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30BD9" w14:textId="77777777" w:rsidR="00A862E0" w:rsidRDefault="00A862E0" w:rsidP="00E422CC">
      <w:pPr>
        <w:jc w:val="center"/>
        <w:rPr>
          <w:b/>
        </w:rPr>
      </w:pPr>
    </w:p>
    <w:p w14:paraId="0D2A46E5" w14:textId="77777777" w:rsidR="00A862E0" w:rsidRDefault="00A862E0" w:rsidP="00E422CC">
      <w:pPr>
        <w:jc w:val="center"/>
        <w:rPr>
          <w:b/>
        </w:rPr>
      </w:pPr>
    </w:p>
    <w:p w14:paraId="29EE8879" w14:textId="77777777" w:rsidR="00A862E0" w:rsidRDefault="00A862E0" w:rsidP="00E422CC">
      <w:pPr>
        <w:jc w:val="center"/>
        <w:rPr>
          <w:b/>
        </w:rPr>
      </w:pPr>
    </w:p>
    <w:p w14:paraId="3EF65629" w14:textId="77777777" w:rsidR="00A862E0" w:rsidRDefault="00A862E0" w:rsidP="00E422CC">
      <w:pPr>
        <w:jc w:val="center"/>
        <w:rPr>
          <w:b/>
        </w:rPr>
      </w:pPr>
    </w:p>
    <w:p w14:paraId="7555EE3D" w14:textId="74A99DC9" w:rsidR="00E422CC" w:rsidRPr="00797BE5" w:rsidRDefault="00764E55" w:rsidP="00E422CC">
      <w:pPr>
        <w:jc w:val="center"/>
        <w:rPr>
          <w:b/>
          <w:sz w:val="28"/>
          <w:szCs w:val="28"/>
        </w:rPr>
      </w:pPr>
      <w:r w:rsidRPr="00797BE5">
        <w:rPr>
          <w:b/>
          <w:sz w:val="28"/>
          <w:szCs w:val="28"/>
        </w:rPr>
        <w:t xml:space="preserve">Jane Jacobs and the </w:t>
      </w:r>
      <w:r w:rsidR="000B6BCB" w:rsidRPr="00797BE5">
        <w:rPr>
          <w:b/>
          <w:sz w:val="28"/>
          <w:szCs w:val="28"/>
        </w:rPr>
        <w:t>Knowledge Problem in Cities</w:t>
      </w:r>
    </w:p>
    <w:p w14:paraId="7CA191E4" w14:textId="77777777" w:rsidR="00E422CC" w:rsidRDefault="00E422CC" w:rsidP="006F6CB4">
      <w:pPr>
        <w:jc w:val="center"/>
      </w:pPr>
    </w:p>
    <w:p w14:paraId="0B543252" w14:textId="5271F103" w:rsidR="00A862E0" w:rsidRDefault="00A862E0" w:rsidP="006F6CB4">
      <w:pPr>
        <w:jc w:val="center"/>
      </w:pPr>
      <w:r>
        <w:t>Sanford Ikeda</w:t>
      </w:r>
      <w:ins w:id="0" w:author="Gene Callahan" w:date="2019-08-18T01:15:00Z">
        <w:r w:rsidR="00063539">
          <w:rPr>
            <w:rStyle w:val="FootnoteReference"/>
          </w:rPr>
          <w:footnoteReference w:id="1"/>
        </w:r>
      </w:ins>
    </w:p>
    <w:p w14:paraId="381B3BF2" w14:textId="40B497E4" w:rsidR="00A862E0" w:rsidRDefault="00A862E0" w:rsidP="006F6CB4">
      <w:pPr>
        <w:jc w:val="center"/>
      </w:pPr>
      <w:r>
        <w:t>Professor of Economics</w:t>
      </w:r>
    </w:p>
    <w:p w14:paraId="72C9BF16" w14:textId="41CD6123" w:rsidR="00A862E0" w:rsidRDefault="00A862E0" w:rsidP="006F6CB4">
      <w:pPr>
        <w:jc w:val="center"/>
      </w:pPr>
      <w:r>
        <w:t>Purchase College, SUNY</w:t>
      </w:r>
    </w:p>
    <w:p w14:paraId="23986A53" w14:textId="77777777" w:rsidR="00A862E0" w:rsidRDefault="00A862E0" w:rsidP="006F6CB4">
      <w:pPr>
        <w:jc w:val="center"/>
      </w:pPr>
    </w:p>
    <w:p w14:paraId="2933B43E" w14:textId="08E06E61" w:rsidR="00A862E0" w:rsidRDefault="00A862E0" w:rsidP="006F6CB4">
      <w:pPr>
        <w:jc w:val="center"/>
      </w:pPr>
      <w:del w:id="3" w:author="Sanford Ikeda" w:date="2019-08-02T12:23:00Z">
        <w:r w:rsidDel="0064457F">
          <w:delText>3 April 2019</w:delText>
        </w:r>
      </w:del>
      <w:ins w:id="4" w:author="Sanford Ikeda" w:date="2019-08-02T12:23:00Z">
        <w:r w:rsidR="0064457F">
          <w:t>2 August 2019</w:t>
        </w:r>
      </w:ins>
    </w:p>
    <w:p w14:paraId="6B33EB0E" w14:textId="77777777" w:rsidR="00A862E0" w:rsidRDefault="00A862E0" w:rsidP="006F6CB4">
      <w:pPr>
        <w:jc w:val="center"/>
      </w:pPr>
    </w:p>
    <w:p w14:paraId="7F1448AA" w14:textId="48349080" w:rsidR="00A862E0" w:rsidRPr="00E422CC" w:rsidRDefault="00A862E0" w:rsidP="006F6CB4">
      <w:pPr>
        <w:jc w:val="center"/>
      </w:pPr>
      <w:r>
        <w:t>DRAFT ONLY. NOT FOR CITATION.</w:t>
      </w:r>
    </w:p>
    <w:p w14:paraId="5BA039DF" w14:textId="77777777" w:rsidR="00A862E0" w:rsidRDefault="00A862E0">
      <w:pPr>
        <w:rPr>
          <w:i/>
        </w:rPr>
      </w:pPr>
      <w:r>
        <w:rPr>
          <w:i/>
        </w:rPr>
        <w:br w:type="page"/>
      </w:r>
    </w:p>
    <w:p w14:paraId="1BF79A39" w14:textId="1689C3DD" w:rsidR="00B963B2" w:rsidRDefault="000A536B">
      <w:r>
        <w:rPr>
          <w:b/>
        </w:rPr>
        <w:lastRenderedPageBreak/>
        <w:t xml:space="preserve">I.  </w:t>
      </w:r>
      <w:r w:rsidR="00B963B2">
        <w:rPr>
          <w:b/>
        </w:rPr>
        <w:t>Urbanization and Its Problems</w:t>
      </w:r>
    </w:p>
    <w:p w14:paraId="22ED70F5" w14:textId="77777777" w:rsidR="00532BEB" w:rsidRDefault="00532BEB"/>
    <w:p w14:paraId="0A133010" w14:textId="20946EEE" w:rsidR="00532BEB" w:rsidDel="00A029C4" w:rsidRDefault="002C2C4C">
      <w:pPr>
        <w:rPr>
          <w:del w:id="5" w:author="Sanford Ikeda" w:date="2020-01-07T12:28:00Z"/>
        </w:rPr>
      </w:pPr>
      <w:del w:id="6" w:author="Sanford Ikeda" w:date="2020-01-07T12:28:00Z">
        <w:r w:rsidDel="00A029C4">
          <w:delText>Transport a person from the 21</w:delText>
        </w:r>
        <w:r w:rsidRPr="004B2C8A" w:rsidDel="00A029C4">
          <w:rPr>
            <w:vertAlign w:val="superscript"/>
          </w:rPr>
          <w:delText>st</w:delText>
        </w:r>
        <w:r w:rsidDel="00A029C4">
          <w:delText xml:space="preserve"> century</w:delText>
        </w:r>
        <w:r w:rsidR="00532BEB" w:rsidDel="00A029C4">
          <w:delText xml:space="preserve"> to any large city </w:delText>
        </w:r>
        <w:r w:rsidR="005D4277" w:rsidDel="00A029C4">
          <w:delText>two centuries ago</w:delText>
        </w:r>
        <w:r w:rsidR="00F631FC" w:rsidDel="00A029C4">
          <w:delText xml:space="preserve"> and what will she notice first?  </w:delText>
        </w:r>
        <w:r w:rsidR="0077060D" w:rsidDel="00A029C4">
          <w:delText>O</w:delText>
        </w:r>
        <w:r w:rsidR="00F631FC" w:rsidDel="00A029C4">
          <w:delText xml:space="preserve">ne of the first things </w:delText>
        </w:r>
      </w:del>
      <w:del w:id="7" w:author="Sanford Ikeda" w:date="2019-08-02T11:54:00Z">
        <w:r w:rsidR="00F631FC" w:rsidDel="00E23084">
          <w:delText xml:space="preserve">she </w:delText>
        </w:r>
      </w:del>
      <w:del w:id="8" w:author="Sanford Ikeda" w:date="2020-01-07T12:28:00Z">
        <w:r w:rsidR="00F631FC" w:rsidDel="00A029C4">
          <w:delText xml:space="preserve">would probably </w:delText>
        </w:r>
      </w:del>
      <w:del w:id="9" w:author="Sanford Ikeda" w:date="2019-08-02T11:54:00Z">
        <w:r w:rsidR="00F631FC" w:rsidDel="00E23084">
          <w:delText>notice is</w:delText>
        </w:r>
      </w:del>
      <w:del w:id="10" w:author="Sanford Ikeda" w:date="2020-01-07T12:28:00Z">
        <w:r w:rsidR="00F631FC" w:rsidDel="00A029C4">
          <w:delText xml:space="preserve"> </w:delText>
        </w:r>
        <w:r w:rsidR="0077060D" w:rsidDel="00A029C4">
          <w:delText>the stench</w:delText>
        </w:r>
        <w:r w:rsidR="001C690C" w:rsidDel="00A029C4">
          <w:delText>.</w:delText>
        </w:r>
        <w:r w:rsidR="005D4277" w:rsidDel="00A029C4">
          <w:delText xml:space="preserve">  The world reek</w:delText>
        </w:r>
        <w:r w:rsidR="001C690C" w:rsidDel="00A029C4">
          <w:delText>ed</w:delText>
        </w:r>
        <w:r w:rsidR="005D4277" w:rsidDel="00A029C4">
          <w:delText xml:space="preserve"> of </w:delText>
        </w:r>
      </w:del>
      <w:del w:id="11" w:author="Sanford Ikeda" w:date="2019-08-02T11:55:00Z">
        <w:r w:rsidR="00287378" w:rsidDel="00E23084">
          <w:delText xml:space="preserve">the </w:delText>
        </w:r>
      </w:del>
      <w:del w:id="12" w:author="Sanford Ikeda" w:date="2020-01-07T12:28:00Z">
        <w:r w:rsidR="005D4277" w:rsidDel="00A029C4">
          <w:delText xml:space="preserve">unwashed, </w:delText>
        </w:r>
        <w:r w:rsidDel="00A029C4">
          <w:delText xml:space="preserve">animal waste, </w:delText>
        </w:r>
        <w:r w:rsidR="00E532AA" w:rsidDel="00A029C4">
          <w:delText xml:space="preserve">sewage, </w:delText>
        </w:r>
        <w:r w:rsidR="0075260A" w:rsidDel="00A029C4">
          <w:delText>smoke,</w:delText>
        </w:r>
        <w:r w:rsidR="005D4277" w:rsidDel="00A029C4">
          <w:delText xml:space="preserve"> </w:delText>
        </w:r>
        <w:r w:rsidR="0077060D" w:rsidDel="00A029C4">
          <w:delText xml:space="preserve">rotting </w:delText>
        </w:r>
        <w:r w:rsidR="00CA5168" w:rsidDel="00A029C4">
          <w:delText>offal</w:delText>
        </w:r>
        <w:r w:rsidR="00B046C2" w:rsidDel="00A029C4">
          <w:delText xml:space="preserve">, and piles of </w:delText>
        </w:r>
        <w:r w:rsidR="0077060D" w:rsidDel="00A029C4">
          <w:delText xml:space="preserve">uncollected </w:delText>
        </w:r>
        <w:r w:rsidR="00B046C2" w:rsidDel="00A029C4">
          <w:delText>garbage – truly</w:delText>
        </w:r>
        <w:r w:rsidR="00287378" w:rsidDel="00A029C4">
          <w:delText>,</w:delText>
        </w:r>
        <w:r w:rsidR="00B046C2" w:rsidDel="00A029C4">
          <w:delText xml:space="preserve"> the wretched refuse of </w:delText>
        </w:r>
        <w:r w:rsidR="0077060D" w:rsidDel="00A029C4">
          <w:delText>civilization</w:delText>
        </w:r>
        <w:r w:rsidR="00B046C2" w:rsidDel="00A029C4">
          <w:delText>.</w:delText>
        </w:r>
      </w:del>
    </w:p>
    <w:p w14:paraId="6FD23ADE" w14:textId="79705A9A" w:rsidR="00F4369B" w:rsidDel="00A029C4" w:rsidRDefault="00F4369B">
      <w:pPr>
        <w:rPr>
          <w:del w:id="13" w:author="Sanford Ikeda" w:date="2020-01-07T12:28:00Z"/>
        </w:rPr>
      </w:pPr>
    </w:p>
    <w:p w14:paraId="6F2953C7" w14:textId="0B4D2135" w:rsidR="00F4369B" w:rsidDel="00A029C4" w:rsidRDefault="00F4369B">
      <w:pPr>
        <w:rPr>
          <w:del w:id="14" w:author="Sanford Ikeda" w:date="2020-01-07T12:28:00Z"/>
        </w:rPr>
      </w:pPr>
      <w:del w:id="15" w:author="Sanford Ikeda" w:date="2020-01-07T12:28:00Z">
        <w:r w:rsidDel="00A029C4">
          <w:delText xml:space="preserve">Paul Seabright (2004) quotes modern writer Patrick Susskind (1988), who vividly describes the atmosphere of </w:delText>
        </w:r>
        <w:r w:rsidR="00CD70DA" w:rsidDel="00A029C4">
          <w:delText>early Paris:</w:delText>
        </w:r>
      </w:del>
    </w:p>
    <w:p w14:paraId="55CD1A41" w14:textId="28FFAF5E" w:rsidR="00CD70DA" w:rsidDel="00A029C4" w:rsidRDefault="00CD70DA">
      <w:pPr>
        <w:rPr>
          <w:del w:id="16" w:author="Sanford Ikeda" w:date="2020-01-07T12:28:00Z"/>
        </w:rPr>
      </w:pPr>
    </w:p>
    <w:p w14:paraId="7DBBF004" w14:textId="22231F19" w:rsidR="00CD70DA" w:rsidDel="00A029C4" w:rsidRDefault="00CD70DA" w:rsidP="00CD70DA">
      <w:pPr>
        <w:ind w:left="720"/>
        <w:rPr>
          <w:del w:id="17" w:author="Sanford Ikeda" w:date="2020-01-07T12:28:00Z"/>
        </w:rPr>
      </w:pPr>
      <w:del w:id="18" w:author="Sanford Ikeda" w:date="2020-01-07T12:28:00Z">
        <w:r w:rsidDel="00A029C4">
          <w:delText>In the period of which we speak</w:delText>
        </w:r>
        <w:r w:rsidR="00856516" w:rsidDel="00A029C4">
          <w:delText xml:space="preserve"> [18</w:delText>
        </w:r>
        <w:r w:rsidR="00856516" w:rsidRPr="00856516" w:rsidDel="00A029C4">
          <w:rPr>
            <w:vertAlign w:val="superscript"/>
          </w:rPr>
          <w:delText>th</w:delText>
        </w:r>
        <w:r w:rsidR="00856516" w:rsidDel="00A029C4">
          <w:delText xml:space="preserve"> century Paris]</w:delText>
        </w:r>
        <w:r w:rsidDel="00A029C4">
          <w:delText>, there reigned in the cities a stench barely conceivable to us modern men and women.  The streets s</w:delText>
        </w:r>
        <w:r w:rsidR="009975F3" w:rsidDel="00A029C4">
          <w:delText>tank</w:delText>
        </w:r>
        <w:r w:rsidDel="00A029C4">
          <w:delText xml:space="preserve"> of manure, the courtyard</w:delText>
        </w:r>
        <w:r w:rsidR="009975F3" w:rsidDel="00A029C4">
          <w:delText>s of urine, the stairwells stank</w:delText>
        </w:r>
        <w:r w:rsidDel="00A029C4">
          <w:delText xml:space="preserve"> of moldering wood and rat droppings, the kitchens of spoiled cabbage and mutto</w:delText>
        </w:r>
        <w:r w:rsidR="009975F3" w:rsidDel="00A029C4">
          <w:delText>n fat; the unaired parlors stank</w:delText>
        </w:r>
        <w:r w:rsidDel="00A029C4">
          <w:delText xml:space="preserve"> of stale dust, the bedrooms of greasy sheets, damp featherbeds, and the pungently sweet aroma of chamber pots…People stank of sweat and unwashed clothes; from mouths came the stench of rotting teeth…The rivers stank, the market places stank, the churches stank, it stank beneath the bridges and in the palaces.  The peasant stank as did the priest, the apprentice stank as did the master’s wife, the whole of the </w:delText>
        </w:r>
        <w:r w:rsidR="008F3A93" w:rsidDel="00A029C4">
          <w:delText>aristocracy stank, even the king</w:delText>
        </w:r>
        <w:r w:rsidDel="00A029C4">
          <w:delText xml:space="preserve"> himself stank, stank as a rank lion, and the queen like an old goat, summer and winter.</w:delText>
        </w:r>
      </w:del>
    </w:p>
    <w:p w14:paraId="3D1B9E53" w14:textId="386CC6B8" w:rsidR="00CD70DA" w:rsidDel="00A029C4" w:rsidRDefault="00CD70DA">
      <w:pPr>
        <w:rPr>
          <w:del w:id="19" w:author="Sanford Ikeda" w:date="2020-01-07T12:28:00Z"/>
        </w:rPr>
      </w:pPr>
    </w:p>
    <w:p w14:paraId="1153E2CD" w14:textId="62CFD694" w:rsidR="00CD70DA" w:rsidDel="00A029C4" w:rsidRDefault="00CD70DA">
      <w:pPr>
        <w:rPr>
          <w:del w:id="20" w:author="Sanford Ikeda" w:date="2020-01-07T12:28:00Z"/>
        </w:rPr>
      </w:pPr>
      <w:del w:id="21" w:author="Sanford Ikeda" w:date="2020-01-07T12:28:00Z">
        <w:r w:rsidDel="00A029C4">
          <w:delText>You get the picture.</w:delText>
        </w:r>
        <w:r w:rsidR="008F3A93" w:rsidDel="00A029C4">
          <w:delText xml:space="preserve">  Perhaps</w:delText>
        </w:r>
      </w:del>
      <w:del w:id="22" w:author="Sanford Ikeda" w:date="2019-08-02T12:00:00Z">
        <w:r w:rsidR="008F3A93" w:rsidDel="00406518">
          <w:delText xml:space="preserve"> exaggerated</w:delText>
        </w:r>
      </w:del>
      <w:del w:id="23" w:author="Sanford Ikeda" w:date="2020-01-07T12:28:00Z">
        <w:r w:rsidR="008F3A93" w:rsidDel="00A029C4">
          <w:delText xml:space="preserve"> a little; or maybe not at all.</w:delText>
        </w:r>
      </w:del>
    </w:p>
    <w:p w14:paraId="56962EB9" w14:textId="5A67E287" w:rsidR="0077060D" w:rsidDel="00A029C4" w:rsidRDefault="0077060D">
      <w:pPr>
        <w:rPr>
          <w:del w:id="24" w:author="Sanford Ikeda" w:date="2020-01-07T12:28:00Z"/>
        </w:rPr>
      </w:pPr>
    </w:p>
    <w:p w14:paraId="5A8B54E2" w14:textId="6C5ABE96" w:rsidR="0077060D" w:rsidRDefault="0077060D">
      <w:r>
        <w:t>Although the messiness of urban life has probably been taken for granted</w:t>
      </w:r>
      <w:r w:rsidR="00C44299">
        <w:t xml:space="preserve"> since ancient times</w:t>
      </w:r>
      <w:r>
        <w:t xml:space="preserve">, the rise in human material well-being and greater literacy and communication since the 1800s (McCloskey </w:t>
      </w:r>
      <w:ins w:id="25" w:author="Sanford Ikeda" w:date="2019-08-02T11:59:00Z">
        <w:r w:rsidR="00932EB7">
          <w:t>2010: 1-2</w:t>
        </w:r>
      </w:ins>
      <w:del w:id="26" w:author="Sanford Ikeda" w:date="2019-08-02T11:59:00Z">
        <w:r w:rsidDel="00932EB7">
          <w:delText>????</w:delText>
        </w:r>
      </w:del>
      <w:r>
        <w:t xml:space="preserve">) played a major role in finally transforming the urge to address negative externalities into municipal policy.  This essay </w:t>
      </w:r>
      <w:r w:rsidR="00350698">
        <w:t>addresses</w:t>
      </w:r>
      <w:r>
        <w:t xml:space="preserve"> the role and the limits of urban planning</w:t>
      </w:r>
      <w:r w:rsidR="00350698">
        <w:t xml:space="preserve"> based on my interpretation of the great urbanist, Jane Jacobs.</w:t>
      </w:r>
    </w:p>
    <w:p w14:paraId="2D542338" w14:textId="77777777" w:rsidR="000D2707" w:rsidRDefault="000D2707"/>
    <w:p w14:paraId="339637C0" w14:textId="0A752AAC" w:rsidR="000D2707" w:rsidRDefault="000D2707">
      <w:r>
        <w:t xml:space="preserve">In order to understand the role and limits of urban planning and urban interventionism, we need to look more closely at the underlying reasons </w:t>
      </w:r>
      <w:r w:rsidR="003A4101">
        <w:t>behind those tradeoffs, reasons that center on the “knowledge problem”</w:t>
      </w:r>
      <w:r w:rsidR="00F67C35">
        <w:t xml:space="preserve"> (or what Jacobs</w:t>
      </w:r>
      <w:r w:rsidR="00F67BC6">
        <w:t xml:space="preserve"> (1961: 418)</w:t>
      </w:r>
      <w:r w:rsidR="00F67C35">
        <w:t xml:space="preserve"> refers to as “locality knowledge”)</w:t>
      </w:r>
      <w:r w:rsidR="003A4101">
        <w:t xml:space="preserve"> and the way that problem might or might not be solved.  We will see that effective solutions to </w:t>
      </w:r>
      <w:r w:rsidR="00B972BD">
        <w:t>urban problems</w:t>
      </w:r>
      <w:r w:rsidR="003A4101">
        <w:t xml:space="preserve"> hinge crucially on the extent to which we appreciate the nature and significance of </w:t>
      </w:r>
      <w:r w:rsidR="00B972BD">
        <w:t>the knowledge</w:t>
      </w:r>
      <w:r w:rsidR="003A4101">
        <w:t xml:space="preserve"> problem</w:t>
      </w:r>
      <w:r w:rsidR="00E22B9E">
        <w:t xml:space="preserve"> and that, in fact,</w:t>
      </w:r>
      <w:r w:rsidR="003A4101">
        <w:t xml:space="preserve"> the failure of planning and interventionism</w:t>
      </w:r>
      <w:r w:rsidR="00E22B9E">
        <w:t xml:space="preserve"> in general</w:t>
      </w:r>
      <w:r w:rsidR="00F67BC6">
        <w:t xml:space="preserve"> (Ikeda 1998)</w:t>
      </w:r>
      <w:r w:rsidR="003A4101">
        <w:t xml:space="preserve"> is a direct consequence of </w:t>
      </w:r>
      <w:r w:rsidR="00E22B9E">
        <w:t>the</w:t>
      </w:r>
      <w:r w:rsidR="003A4101">
        <w:t xml:space="preserve"> failure to appreciate or even </w:t>
      </w:r>
      <w:r w:rsidR="00E22B9E">
        <w:t xml:space="preserve">to </w:t>
      </w:r>
      <w:r w:rsidR="003A4101">
        <w:t xml:space="preserve">acknowledge </w:t>
      </w:r>
      <w:r w:rsidR="00E22B9E">
        <w:t xml:space="preserve">the existence of </w:t>
      </w:r>
      <w:r w:rsidR="003A4101">
        <w:t>that problem.</w:t>
      </w:r>
    </w:p>
    <w:p w14:paraId="70CFC0D3" w14:textId="14F3DCCC" w:rsidR="003320E4" w:rsidRDefault="003320E4"/>
    <w:p w14:paraId="6D254CB8" w14:textId="52E2AC3C" w:rsidR="003320E4" w:rsidRPr="00A029C4" w:rsidRDefault="00A5215B">
      <w:pPr>
        <w:rPr>
          <w:lang w:val="fr-FR"/>
          <w:rPrChange w:id="27" w:author="Sanford Ikeda" w:date="2020-01-07T12:30:00Z">
            <w:rPr/>
          </w:rPrChange>
        </w:rPr>
      </w:pPr>
      <w:proofErr w:type="gramStart"/>
      <w:r w:rsidRPr="00A029C4">
        <w:rPr>
          <w:b/>
          <w:lang w:val="fr-FR"/>
          <w:rPrChange w:id="28" w:author="Sanford Ikeda" w:date="2020-01-07T12:30:00Z">
            <w:rPr>
              <w:b/>
            </w:rPr>
          </w:rPrChange>
        </w:rPr>
        <w:t xml:space="preserve">II.1  </w:t>
      </w:r>
      <w:ins w:id="29" w:author="Sanford Ikeda" w:date="2020-01-07T12:30:00Z">
        <w:r w:rsidR="00A029C4" w:rsidRPr="00A029C4">
          <w:rPr>
            <w:b/>
            <w:highlight w:val="yellow"/>
            <w:lang w:val="fr-FR"/>
            <w:rPrChange w:id="30" w:author="Sanford Ikeda" w:date="2020-01-07T12:30:00Z">
              <w:rPr>
                <w:b/>
              </w:rPr>
            </w:rPrChange>
          </w:rPr>
          <w:t>“</w:t>
        </w:r>
        <w:proofErr w:type="spellStart"/>
        <w:proofErr w:type="gramEnd"/>
        <w:r w:rsidR="00A029C4" w:rsidRPr="00A029C4">
          <w:rPr>
            <w:b/>
            <w:highlight w:val="yellow"/>
            <w:lang w:val="fr-FR"/>
            <w:rPrChange w:id="31" w:author="Sanford Ikeda" w:date="2020-01-07T12:30:00Z">
              <w:rPr>
                <w:b/>
              </w:rPr>
            </w:rPrChange>
          </w:rPr>
          <w:t>Rationalist</w:t>
        </w:r>
        <w:proofErr w:type="spellEnd"/>
        <w:r w:rsidR="00A029C4" w:rsidRPr="00A029C4">
          <w:rPr>
            <w:b/>
            <w:highlight w:val="yellow"/>
            <w:lang w:val="fr-FR"/>
            <w:rPrChange w:id="32" w:author="Sanford Ikeda" w:date="2020-01-07T12:30:00Z">
              <w:rPr>
                <w:b/>
              </w:rPr>
            </w:rPrChange>
          </w:rPr>
          <w:t xml:space="preserve"> </w:t>
        </w:r>
      </w:ins>
      <w:proofErr w:type="spellStart"/>
      <w:r w:rsidR="002810E9" w:rsidRPr="00A029C4">
        <w:rPr>
          <w:b/>
          <w:highlight w:val="yellow"/>
          <w:lang w:val="fr-FR"/>
          <w:rPrChange w:id="33" w:author="Sanford Ikeda" w:date="2020-01-07T12:30:00Z">
            <w:rPr>
              <w:b/>
            </w:rPr>
          </w:rPrChange>
        </w:rPr>
        <w:t>Constructivism</w:t>
      </w:r>
      <w:proofErr w:type="spellEnd"/>
      <w:del w:id="34" w:author="Sanford Ikeda" w:date="2020-01-07T12:30:00Z">
        <w:r w:rsidR="002810E9" w:rsidRPr="00A029C4" w:rsidDel="00A029C4">
          <w:rPr>
            <w:b/>
            <w:lang w:val="fr-FR"/>
            <w:rPrChange w:id="35" w:author="Sanford Ikeda" w:date="2020-01-07T12:30:00Z">
              <w:rPr>
                <w:b/>
              </w:rPr>
            </w:rPrChange>
          </w:rPr>
          <w:delText xml:space="preserve"> and </w:delText>
        </w:r>
        <w:r w:rsidR="00515A87" w:rsidRPr="00A029C4" w:rsidDel="00A029C4">
          <w:rPr>
            <w:b/>
            <w:lang w:val="fr-FR"/>
            <w:rPrChange w:id="36" w:author="Sanford Ikeda" w:date="2020-01-07T12:30:00Z">
              <w:rPr>
                <w:b/>
              </w:rPr>
            </w:rPrChange>
          </w:rPr>
          <w:delText>“</w:delText>
        </w:r>
        <w:r w:rsidR="002810E9" w:rsidRPr="00A029C4" w:rsidDel="00A029C4">
          <w:rPr>
            <w:b/>
            <w:lang w:val="fr-FR"/>
            <w:rPrChange w:id="37" w:author="Sanford Ikeda" w:date="2020-01-07T12:30:00Z">
              <w:rPr>
                <w:b/>
              </w:rPr>
            </w:rPrChange>
          </w:rPr>
          <w:delText>Cartesian Rationalism</w:delText>
        </w:r>
      </w:del>
      <w:r w:rsidR="00515A87" w:rsidRPr="00A029C4">
        <w:rPr>
          <w:b/>
          <w:lang w:val="fr-FR"/>
          <w:rPrChange w:id="38" w:author="Sanford Ikeda" w:date="2020-01-07T12:30:00Z">
            <w:rPr>
              <w:b/>
            </w:rPr>
          </w:rPrChange>
        </w:rPr>
        <w:t>”</w:t>
      </w:r>
      <w:ins w:id="39" w:author="Sanford Ikeda" w:date="2019-08-02T11:44:00Z">
        <w:r w:rsidR="00580064">
          <w:rPr>
            <w:rStyle w:val="FootnoteReference"/>
            <w:b/>
          </w:rPr>
          <w:footnoteReference w:id="2"/>
        </w:r>
      </w:ins>
    </w:p>
    <w:p w14:paraId="06AC3468" w14:textId="77777777" w:rsidR="002810E9" w:rsidRPr="00A029C4" w:rsidRDefault="002810E9">
      <w:pPr>
        <w:rPr>
          <w:lang w:val="fr-FR"/>
          <w:rPrChange w:id="41" w:author="Sanford Ikeda" w:date="2020-01-07T12:30:00Z">
            <w:rPr/>
          </w:rPrChange>
        </w:rPr>
      </w:pPr>
    </w:p>
    <w:p w14:paraId="143D4FBC" w14:textId="39A3D5D7" w:rsidR="00D419A2" w:rsidRDefault="00A029C4">
      <w:ins w:id="42" w:author="Sanford Ikeda" w:date="2020-01-07T12:30:00Z">
        <w:r w:rsidRPr="00A825F1">
          <w:rPr>
            <w:lang w:val="fr-FR"/>
            <w:rPrChange w:id="43" w:author="Sanford Ikeda" w:date="2020-01-09T12:23:00Z">
              <w:rPr/>
            </w:rPrChange>
          </w:rPr>
          <w:t xml:space="preserve">F.A. </w:t>
        </w:r>
      </w:ins>
      <w:del w:id="44" w:author="Sanford Ikeda" w:date="2019-08-02T11:43:00Z">
        <w:r w:rsidR="00D419A2" w:rsidRPr="00A825F1" w:rsidDel="00580064">
          <w:rPr>
            <w:lang w:val="fr-FR"/>
            <w:rPrChange w:id="45" w:author="Sanford Ikeda" w:date="2020-01-09T12:23:00Z">
              <w:rPr/>
            </w:rPrChange>
          </w:rPr>
          <w:delText>I write this not as an authority or expert on the concept of rationality.  I arrived at m</w:delText>
        </w:r>
      </w:del>
      <w:del w:id="46" w:author="Sanford Ikeda" w:date="2019-08-02T11:44:00Z">
        <w:r w:rsidR="00D419A2" w:rsidRPr="00A825F1" w:rsidDel="00580064">
          <w:rPr>
            <w:lang w:val="fr-FR"/>
            <w:rPrChange w:id="47" w:author="Sanford Ikeda" w:date="2020-01-09T12:23:00Z">
              <w:rPr/>
            </w:rPrChange>
          </w:rPr>
          <w:delText>y understanding of rationality, rationalism, and reason primarily from the work of F.A. Hayek, knowing full well that other sources – e.g. Popper, Oakshott – are equally valid starting points.</w:delText>
        </w:r>
        <w:r w:rsidR="0051542E" w:rsidRPr="00A825F1" w:rsidDel="00580064">
          <w:rPr>
            <w:lang w:val="fr-FR"/>
            <w:rPrChange w:id="48" w:author="Sanford Ikeda" w:date="2020-01-09T12:23:00Z">
              <w:rPr/>
            </w:rPrChange>
          </w:rPr>
          <w:delText xml:space="preserve">  </w:delText>
        </w:r>
      </w:del>
      <w:r w:rsidR="0051542E">
        <w:t>Hayek defines “constructivism</w:t>
      </w:r>
      <w:r w:rsidR="002B4E7C">
        <w:t>,</w:t>
      </w:r>
      <w:r w:rsidR="0051542E">
        <w:t>”</w:t>
      </w:r>
      <w:r w:rsidR="002B4E7C">
        <w:t xml:space="preserve"> or </w:t>
      </w:r>
      <w:r w:rsidR="00761614">
        <w:t xml:space="preserve">what he elsewhere </w:t>
      </w:r>
      <w:r w:rsidR="002B4E7C">
        <w:t xml:space="preserve">(Hayek 1967: 85) </w:t>
      </w:r>
      <w:r w:rsidR="00761614">
        <w:t>refers to as “Cartesian rationalism</w:t>
      </w:r>
      <w:r w:rsidR="002B4E7C">
        <w:t>,</w:t>
      </w:r>
      <w:r w:rsidR="00761614">
        <w:t>” as “the innocent sounding formula that, since man has himself created the institutions of society and civilization, he must also be able to alter them at will so as to satisfy his desires or wishes” (Hayek 1978: 3</w:t>
      </w:r>
      <w:r w:rsidR="00761614" w:rsidRPr="00A029C4">
        <w:rPr>
          <w:highlight w:val="yellow"/>
          <w:rPrChange w:id="49" w:author="Sanford Ikeda" w:date="2020-01-07T12:35:00Z">
            <w:rPr/>
          </w:rPrChange>
        </w:rPr>
        <w:t>).</w:t>
      </w:r>
      <w:ins w:id="50" w:author="Sanford Ikeda" w:date="2020-01-07T12:31:00Z">
        <w:r w:rsidRPr="00A029C4">
          <w:rPr>
            <w:highlight w:val="yellow"/>
            <w:rPrChange w:id="51" w:author="Sanford Ikeda" w:date="2020-01-07T12:35:00Z">
              <w:rPr/>
            </w:rPrChange>
          </w:rPr>
          <w:t xml:space="preserve">  In her critique of mid-20</w:t>
        </w:r>
        <w:r w:rsidRPr="00A029C4">
          <w:rPr>
            <w:highlight w:val="yellow"/>
            <w:vertAlign w:val="superscript"/>
            <w:rPrChange w:id="52" w:author="Sanford Ikeda" w:date="2020-01-07T12:35:00Z">
              <w:rPr/>
            </w:rPrChange>
          </w:rPr>
          <w:t>th</w:t>
        </w:r>
      </w:ins>
      <w:ins w:id="53" w:author="Sanford Ikeda" w:date="2020-01-07T12:32:00Z">
        <w:r w:rsidRPr="00A029C4">
          <w:rPr>
            <w:highlight w:val="yellow"/>
            <w:rPrChange w:id="54" w:author="Sanford Ikeda" w:date="2020-01-07T12:35:00Z">
              <w:rPr/>
            </w:rPrChange>
          </w:rPr>
          <w:t xml:space="preserve">-century urban planning, Jane Jacobs is attacking </w:t>
        </w:r>
      </w:ins>
      <w:ins w:id="55" w:author="Sanford Ikeda" w:date="2020-01-07T12:33:00Z">
        <w:r w:rsidRPr="00A029C4">
          <w:rPr>
            <w:highlight w:val="yellow"/>
            <w:rPrChange w:id="56" w:author="Sanford Ikeda" w:date="2020-01-07T12:35:00Z">
              <w:rPr/>
            </w:rPrChange>
          </w:rPr>
          <w:t>this sort of rationalist constructivism.</w:t>
        </w:r>
      </w:ins>
    </w:p>
    <w:p w14:paraId="0F2899BF" w14:textId="77777777" w:rsidR="00D419A2" w:rsidRDefault="00D419A2"/>
    <w:p w14:paraId="1E78A307" w14:textId="072FCF49" w:rsidR="00A9033C" w:rsidRDefault="003766E8">
      <w:pPr>
        <w:rPr>
          <w:bCs/>
        </w:rPr>
      </w:pPr>
      <w:r>
        <w:t>Jacobs’s</w:t>
      </w:r>
      <w:r w:rsidR="001526D0">
        <w:t xml:space="preserve"> critique </w:t>
      </w:r>
      <w:del w:id="57" w:author="Sanford Ikeda" w:date="2020-01-07T12:33:00Z">
        <w:r w:rsidR="001526D0" w:rsidDel="00A029C4">
          <w:delText>of mid-</w:delText>
        </w:r>
        <w:r w:rsidR="0006665E" w:rsidDel="00A029C4">
          <w:delText>20</w:delText>
        </w:r>
        <w:r w:rsidR="0006665E" w:rsidRPr="00BC68AB" w:rsidDel="00A029C4">
          <w:rPr>
            <w:vertAlign w:val="superscript"/>
          </w:rPr>
          <w:delText>th</w:delText>
        </w:r>
        <w:r w:rsidR="0006665E" w:rsidDel="00A029C4">
          <w:delText>-</w:delText>
        </w:r>
        <w:r w:rsidR="001526D0" w:rsidDel="00A029C4">
          <w:delText xml:space="preserve">century urban planning </w:delText>
        </w:r>
      </w:del>
      <w:r w:rsidR="001526D0">
        <w:t xml:space="preserve">focuses on </w:t>
      </w:r>
      <w:del w:id="58" w:author="Sanford Ikeda" w:date="2020-01-07T12:35:00Z">
        <w:r w:rsidR="001526D0" w:rsidRPr="00E761FC" w:rsidDel="00E761FC">
          <w:rPr>
            <w:highlight w:val="yellow"/>
            <w:rPrChange w:id="59" w:author="Sanford Ikeda" w:date="2020-01-07T12:35:00Z">
              <w:rPr/>
            </w:rPrChange>
          </w:rPr>
          <w:delText>the abse</w:delText>
        </w:r>
        <w:r w:rsidR="001E2E11" w:rsidRPr="00E761FC" w:rsidDel="00E761FC">
          <w:rPr>
            <w:highlight w:val="yellow"/>
            <w:rPrChange w:id="60" w:author="Sanford Ikeda" w:date="2020-01-07T12:35:00Z">
              <w:rPr/>
            </w:rPrChange>
          </w:rPr>
          <w:delText xml:space="preserve">nce of </w:delText>
        </w:r>
      </w:del>
      <w:r w:rsidR="001E2E11" w:rsidRPr="00E761FC">
        <w:rPr>
          <w:highlight w:val="yellow"/>
          <w:rPrChange w:id="61" w:author="Sanford Ikeda" w:date="2020-01-07T12:35:00Z">
            <w:rPr/>
          </w:rPrChange>
        </w:rPr>
        <w:t>planners’</w:t>
      </w:r>
      <w:ins w:id="62" w:author="Sanford Ikeda" w:date="2020-01-07T12:35:00Z">
        <w:r w:rsidR="00E761FC" w:rsidRPr="00E761FC">
          <w:rPr>
            <w:highlight w:val="yellow"/>
            <w:rPrChange w:id="63" w:author="Sanford Ikeda" w:date="2020-01-07T12:35:00Z">
              <w:rPr/>
            </w:rPrChange>
          </w:rPr>
          <w:t xml:space="preserve"> neglect of</w:t>
        </w:r>
      </w:ins>
      <w:del w:id="64" w:author="Sanford Ikeda" w:date="2020-01-07T12:35:00Z">
        <w:r w:rsidR="001E2E11" w:rsidDel="00E761FC">
          <w:delText xml:space="preserve"> appreciation for</w:delText>
        </w:r>
      </w:del>
      <w:r w:rsidR="001526D0">
        <w:t xml:space="preserve"> street-level human interactions</w:t>
      </w:r>
      <w:ins w:id="65" w:author="Sanford Ikeda" w:date="2020-01-07T12:37:00Z">
        <w:r w:rsidR="00E761FC" w:rsidRPr="00E761FC">
          <w:rPr>
            <w:highlight w:val="yellow"/>
            <w:rPrChange w:id="66" w:author="Sanford Ikeda" w:date="2020-01-07T12:38:00Z">
              <w:rPr/>
            </w:rPrChange>
          </w:rPr>
          <w:t xml:space="preserve">, owing to their simplistic rationalist conceptions of the nature of </w:t>
        </w:r>
      </w:ins>
      <w:ins w:id="67" w:author="Sanford Ikeda" w:date="2020-01-07T12:38:00Z">
        <w:r w:rsidR="00E761FC" w:rsidRPr="00E761FC">
          <w:rPr>
            <w:highlight w:val="yellow"/>
            <w:rPrChange w:id="68" w:author="Sanford Ikeda" w:date="2020-01-07T12:38:00Z">
              <w:rPr/>
            </w:rPrChange>
          </w:rPr>
          <w:t>a living city,</w:t>
        </w:r>
      </w:ins>
      <w:r w:rsidR="001526D0">
        <w:t xml:space="preserve"> and the </w:t>
      </w:r>
      <w:r w:rsidR="00091A91">
        <w:t>actual influence</w:t>
      </w:r>
      <w:r w:rsidR="001526D0">
        <w:t xml:space="preserve"> that the built environment </w:t>
      </w:r>
      <w:r w:rsidR="00091A91">
        <w:t xml:space="preserve">has </w:t>
      </w:r>
      <w:r w:rsidR="001526D0">
        <w:t xml:space="preserve">in enabling or </w:t>
      </w:r>
      <w:r>
        <w:t>undermining</w:t>
      </w:r>
      <w:r w:rsidR="00091A91">
        <w:t xml:space="preserve"> those interactions (e.g. social capital and “webs of communication”)</w:t>
      </w:r>
      <w:r w:rsidR="001526D0">
        <w:t xml:space="preserve">.  Those interactions form an </w:t>
      </w:r>
      <w:r>
        <w:t xml:space="preserve">overall </w:t>
      </w:r>
      <w:r w:rsidR="00091A91">
        <w:t>invisible social infrastructure</w:t>
      </w:r>
      <w:r w:rsidR="001526D0">
        <w:t xml:space="preserve"> </w:t>
      </w:r>
      <w:r w:rsidR="00073178">
        <w:t>that is not the result of any</w:t>
      </w:r>
      <w:r w:rsidR="001526D0">
        <w:t xml:space="preserve"> person</w:t>
      </w:r>
      <w:r w:rsidR="00073178">
        <w:t>’s</w:t>
      </w:r>
      <w:r w:rsidR="001526D0">
        <w:t xml:space="preserve"> or group</w:t>
      </w:r>
      <w:r w:rsidR="00073178">
        <w:t>’</w:t>
      </w:r>
      <w:r w:rsidR="001526D0">
        <w:t xml:space="preserve">s </w:t>
      </w:r>
      <w:r w:rsidR="007741ED">
        <w:t xml:space="preserve">rational, </w:t>
      </w:r>
      <w:r w:rsidR="001526D0">
        <w:t xml:space="preserve">deliberate design but </w:t>
      </w:r>
      <w:r>
        <w:t xml:space="preserve">the outcome </w:t>
      </w:r>
      <w:r w:rsidR="001526D0">
        <w:t xml:space="preserve">of </w:t>
      </w:r>
      <w:r w:rsidR="00073178">
        <w:t xml:space="preserve">myriad </w:t>
      </w:r>
      <w:r w:rsidR="001526D0">
        <w:t xml:space="preserve">unpredictable </w:t>
      </w:r>
      <w:r w:rsidR="00073178">
        <w:t>contacts that take place</w:t>
      </w:r>
      <w:r w:rsidR="005D331E">
        <w:t xml:space="preserve"> in public space</w:t>
      </w:r>
      <w:r w:rsidR="001526D0">
        <w:t xml:space="preserve">.  In short, </w:t>
      </w:r>
      <w:r w:rsidR="005444A6">
        <w:t xml:space="preserve">Jacobs </w:t>
      </w:r>
      <w:r>
        <w:t xml:space="preserve">sees </w:t>
      </w:r>
      <w:r w:rsidR="005444A6">
        <w:t>the living city as a spontaneous order</w:t>
      </w:r>
      <w:r w:rsidR="00091A91">
        <w:t xml:space="preserve">, or to use her terminology a </w:t>
      </w:r>
      <w:r w:rsidR="007741ED">
        <w:t>“</w:t>
      </w:r>
      <w:r w:rsidR="00091A91">
        <w:t>problem of organized complexity</w:t>
      </w:r>
      <w:r w:rsidR="007741ED">
        <w:t>”</w:t>
      </w:r>
      <w:r w:rsidR="00091A91">
        <w:t xml:space="preserve"> (Jacobs 1961: 429</w:t>
      </w:r>
      <w:r w:rsidR="00AC0B4D">
        <w:t>)</w:t>
      </w:r>
      <w:r w:rsidR="005444A6">
        <w:t xml:space="preserve">. </w:t>
      </w:r>
      <w:r w:rsidR="00091A91">
        <w:t xml:space="preserve"> </w:t>
      </w:r>
      <w:r w:rsidR="005444A6">
        <w:t xml:space="preserve">This means that </w:t>
      </w:r>
      <w:r>
        <w:t>a</w:t>
      </w:r>
      <w:r w:rsidR="005444A6">
        <w:t xml:space="preserve"> city thrives when the individual plans of its inhabitants collectively</w:t>
      </w:r>
      <w:r w:rsidR="000768A9">
        <w:t>, but unconsciously,</w:t>
      </w:r>
      <w:r w:rsidR="005444A6">
        <w:t xml:space="preserve"> contribute to the </w:t>
      </w:r>
      <w:r w:rsidR="000768A9">
        <w:t xml:space="preserve">unplanned emergence of complex and dynamic </w:t>
      </w:r>
      <w:r w:rsidR="005444A6">
        <w:t>social networks</w:t>
      </w:r>
      <w:r>
        <w:t xml:space="preserve">.  It is in this sense that, </w:t>
      </w:r>
      <w:r w:rsidR="00F51E3B">
        <w:t xml:space="preserve">as she puts it, </w:t>
      </w:r>
      <w:r w:rsidR="005444A6" w:rsidRPr="003766E8">
        <w:rPr>
          <w:bCs/>
        </w:rPr>
        <w:t>“Cities have the capability of providing something for everybody, only because, and only when</w:t>
      </w:r>
      <w:r w:rsidR="000768A9" w:rsidRPr="000768A9">
        <w:rPr>
          <w:bCs/>
        </w:rPr>
        <w:t>, they are created by everybody</w:t>
      </w:r>
      <w:r w:rsidR="005444A6" w:rsidRPr="003766E8">
        <w:rPr>
          <w:bCs/>
        </w:rPr>
        <w:t>”</w:t>
      </w:r>
      <w:r w:rsidR="000768A9">
        <w:rPr>
          <w:bCs/>
        </w:rPr>
        <w:t xml:space="preserve"> (Jacobs </w:t>
      </w:r>
      <w:r w:rsidR="00A9033C">
        <w:rPr>
          <w:bCs/>
        </w:rPr>
        <w:t>1961: 238</w:t>
      </w:r>
      <w:r w:rsidR="000768A9">
        <w:rPr>
          <w:bCs/>
        </w:rPr>
        <w:t>).</w:t>
      </w:r>
      <w:r w:rsidR="00A9033C">
        <w:rPr>
          <w:bCs/>
        </w:rPr>
        <w:t xml:space="preserve">  </w:t>
      </w:r>
    </w:p>
    <w:p w14:paraId="1583F681" w14:textId="77777777" w:rsidR="00A9033C" w:rsidRDefault="00A9033C">
      <w:pPr>
        <w:rPr>
          <w:bCs/>
        </w:rPr>
      </w:pPr>
    </w:p>
    <w:p w14:paraId="43715222" w14:textId="35BB3009" w:rsidR="008A6EDC" w:rsidRDefault="005779CE">
      <w:r>
        <w:lastRenderedPageBreak/>
        <w:t>I</w:t>
      </w:r>
      <w:r w:rsidR="00127C64">
        <w:t>n both Jacobs’s critique of centralized urban planning and the economic critique of collectivist economic planning, planners ignore the “knowledge of the particular circumstance</w:t>
      </w:r>
      <w:r w:rsidR="00C05421">
        <w:t>s of time and place” (Hayek 194</w:t>
      </w:r>
      <w:r w:rsidR="00A350D2">
        <w:t xml:space="preserve">8: 80) </w:t>
      </w:r>
      <w:r w:rsidR="00127C64">
        <w:t>that individuals possess within the context of their daily lives.</w:t>
      </w:r>
      <w:r w:rsidR="00C74BC2">
        <w:t xml:space="preserve">  In the economic critique of central planning</w:t>
      </w:r>
      <w:ins w:id="69" w:author="Sanford Ikeda" w:date="2020-01-07T12:41:00Z">
        <w:r w:rsidR="00E761FC" w:rsidRPr="00E761FC">
          <w:rPr>
            <w:highlight w:val="yellow"/>
            <w:rPrChange w:id="70" w:author="Sanford Ikeda" w:date="2020-01-07T12:43:00Z">
              <w:rPr/>
            </w:rPrChange>
          </w:rPr>
          <w:t>, rationalist constructivism results in</w:t>
        </w:r>
      </w:ins>
      <w:r w:rsidR="00C74BC2" w:rsidRPr="00E761FC">
        <w:rPr>
          <w:highlight w:val="yellow"/>
          <w:rPrChange w:id="71" w:author="Sanford Ikeda" w:date="2020-01-07T12:43:00Z">
            <w:rPr/>
          </w:rPrChange>
        </w:rPr>
        <w:t xml:space="preserve"> the </w:t>
      </w:r>
      <w:del w:id="72" w:author="Sanford Ikeda" w:date="2020-01-07T12:42:00Z">
        <w:r w:rsidR="00C74BC2" w:rsidRPr="00E761FC" w:rsidDel="00E761FC">
          <w:rPr>
            <w:highlight w:val="yellow"/>
            <w:rPrChange w:id="73" w:author="Sanford Ikeda" w:date="2020-01-07T12:43:00Z">
              <w:rPr/>
            </w:rPrChange>
          </w:rPr>
          <w:delText xml:space="preserve">absence </w:delText>
        </w:r>
      </w:del>
      <w:ins w:id="74" w:author="Sanford Ikeda" w:date="2020-01-07T12:42:00Z">
        <w:r w:rsidR="00E761FC" w:rsidRPr="00E761FC">
          <w:rPr>
            <w:highlight w:val="yellow"/>
            <w:rPrChange w:id="75" w:author="Sanford Ikeda" w:date="2020-01-07T12:43:00Z">
              <w:rPr/>
            </w:rPrChange>
          </w:rPr>
          <w:t>elimination</w:t>
        </w:r>
        <w:r w:rsidR="00E761FC">
          <w:t xml:space="preserve"> </w:t>
        </w:r>
      </w:ins>
      <w:r w:rsidR="00C74BC2">
        <w:t xml:space="preserve">of meaningful </w:t>
      </w:r>
      <w:r w:rsidR="000C47E9">
        <w:t xml:space="preserve">money </w:t>
      </w:r>
      <w:r w:rsidR="00C74BC2">
        <w:t>prices, owing to the absence of market transactions of property rights</w:t>
      </w:r>
      <w:ins w:id="76" w:author="Sanford Ikeda" w:date="2020-01-07T12:43:00Z">
        <w:r w:rsidR="00E761FC" w:rsidRPr="00E761FC">
          <w:rPr>
            <w:highlight w:val="yellow"/>
            <w:rPrChange w:id="77" w:author="Sanford Ikeda" w:date="2020-01-07T12:43:00Z">
              <w:rPr/>
            </w:rPrChange>
          </w:rPr>
          <w:t>, so that</w:t>
        </w:r>
      </w:ins>
      <w:r w:rsidR="00E75546">
        <w:t xml:space="preserve"> </w:t>
      </w:r>
      <w:r w:rsidR="008A6EDC">
        <w:t>ordinary people</w:t>
      </w:r>
      <w:r w:rsidR="00C74BC2">
        <w:t xml:space="preserve"> </w:t>
      </w:r>
      <w:r w:rsidR="000C47E9">
        <w:t xml:space="preserve">cannot </w:t>
      </w:r>
      <w:r w:rsidR="008A6EDC">
        <w:t xml:space="preserve">determine the relative scarcity of resources </w:t>
      </w:r>
      <w:r w:rsidR="00E75546">
        <w:t xml:space="preserve">and </w:t>
      </w:r>
      <w:r w:rsidR="008A6EDC">
        <w:t>rationally calculate profits and losses</w:t>
      </w:r>
      <w:r w:rsidR="004C7DBB">
        <w:t xml:space="preserve"> (Lavoie 1985)</w:t>
      </w:r>
      <w:r w:rsidR="008A6EDC">
        <w:t xml:space="preserve">. </w:t>
      </w:r>
      <w:r w:rsidR="00C74BC2">
        <w:t xml:space="preserve"> In Jacobs’s critique it is </w:t>
      </w:r>
      <w:ins w:id="78" w:author="Sanford Ikeda" w:date="2020-01-07T12:46:00Z">
        <w:r w:rsidR="00535BC0" w:rsidRPr="00535BC0">
          <w:rPr>
            <w:highlight w:val="yellow"/>
            <w:rPrChange w:id="79" w:author="Sanford Ikeda" w:date="2020-01-07T12:46:00Z">
              <w:rPr/>
            </w:rPrChange>
          </w:rPr>
          <w:t>naïve rationalism that leads to</w:t>
        </w:r>
        <w:r w:rsidR="00535BC0">
          <w:t xml:space="preserve"> </w:t>
        </w:r>
      </w:ins>
      <w:r w:rsidR="00C74BC2">
        <w:t xml:space="preserve">the failure of local planning authorities to </w:t>
      </w:r>
      <w:r w:rsidR="007B17E8">
        <w:t xml:space="preserve">understand how the design of public spaces impacts the fine-grained and intricate interactions among people who, for the most part, are strangers to one another.  </w:t>
      </w:r>
    </w:p>
    <w:p w14:paraId="01A762DF" w14:textId="77777777" w:rsidR="00E55FDD" w:rsidRDefault="00E55FDD"/>
    <w:p w14:paraId="0D88BE2F" w14:textId="3ADAA359" w:rsidR="00E55FDD" w:rsidRDefault="00E55FDD" w:rsidP="0093513D">
      <w:pPr>
        <w:ind w:left="720"/>
      </w:pPr>
      <w:r w:rsidRPr="00E55FDD">
        <w:t>Among those responsible for cities, at the top, there is much ignorance. This is inescapable, because big cities are just too big and too complex to be comprehended in detail from any vantage point— even if this vantage point is at the top— or to be comprehended by any huma</w:t>
      </w:r>
      <w:r>
        <w:t>n; yet detail is of the essence</w:t>
      </w:r>
      <w:r w:rsidRPr="00E55FDD">
        <w:t xml:space="preserve"> </w:t>
      </w:r>
      <w:r>
        <w:t>(</w:t>
      </w:r>
      <w:r w:rsidRPr="00E55FDD">
        <w:t>Jacobs</w:t>
      </w:r>
      <w:r>
        <w:t xml:space="preserve"> 1961: 121-</w:t>
      </w:r>
      <w:r w:rsidRPr="00E55FDD">
        <w:t>2).</w:t>
      </w:r>
    </w:p>
    <w:p w14:paraId="06F71034" w14:textId="77777777" w:rsidR="008A6EDC" w:rsidRDefault="008A6EDC"/>
    <w:p w14:paraId="3C9B0E15" w14:textId="4A7AF699" w:rsidR="00FD0464" w:rsidRDefault="007B17E8" w:rsidP="00FD0464">
      <w:r>
        <w:t>These are different kinds of contextual knowledge, but they are the same category of knowledge.</w:t>
      </w:r>
      <w:r w:rsidR="0006176B">
        <w:t xml:space="preserve">  The problems identified by economists in the early 20</w:t>
      </w:r>
      <w:r w:rsidR="0006176B" w:rsidRPr="00424E6E">
        <w:rPr>
          <w:vertAlign w:val="superscript"/>
        </w:rPr>
        <w:t>th</w:t>
      </w:r>
      <w:r w:rsidR="0006176B">
        <w:t xml:space="preserve"> century are robust in the sense that they apply </w:t>
      </w:r>
      <w:r w:rsidR="0006176B" w:rsidRPr="00CE2C94">
        <w:rPr>
          <w:i/>
        </w:rPr>
        <w:t>mutatis mutandis</w:t>
      </w:r>
      <w:r w:rsidR="0006176B">
        <w:t xml:space="preserve"> to the knowledge problem that Jacobs identified in the mid-20</w:t>
      </w:r>
      <w:r w:rsidR="0006176B" w:rsidRPr="00424E6E">
        <w:rPr>
          <w:vertAlign w:val="superscript"/>
        </w:rPr>
        <w:t>th</w:t>
      </w:r>
      <w:r w:rsidR="0006176B">
        <w:t xml:space="preserve"> century.</w:t>
      </w:r>
      <w:r w:rsidR="00FD0464">
        <w:t xml:space="preserve">  Where her critique differs from the market-process version, they tend to complement rather than conflict</w:t>
      </w:r>
      <w:ins w:id="80" w:author="Sanford Ikeda" w:date="2020-01-07T12:47:00Z">
        <w:r w:rsidR="00535BC0">
          <w:t xml:space="preserve"> </w:t>
        </w:r>
        <w:r w:rsidR="00535BC0" w:rsidRPr="00535BC0">
          <w:rPr>
            <w:highlight w:val="yellow"/>
            <w:rPrChange w:id="81" w:author="Sanford Ikeda" w:date="2020-01-07T12:47:00Z">
              <w:rPr/>
            </w:rPrChange>
          </w:rPr>
          <w:t xml:space="preserve">because they issue from the same </w:t>
        </w:r>
        <w:r w:rsidR="00535BC0">
          <w:rPr>
            <w:highlight w:val="yellow"/>
          </w:rPr>
          <w:t xml:space="preserve">underlying </w:t>
        </w:r>
        <w:r w:rsidR="00535BC0" w:rsidRPr="00535BC0">
          <w:rPr>
            <w:highlight w:val="yellow"/>
            <w:rPrChange w:id="82" w:author="Sanford Ikeda" w:date="2020-01-07T12:47:00Z">
              <w:rPr/>
            </w:rPrChange>
          </w:rPr>
          <w:t>critique of rationality</w:t>
        </w:r>
      </w:ins>
      <w:r w:rsidR="00FD0464">
        <w:t>.</w:t>
      </w:r>
    </w:p>
    <w:p w14:paraId="45E8545F" w14:textId="77777777" w:rsidR="00A72B53" w:rsidRDefault="00A72B53"/>
    <w:p w14:paraId="7CF9A909" w14:textId="21D73CB0" w:rsidR="00A72B53" w:rsidRDefault="00A72B53">
      <w:r>
        <w:t>This led Jacobs, in the famous last chapter of her 1961 classic to identify a living city</w:t>
      </w:r>
      <w:r w:rsidR="00E0628C">
        <w:t>, following Warren Weaver,</w:t>
      </w:r>
      <w:r>
        <w:t xml:space="preserve"> as a “problem </w:t>
      </w:r>
      <w:r w:rsidR="00175379">
        <w:t>of</w:t>
      </w:r>
      <w:r>
        <w:t xml:space="preserve"> organized complexity.”</w:t>
      </w:r>
      <w:r w:rsidR="00E0628C">
        <w:t xml:space="preserve">  Here is how Gene Callahan and I summarize Weaver’s three categories of scientific problems.</w:t>
      </w:r>
    </w:p>
    <w:p w14:paraId="2D4F8714" w14:textId="77777777" w:rsidR="00E0628C" w:rsidRDefault="00E0628C"/>
    <w:p w14:paraId="4BA382CF" w14:textId="08B254C9" w:rsidR="00E0628C" w:rsidRDefault="001041BE" w:rsidP="00424E6E">
      <w:pPr>
        <w:ind w:left="720"/>
      </w:pPr>
      <w:r w:rsidRPr="001041BE">
        <w:t xml:space="preserve">The first are </w:t>
      </w:r>
      <w:r w:rsidRPr="003F03D7">
        <w:rPr>
          <w:i/>
        </w:rPr>
        <w:t>problems of simplicity</w:t>
      </w:r>
      <w:r w:rsidRPr="001041BE">
        <w:t>, which deal with situations involving a very few independent variables, in which the rules of ordinary algebra are appropriate. The sec</w:t>
      </w:r>
      <w:r w:rsidRPr="001041BE">
        <w:softHyphen/>
        <w:t xml:space="preserve">ond level are </w:t>
      </w:r>
      <w:r w:rsidRPr="003F03D7">
        <w:rPr>
          <w:i/>
        </w:rPr>
        <w:t>problems of disorganized complexity</w:t>
      </w:r>
      <w:r w:rsidRPr="001041BE">
        <w:t>, which concern situations involving so many independent variables that their interactions produce random variations. Here for</w:t>
      </w:r>
      <w:r w:rsidRPr="001041BE">
        <w:softHyphen/>
        <w:t>mal statistical analysis is appropriate. Finally, there are prob</w:t>
      </w:r>
      <w:r w:rsidRPr="001041BE">
        <w:softHyphen/>
        <w:t xml:space="preserve">lems of </w:t>
      </w:r>
      <w:r w:rsidRPr="003F03D7">
        <w:rPr>
          <w:i/>
        </w:rPr>
        <w:t>organized complexity</w:t>
      </w:r>
      <w:r w:rsidRPr="001041BE">
        <w:t xml:space="preserve"> that lie between the first two kinds of problems. This is the realm of social orders in which the movement of individual elements are not predictable but overall, non-statistical patterns are discernable. Jacobs’s and Weaver’s warning is that the methods appropriate to solv</w:t>
      </w:r>
      <w:r w:rsidRPr="001041BE">
        <w:softHyphen/>
        <w:t>ing one problem should not be used</w:t>
      </w:r>
      <w:r>
        <w:t xml:space="preserve"> for the solution of the others (Callahan &amp; Ikeda 2014: 17</w:t>
      </w:r>
      <w:r w:rsidR="00C94473">
        <w:t>; emphasis added</w:t>
      </w:r>
      <w:r>
        <w:t>).</w:t>
      </w:r>
    </w:p>
    <w:p w14:paraId="2D2AD860" w14:textId="77777777" w:rsidR="001041BE" w:rsidRDefault="001041BE" w:rsidP="001041BE"/>
    <w:p w14:paraId="3A453960" w14:textId="3261ECE8" w:rsidR="001041BE" w:rsidRDefault="001041BE" w:rsidP="001041BE">
      <w:r>
        <w:t xml:space="preserve">The problem, according to Jacobs is that “the theorists of conventional modern city planning [circa 1961] have consistently mistaken cities as problems of simplicity and of disorganized complexity, and have tried to analyze and treat them thus” (Jacobs 1961: </w:t>
      </w:r>
      <w:r>
        <w:lastRenderedPageBreak/>
        <w:t>435).</w:t>
      </w:r>
      <w:r w:rsidR="00313C34">
        <w:t xml:space="preserve">  Which boils down to </w:t>
      </w:r>
      <w:r w:rsidR="00B746E3">
        <w:t>treating a living city as a machine completely comprehensible to the huma</w:t>
      </w:r>
      <w:r w:rsidR="00696F1F">
        <w:t>n mind, much as an experienced architect may</w:t>
      </w:r>
      <w:r w:rsidR="00B746E3">
        <w:t xml:space="preserve"> design an </w:t>
      </w:r>
      <w:r w:rsidR="00696F1F">
        <w:t xml:space="preserve">efficient </w:t>
      </w:r>
      <w:r w:rsidR="00B746E3">
        <w:t xml:space="preserve">apartment building; or as </w:t>
      </w:r>
      <w:r w:rsidR="00696F1F">
        <w:t>one might approach the</w:t>
      </w:r>
      <w:r w:rsidR="00B746E3">
        <w:t xml:space="preserve"> purely problem of calculating the optimal amount of light and air necessary to </w:t>
      </w:r>
      <w:r w:rsidR="00696F1F">
        <w:t xml:space="preserve">maintain </w:t>
      </w:r>
      <w:r w:rsidR="00B746E3">
        <w:t>the health of an “average person.”</w:t>
      </w:r>
      <w:ins w:id="83" w:author="Sanford Ikeda" w:date="2020-01-07T12:48:00Z">
        <w:r w:rsidR="00535BC0">
          <w:t xml:space="preserve">  </w:t>
        </w:r>
      </w:ins>
      <w:ins w:id="84" w:author="Sanford Ikeda" w:date="2020-01-07T12:49:00Z">
        <w:r w:rsidR="00535BC0" w:rsidRPr="00535BC0">
          <w:rPr>
            <w:highlight w:val="yellow"/>
            <w:rPrChange w:id="85" w:author="Sanford Ikeda" w:date="2020-01-07T12:51:00Z">
              <w:rPr/>
            </w:rPrChange>
          </w:rPr>
          <w:t xml:space="preserve">This is a result of ignoring </w:t>
        </w:r>
      </w:ins>
      <w:ins w:id="86" w:author="Sanford Ikeda" w:date="2020-01-07T12:50:00Z">
        <w:r w:rsidR="00535BC0" w:rsidRPr="00535BC0">
          <w:rPr>
            <w:highlight w:val="yellow"/>
            <w:rPrChange w:id="87" w:author="Sanford Ikeda" w:date="2020-01-07T12:51:00Z">
              <w:rPr/>
            </w:rPrChange>
          </w:rPr>
          <w:t>epistemic and cognitive</w:t>
        </w:r>
      </w:ins>
      <w:ins w:id="88" w:author="Sanford Ikeda" w:date="2020-01-07T12:49:00Z">
        <w:r w:rsidR="00535BC0" w:rsidRPr="00535BC0">
          <w:rPr>
            <w:highlight w:val="yellow"/>
            <w:rPrChange w:id="89" w:author="Sanford Ikeda" w:date="2020-01-07T12:51:00Z">
              <w:rPr/>
            </w:rPrChange>
          </w:rPr>
          <w:t xml:space="preserve"> limits of </w:t>
        </w:r>
      </w:ins>
      <w:ins w:id="90" w:author="Sanford Ikeda" w:date="2020-01-07T12:50:00Z">
        <w:r w:rsidR="00535BC0" w:rsidRPr="00535BC0">
          <w:rPr>
            <w:highlight w:val="yellow"/>
            <w:rPrChange w:id="91" w:author="Sanford Ikeda" w:date="2020-01-07T12:51:00Z">
              <w:rPr/>
            </w:rPrChange>
          </w:rPr>
          <w:t xml:space="preserve">effective, </w:t>
        </w:r>
      </w:ins>
      <w:ins w:id="92" w:author="Sanford Ikeda" w:date="2020-01-07T12:49:00Z">
        <w:r w:rsidR="00535BC0" w:rsidRPr="00535BC0">
          <w:rPr>
            <w:highlight w:val="yellow"/>
            <w:rPrChange w:id="93" w:author="Sanford Ikeda" w:date="2020-01-07T12:51:00Z">
              <w:rPr/>
            </w:rPrChange>
          </w:rPr>
          <w:t>rationa</w:t>
        </w:r>
      </w:ins>
      <w:ins w:id="94" w:author="Sanford Ikeda" w:date="2020-01-07T12:50:00Z">
        <w:r w:rsidR="00535BC0" w:rsidRPr="00535BC0">
          <w:rPr>
            <w:highlight w:val="yellow"/>
            <w:rPrChange w:id="95" w:author="Sanford Ikeda" w:date="2020-01-07T12:51:00Z">
              <w:rPr/>
            </w:rPrChange>
          </w:rPr>
          <w:t>l calculation.</w:t>
        </w:r>
      </w:ins>
    </w:p>
    <w:p w14:paraId="2C5C2991" w14:textId="77777777" w:rsidR="00DB4765" w:rsidRDefault="00DB4765" w:rsidP="001041BE"/>
    <w:p w14:paraId="66B37518" w14:textId="16137A9E" w:rsidR="00DB4765" w:rsidRDefault="00DB4765" w:rsidP="001041BE">
      <w:r>
        <w:t xml:space="preserve">Unlike either problems of simplicity or of disorganized complexity, a city as a problem of organized complexity </w:t>
      </w:r>
      <w:r w:rsidR="0032633C">
        <w:t>can be predictable only insofar as</w:t>
      </w:r>
      <w:r w:rsidR="003F03D7">
        <w:t xml:space="preserve"> we can discern</w:t>
      </w:r>
      <w:r w:rsidR="0032633C">
        <w:t xml:space="preserve"> general patterns</w:t>
      </w:r>
      <w:r w:rsidR="00716BC0">
        <w:t xml:space="preserve"> rather than specific outcomes</w:t>
      </w:r>
      <w:r w:rsidR="0032633C">
        <w:t>.</w:t>
      </w:r>
      <w:r w:rsidR="007741ED">
        <w:t xml:space="preserve"> </w:t>
      </w:r>
      <w:r w:rsidR="000E0D48">
        <w:t xml:space="preserve"> There is </w:t>
      </w:r>
      <w:r w:rsidR="002E6BA9">
        <w:t xml:space="preserve">in fact </w:t>
      </w:r>
      <w:r w:rsidR="000E0D48">
        <w:t>no assurance that any particular pattern will emerge</w:t>
      </w:r>
      <w:r w:rsidR="009042CA">
        <w:t>, no matter</w:t>
      </w:r>
      <w:r w:rsidR="00716BC0">
        <w:t xml:space="preserve"> how much we</w:t>
      </w:r>
      <w:r w:rsidR="00C263D4">
        <w:t xml:space="preserve"> want it to</w:t>
      </w:r>
      <w:r w:rsidR="000E0D48">
        <w:t xml:space="preserve">; only that </w:t>
      </w:r>
      <w:r w:rsidR="00C263D4">
        <w:t xml:space="preserve">these </w:t>
      </w:r>
      <w:r w:rsidR="000E0D48">
        <w:t xml:space="preserve">conditions tend over time to create </w:t>
      </w:r>
      <w:r w:rsidR="002E6BA9">
        <w:t xml:space="preserve">the an overall </w:t>
      </w:r>
      <w:r w:rsidR="000E0D48">
        <w:t xml:space="preserve">sense of safety that encourages people to interact, informally </w:t>
      </w:r>
      <w:r w:rsidR="00C263D4">
        <w:t xml:space="preserve">in more or less </w:t>
      </w:r>
      <w:r w:rsidR="000E0D48">
        <w:t>creative ways.</w:t>
      </w:r>
      <w:r w:rsidR="002E6BA9">
        <w:t xml:space="preserve">  What emerges </w:t>
      </w:r>
      <w:r w:rsidR="00C263D4">
        <w:t xml:space="preserve">in that process </w:t>
      </w:r>
      <w:r w:rsidR="002E6BA9">
        <w:t>no one can say</w:t>
      </w:r>
      <w:r w:rsidR="00C263D4">
        <w:t xml:space="preserve"> with complete accuracy</w:t>
      </w:r>
      <w:r w:rsidR="002E6BA9">
        <w:t>.</w:t>
      </w:r>
      <w:r w:rsidR="003B55C9">
        <w:t xml:space="preserve">  </w:t>
      </w:r>
      <w:r w:rsidR="00C263D4">
        <w:t xml:space="preserve">If you could, it would not be a problem of organized complexity; it would not be a living city.  </w:t>
      </w:r>
      <w:r w:rsidR="003B55C9">
        <w:t>To view a city therefore as anything other than a problem of organized complexity</w:t>
      </w:r>
      <w:r w:rsidR="003A0254">
        <w:t xml:space="preserve">, or in our terminology a spontaneous order, is to risk missing </w:t>
      </w:r>
      <w:r w:rsidR="003A0254" w:rsidRPr="00423C4B">
        <w:rPr>
          <w:i/>
        </w:rPr>
        <w:t>the</w:t>
      </w:r>
      <w:r w:rsidR="003A0254">
        <w:t xml:space="preserve"> essential quality of urban</w:t>
      </w:r>
      <w:r w:rsidR="006D2D63">
        <w:t xml:space="preserve"> life, and indeed all genuinely social</w:t>
      </w:r>
      <w:r w:rsidR="003A0254">
        <w:t xml:space="preserve"> life.</w:t>
      </w:r>
    </w:p>
    <w:p w14:paraId="4CA5E432" w14:textId="77777777" w:rsidR="00EF24CF" w:rsidRDefault="00EF24CF" w:rsidP="001041BE"/>
    <w:p w14:paraId="72184F7C" w14:textId="0453CDED" w:rsidR="00EF24CF" w:rsidRDefault="00EF24CF" w:rsidP="001041BE">
      <w:r>
        <w:t xml:space="preserve">Moreover, policies based on such a misunderstanding have </w:t>
      </w:r>
      <w:r w:rsidR="006D2D63">
        <w:t>little</w:t>
      </w:r>
      <w:r>
        <w:t xml:space="preserve"> hope of attaining their intended goal</w:t>
      </w:r>
      <w:r w:rsidR="00807276">
        <w:t xml:space="preserve">, except </w:t>
      </w:r>
      <w:r w:rsidR="006D2D63">
        <w:t xml:space="preserve">perhaps </w:t>
      </w:r>
      <w:r w:rsidR="00807276">
        <w:t>by accident</w:t>
      </w:r>
      <w:r>
        <w:t xml:space="preserve">.  Rather, the outcomes </w:t>
      </w:r>
      <w:r w:rsidR="00807276">
        <w:t xml:space="preserve">of such ignorant policy-making </w:t>
      </w:r>
      <w:r>
        <w:t xml:space="preserve">can and have </w:t>
      </w:r>
      <w:r w:rsidR="006D2D63">
        <w:t xml:space="preserve">indeed </w:t>
      </w:r>
      <w:r>
        <w:t>resulted in</w:t>
      </w:r>
      <w:r w:rsidR="002E6BA9">
        <w:t xml:space="preserve"> tragic</w:t>
      </w:r>
      <w:r>
        <w:t>, unintended consequences</w:t>
      </w:r>
      <w:r w:rsidR="00807276">
        <w:t>.</w:t>
      </w:r>
    </w:p>
    <w:p w14:paraId="783F923D" w14:textId="77777777" w:rsidR="00E9602D" w:rsidRDefault="00E9602D" w:rsidP="001041BE"/>
    <w:p w14:paraId="13303BD1" w14:textId="1DD43F34" w:rsidR="00EF24CF" w:rsidRDefault="00EF24CF" w:rsidP="001041BE">
      <w:r>
        <w:t>Jacobs was not alone among urbanists in characterizing a living city in this way.  Indeed, she acquired much of her understanding of cities from researchers such as William Whyte</w:t>
      </w:r>
      <w:r w:rsidR="000E4079">
        <w:t xml:space="preserve"> (</w:t>
      </w:r>
      <w:r w:rsidR="00B177A7">
        <w:t>1988</w:t>
      </w:r>
      <w:r w:rsidR="000E4079">
        <w:t>)</w:t>
      </w:r>
      <w:r>
        <w:t xml:space="preserve">, who carefully </w:t>
      </w:r>
      <w:r w:rsidR="000E4079">
        <w:t xml:space="preserve">observed and </w:t>
      </w:r>
      <w:r>
        <w:t>analyze</w:t>
      </w:r>
      <w:r w:rsidR="000E4079">
        <w:t>d</w:t>
      </w:r>
      <w:r>
        <w:t xml:space="preserve"> the </w:t>
      </w:r>
      <w:r w:rsidR="000E4079">
        <w:t>various and subtle ways</w:t>
      </w:r>
      <w:r>
        <w:t xml:space="preserve"> in which ordinary people use public spaces, such as plazas, </w:t>
      </w:r>
      <w:r w:rsidR="000E4079">
        <w:t>from which he drew</w:t>
      </w:r>
      <w:r>
        <w:t xml:space="preserve"> important conclusions for the design and placement of public plazas.</w:t>
      </w:r>
    </w:p>
    <w:p w14:paraId="2305C14A" w14:textId="77777777" w:rsidR="00EF24CF" w:rsidRDefault="00EF24CF" w:rsidP="001041BE"/>
    <w:p w14:paraId="389A07A5" w14:textId="1B9511E4" w:rsidR="00EF24CF" w:rsidRDefault="00C40AFA" w:rsidP="001041BE">
      <w:r>
        <w:t>Christopher Alexander</w:t>
      </w:r>
      <w:r w:rsidR="00863E38">
        <w:t>, whom Jacobs admires,</w:t>
      </w:r>
      <w:r>
        <w:t xml:space="preserve"> deciphers</w:t>
      </w:r>
      <w:r w:rsidR="00EF24CF">
        <w:t xml:space="preserve"> the “pattern language” shared by successful spaces in general, private and public.</w:t>
      </w:r>
    </w:p>
    <w:p w14:paraId="4A4A510A" w14:textId="77777777" w:rsidR="00AF6E7A" w:rsidRDefault="00AF6E7A" w:rsidP="001041BE"/>
    <w:p w14:paraId="2013CB32" w14:textId="75345325" w:rsidR="00AF6E7A" w:rsidRDefault="00AF6E7A" w:rsidP="00CE2C94">
      <w:pPr>
        <w:ind w:left="720"/>
      </w:pPr>
      <w:r>
        <w:t xml:space="preserve">A building or a town will only be alive to the extent that it is governed by the timeless way. </w:t>
      </w:r>
      <w:r>
        <w:rPr>
          <w:i/>
        </w:rPr>
        <w:t xml:space="preserve">It is a process which brings order out of nothing but </w:t>
      </w:r>
      <w:proofErr w:type="gramStart"/>
      <w:r>
        <w:rPr>
          <w:i/>
        </w:rPr>
        <w:t>ourselves</w:t>
      </w:r>
      <w:proofErr w:type="gramEnd"/>
      <w:r>
        <w:rPr>
          <w:i/>
        </w:rPr>
        <w:t>; it cannot be attained, but it will happen of its own accord, if we will only let it in</w:t>
      </w:r>
      <w:r w:rsidR="00BB46DE">
        <w:t xml:space="preserve"> (Alexander 1979: ix</w:t>
      </w:r>
      <w:r w:rsidR="00863E38">
        <w:t>; emphasis original</w:t>
      </w:r>
      <w:r w:rsidR="00BB46DE">
        <w:t>).</w:t>
      </w:r>
    </w:p>
    <w:p w14:paraId="6559D9F3" w14:textId="77777777" w:rsidR="00EF24CF" w:rsidRDefault="00EF24CF" w:rsidP="001041BE"/>
    <w:p w14:paraId="09444CA8" w14:textId="5EC1BA34" w:rsidR="00AE55EE" w:rsidRDefault="003C0D21" w:rsidP="00797BE5">
      <w:r>
        <w:t>Ken-</w:t>
      </w:r>
      <w:proofErr w:type="spellStart"/>
      <w:r>
        <w:t>ichi</w:t>
      </w:r>
      <w:proofErr w:type="spellEnd"/>
      <w:r>
        <w:t xml:space="preserve"> Sasaki</w:t>
      </w:r>
      <w:r w:rsidR="00AB6B39">
        <w:t>’s discussion of</w:t>
      </w:r>
      <w:r w:rsidR="00BE0538">
        <w:t xml:space="preserve"> the “urban tactility” one experiences at </w:t>
      </w:r>
      <w:r w:rsidR="00396A0D">
        <w:t>street</w:t>
      </w:r>
      <w:r w:rsidR="00BE0538">
        <w:t xml:space="preserve"> level when </w:t>
      </w:r>
      <w:r w:rsidR="00962CAA">
        <w:t>in</w:t>
      </w:r>
      <w:r w:rsidR="00BE0538">
        <w:t xml:space="preserve"> </w:t>
      </w:r>
      <w:r w:rsidR="00396A0D">
        <w:t xml:space="preserve">a </w:t>
      </w:r>
      <w:r w:rsidR="00BE0538">
        <w:t>public space</w:t>
      </w:r>
      <w:r w:rsidR="00962CAA">
        <w:t xml:space="preserve"> </w:t>
      </w:r>
      <w:r w:rsidR="00396A0D">
        <w:t>highlights</w:t>
      </w:r>
      <w:r w:rsidR="00BE0538">
        <w:t xml:space="preserve"> an indispensible dimension to the urban experience</w:t>
      </w:r>
      <w:r w:rsidR="00962CAA">
        <w:t>.  As we become familiar with a place, what we feel becomes more important than what we see</w:t>
      </w:r>
      <w:r w:rsidR="00863E38">
        <w:t xml:space="preserve"> (Sasaki 1998</w:t>
      </w:r>
      <w:r w:rsidR="00E046C9">
        <w:t>: 36</w:t>
      </w:r>
      <w:r w:rsidR="006572C5">
        <w:t>).</w:t>
      </w:r>
    </w:p>
    <w:p w14:paraId="2AB8C6C5" w14:textId="77777777" w:rsidR="00AE55EE" w:rsidRDefault="00AE55EE" w:rsidP="001041BE"/>
    <w:p w14:paraId="200760A5" w14:textId="32EEB67C" w:rsidR="00AE55EE" w:rsidRDefault="00AE55EE" w:rsidP="00AE55EE">
      <w:r w:rsidRPr="00AE55EE">
        <w:t xml:space="preserve">"Tactile knowledge" is what we feel in the presence of an object: the smells of a street, the texture of a building, the grade of a hill. It is the knowledge gained though contact or direct experience with an event or environment, and is related to Jacobs's concept of </w:t>
      </w:r>
      <w:r w:rsidRPr="00AE55EE">
        <w:lastRenderedPageBreak/>
        <w:t>"locality knowledge" as well as to F.A. Hayek's "local knowledge."</w:t>
      </w:r>
      <w:r w:rsidR="00212E40">
        <w:t xml:space="preserve">  </w:t>
      </w:r>
      <w:r w:rsidRPr="00AE55EE">
        <w:t xml:space="preserve">The bias in urban policy toward the car and away from the pedestrian has profoundly </w:t>
      </w:r>
      <w:r w:rsidR="00D26183">
        <w:t xml:space="preserve">shifted </w:t>
      </w:r>
      <w:r w:rsidRPr="00AE55EE">
        <w:t>our experience of the city</w:t>
      </w:r>
      <w:r w:rsidR="00D26183">
        <w:t xml:space="preserve"> from the tactile to the visual,</w:t>
      </w:r>
      <w:r w:rsidRPr="00AE55EE">
        <w:t xml:space="preserve"> making it </w:t>
      </w:r>
      <w:r w:rsidR="00D26183">
        <w:t>in the processes duller</w:t>
      </w:r>
      <w:r w:rsidRPr="00AE55EE">
        <w:t>. This in turn has discouraged the formation of social capital, which is the foundation for tactile/local knowledge and its utilization</w:t>
      </w:r>
      <w:r w:rsidR="00D26183">
        <w:t>, because there will be less meaningful contact as people shun dull places</w:t>
      </w:r>
      <w:r w:rsidRPr="00AE55EE">
        <w:t>.</w:t>
      </w:r>
    </w:p>
    <w:p w14:paraId="677F110E" w14:textId="77777777" w:rsidR="00B900E7" w:rsidRPr="00AE55EE" w:rsidRDefault="00B900E7" w:rsidP="00AE55EE"/>
    <w:p w14:paraId="6BC5183B" w14:textId="06395738" w:rsidR="007424F4" w:rsidRDefault="00962CAA" w:rsidP="001041BE">
      <w:r>
        <w:t xml:space="preserve">Similarly, </w:t>
      </w:r>
      <w:r w:rsidR="00BE0538">
        <w:t>Kevin Lynch</w:t>
      </w:r>
      <w:r w:rsidR="00C40AFA">
        <w:t xml:space="preserve"> describes</w:t>
      </w:r>
      <w:r w:rsidR="00BE0538">
        <w:t xml:space="preserve"> the way in which people </w:t>
      </w:r>
      <w:r w:rsidR="00C40AFA">
        <w:t xml:space="preserve">spontaneously </w:t>
      </w:r>
      <w:r w:rsidR="00BE0538">
        <w:t xml:space="preserve">come to a common understanding of their image of a city, one that is useful for navigating the complex urban environment.  </w:t>
      </w:r>
    </w:p>
    <w:p w14:paraId="285FF014" w14:textId="4271DFF3" w:rsidR="00F334E3" w:rsidRDefault="00F334E3"/>
    <w:p w14:paraId="0389FD45" w14:textId="033F7185" w:rsidR="00F334E3" w:rsidRDefault="00F334E3" w:rsidP="003766E8">
      <w:pPr>
        <w:ind w:left="720"/>
      </w:pPr>
      <w:r>
        <w:t>There seems to be a public image of any given city which is the overlap of many individual images. Or perhaps there is a series of public images each held by some significant number of citizens.  Such group images are necessary if an individual is to operate successfully within his environment and to cooperate with his fellows.  Each individual picture is unique</w:t>
      </w:r>
      <w:r w:rsidR="00D3237E">
        <w:t>, with some content that is rarely or never communicated, yet it approximates the public image, which in different environments is more of less compelling, more or less embracing (Lynch 1960</w:t>
      </w:r>
      <w:r w:rsidR="007424F4">
        <w:t>)</w:t>
      </w:r>
      <w:r w:rsidR="00D3237E">
        <w:t>.</w:t>
      </w:r>
    </w:p>
    <w:p w14:paraId="1A86DA16" w14:textId="77777777" w:rsidR="00D26183" w:rsidRDefault="00D26183"/>
    <w:p w14:paraId="5F96830E" w14:textId="7B6AE0A1" w:rsidR="001E5266" w:rsidRDefault="00BE0538">
      <w:r>
        <w:t xml:space="preserve">What all these approaches have in common – Jacobs, Whyte, Alexander, Sasaki, and Lynch – is an understanding that for planners to successfully plan they need to </w:t>
      </w:r>
      <w:r w:rsidR="00102880">
        <w:t>observe and</w:t>
      </w:r>
      <w:r w:rsidR="009C065E">
        <w:t xml:space="preserve"> appreciate </w:t>
      </w:r>
      <w:r>
        <w:t>the intricate ways in which people see and interact with the</w:t>
      </w:r>
      <w:r w:rsidR="00102880">
        <w:t xml:space="preserve"> urban</w:t>
      </w:r>
      <w:r>
        <w:t xml:space="preserve"> environment; </w:t>
      </w:r>
      <w:r w:rsidR="00102880">
        <w:t>something</w:t>
      </w:r>
      <w:r>
        <w:t xml:space="preserve"> that completely escapes planners </w:t>
      </w:r>
      <w:r w:rsidR="00102880">
        <w:t>who treat a city as</w:t>
      </w:r>
      <w:r>
        <w:t xml:space="preserve"> a problem of simplicity or of disorganized complexity.</w:t>
      </w:r>
    </w:p>
    <w:p w14:paraId="7BE59B50" w14:textId="77777777" w:rsidR="001E5266" w:rsidRDefault="001E5266"/>
    <w:p w14:paraId="32845149" w14:textId="10BE4338" w:rsidR="001E5266" w:rsidRDefault="00A5215B">
      <w:proofErr w:type="gramStart"/>
      <w:r>
        <w:rPr>
          <w:b/>
        </w:rPr>
        <w:t xml:space="preserve">II.2  </w:t>
      </w:r>
      <w:r w:rsidR="00B900E7">
        <w:rPr>
          <w:b/>
        </w:rPr>
        <w:t>The</w:t>
      </w:r>
      <w:proofErr w:type="gramEnd"/>
      <w:r w:rsidR="00B900E7">
        <w:rPr>
          <w:b/>
        </w:rPr>
        <w:t xml:space="preserve"> </w:t>
      </w:r>
      <w:r w:rsidR="00CE2C94">
        <w:rPr>
          <w:b/>
        </w:rPr>
        <w:t>Consequences for Urban Design</w:t>
      </w:r>
    </w:p>
    <w:p w14:paraId="3D070BFA" w14:textId="77777777" w:rsidR="00CE2C94" w:rsidRDefault="00CE2C94"/>
    <w:p w14:paraId="52635961" w14:textId="1C6D3FD2" w:rsidR="00CE2C94" w:rsidRDefault="00CE2C94">
      <w:r>
        <w:t xml:space="preserve">In </w:t>
      </w:r>
      <w:r>
        <w:rPr>
          <w:i/>
        </w:rPr>
        <w:t>Death and Life</w:t>
      </w:r>
      <w:r>
        <w:t xml:space="preserve"> Jacobs identifies a number of consequences</w:t>
      </w:r>
      <w:r w:rsidR="00D8670F">
        <w:t xml:space="preserve"> of</w:t>
      </w:r>
      <w:r>
        <w:t xml:space="preserve"> failing to see a city as a problem of organized complexity</w:t>
      </w:r>
      <w:r w:rsidR="00D8670F">
        <w:t xml:space="preserve"> and</w:t>
      </w:r>
      <w:r w:rsidR="00645384">
        <w:t xml:space="preserve"> of</w:t>
      </w:r>
      <w:r w:rsidR="00D8670F">
        <w:t xml:space="preserve"> using a</w:t>
      </w:r>
      <w:r w:rsidR="00212E40">
        <w:t xml:space="preserve"> rationalist</w:t>
      </w:r>
      <w:r w:rsidR="00D8670F">
        <w:t xml:space="preserve"> constructivist approach</w:t>
      </w:r>
      <w:r>
        <w:t xml:space="preserve">.  </w:t>
      </w:r>
      <w:r w:rsidR="00D8670F">
        <w:t xml:space="preserve">But I believe </w:t>
      </w:r>
      <w:r>
        <w:t xml:space="preserve">three are especially important </w:t>
      </w:r>
      <w:r w:rsidR="00D8670F">
        <w:t xml:space="preserve">for </w:t>
      </w:r>
      <w:ins w:id="96" w:author="Sanford Ikeda" w:date="2020-01-07T12:54:00Z">
        <w:r w:rsidR="00535BC0" w:rsidRPr="00535BC0">
          <w:rPr>
            <w:highlight w:val="yellow"/>
            <w:rPrChange w:id="97" w:author="Sanford Ikeda" w:date="2020-01-07T12:54:00Z">
              <w:rPr/>
            </w:rPrChange>
          </w:rPr>
          <w:t>illustrating</w:t>
        </w:r>
        <w:r w:rsidR="00535BC0">
          <w:t xml:space="preserve"> </w:t>
        </w:r>
      </w:ins>
      <w:del w:id="98" w:author="Sanford Ikeda" w:date="2020-01-07T12:53:00Z">
        <w:r w:rsidR="00D8670F" w:rsidRPr="00535BC0" w:rsidDel="00535BC0">
          <w:rPr>
            <w:highlight w:val="yellow"/>
            <w:rPrChange w:id="99" w:author="Sanford Ikeda" w:date="2020-01-07T12:54:00Z">
              <w:rPr/>
            </w:rPrChange>
          </w:rPr>
          <w:delText>the analysis</w:delText>
        </w:r>
      </w:del>
      <w:ins w:id="100" w:author="Sanford Ikeda" w:date="2020-01-07T12:53:00Z">
        <w:r w:rsidR="00535BC0" w:rsidRPr="00535BC0">
          <w:rPr>
            <w:highlight w:val="yellow"/>
            <w:rPrChange w:id="101" w:author="Sanford Ikeda" w:date="2020-01-07T12:54:00Z">
              <w:rPr/>
            </w:rPrChange>
          </w:rPr>
          <w:t>her critique</w:t>
        </w:r>
      </w:ins>
      <w:r w:rsidR="00D8670F">
        <w:t xml:space="preserve"> of urban planning and design</w:t>
      </w:r>
      <w:r>
        <w:t>.</w:t>
      </w:r>
    </w:p>
    <w:p w14:paraId="05C60F5D" w14:textId="77777777" w:rsidR="00CE2C94" w:rsidRPr="00CE2C94" w:rsidRDefault="00CE2C94"/>
    <w:p w14:paraId="2C2EABF2" w14:textId="433218AE" w:rsidR="001E5266" w:rsidRDefault="001E5266">
      <w:r w:rsidRPr="00CC03B3">
        <w:rPr>
          <w:i/>
        </w:rPr>
        <w:t>Border vacuums</w:t>
      </w:r>
    </w:p>
    <w:p w14:paraId="775499C3" w14:textId="77777777" w:rsidR="00CE2C94" w:rsidRDefault="00CE2C94"/>
    <w:p w14:paraId="68D58F16" w14:textId="0A084511" w:rsidR="001E2EDF" w:rsidRDefault="005779CE">
      <w:r>
        <w:t>Jacobs defines</w:t>
      </w:r>
      <w:r w:rsidR="00AC1CE8">
        <w:t xml:space="preserve"> a “border </w:t>
      </w:r>
      <w:proofErr w:type="gramStart"/>
      <w:r w:rsidR="00AC1CE8">
        <w:t>vacuum,“</w:t>
      </w:r>
      <w:proofErr w:type="gramEnd"/>
      <w:r w:rsidR="00AC1CE8">
        <w:t xml:space="preserve"> </w:t>
      </w:r>
      <w:r w:rsidR="00212E40">
        <w:t>as “a single massive or stretch</w:t>
      </w:r>
      <w:ins w:id="102" w:author="Sanford Ikeda" w:date="2019-08-02T11:46:00Z">
        <w:r w:rsidR="00580064">
          <w:t>ed</w:t>
        </w:r>
      </w:ins>
      <w:r w:rsidR="00212E40">
        <w:t xml:space="preserve">-out use of territory </w:t>
      </w:r>
      <w:r w:rsidR="00301439">
        <w:t>(Jacobs 1961: 257)</w:t>
      </w:r>
      <w:r w:rsidR="00301439" w:rsidRPr="00301439">
        <w:t>.</w:t>
      </w:r>
      <w:r w:rsidR="00212E40">
        <w:t xml:space="preserve">  A</w:t>
      </w:r>
      <w:ins w:id="103" w:author="Sanford Ikeda" w:date="2019-08-02T11:47:00Z">
        <w:r w:rsidR="00580064">
          <w:t xml:space="preserve"> structure with a</w:t>
        </w:r>
      </w:ins>
      <w:r w:rsidR="00212E40">
        <w:t xml:space="preserve"> </w:t>
      </w:r>
      <w:r w:rsidR="00301439">
        <w:t xml:space="preserve">single, massive use in </w:t>
      </w:r>
      <w:r w:rsidR="00FE4C31">
        <w:t>a</w:t>
      </w:r>
      <w:r w:rsidR="00301439">
        <w:t xml:space="preserve"> neighborhood or district – e.g. a river, a park, an enormous residenti</w:t>
      </w:r>
      <w:r w:rsidR="009906BD">
        <w:t>al or office complex, a sports</w:t>
      </w:r>
      <w:r w:rsidR="00301439">
        <w:t xml:space="preserve"> stadium, </w:t>
      </w:r>
      <w:r w:rsidR="0043484C">
        <w:t xml:space="preserve">a parking lot, </w:t>
      </w:r>
      <w:r w:rsidR="00301439">
        <w:t>a university</w:t>
      </w:r>
      <w:r w:rsidR="0043484C">
        <w:t xml:space="preserve"> campus</w:t>
      </w:r>
      <w:r w:rsidR="00301439">
        <w:t xml:space="preserve"> – means that </w:t>
      </w:r>
      <w:del w:id="104" w:author="Sanford Ikeda" w:date="2019-08-02T11:49:00Z">
        <w:r w:rsidR="00301439" w:rsidDel="00580064">
          <w:delText xml:space="preserve">a </w:delText>
        </w:r>
      </w:del>
      <w:r w:rsidR="00297277">
        <w:t xml:space="preserve">people crowd into and </w:t>
      </w:r>
      <w:r w:rsidR="00301439">
        <w:t xml:space="preserve">dominate that area only during certain times of the day or </w:t>
      </w:r>
      <w:r w:rsidR="00297277">
        <w:t xml:space="preserve">on </w:t>
      </w:r>
      <w:r w:rsidR="00301439">
        <w:t>certain days o</w:t>
      </w:r>
      <w:r w:rsidR="00E65100">
        <w:t>f the week.</w:t>
      </w:r>
      <w:r w:rsidR="00212E40">
        <w:t xml:space="preserve"> </w:t>
      </w:r>
      <w:r w:rsidR="00E65100">
        <w:t xml:space="preserve"> When not used, </w:t>
      </w:r>
      <w:r w:rsidR="00297277">
        <w:t xml:space="preserve">however, it becomes </w:t>
      </w:r>
      <w:del w:id="105" w:author="Sanford Ikeda" w:date="2019-08-02T11:49:00Z">
        <w:r w:rsidR="00297277" w:rsidDel="00580064">
          <w:delText>a border va</w:delText>
        </w:r>
        <w:r w:rsidR="00E65100" w:rsidDel="00580064">
          <w:delText>c</w:delText>
        </w:r>
        <w:r w:rsidR="00D2119D" w:rsidDel="00580064">
          <w:delText>u</w:delText>
        </w:r>
        <w:r w:rsidR="00E65100" w:rsidDel="00580064">
          <w:delText xml:space="preserve">um is </w:delText>
        </w:r>
      </w:del>
      <w:r w:rsidR="00E65100">
        <w:t xml:space="preserve">largely devoid of people, making it less interesting and potentially </w:t>
      </w:r>
      <w:ins w:id="106" w:author="Sanford Ikeda" w:date="2019-08-02T11:50:00Z">
        <w:r w:rsidR="00AC7C0A">
          <w:t xml:space="preserve">more </w:t>
        </w:r>
      </w:ins>
      <w:r w:rsidR="0043484C">
        <w:t>dangerous</w:t>
      </w:r>
      <w:r w:rsidR="00E65100">
        <w:t xml:space="preserve">.  The </w:t>
      </w:r>
      <w:r w:rsidR="0043484C">
        <w:t>influence</w:t>
      </w:r>
      <w:r w:rsidR="00E65100">
        <w:t xml:space="preserve"> of a border vacuum </w:t>
      </w:r>
      <w:r w:rsidR="00297277">
        <w:t xml:space="preserve">radiates </w:t>
      </w:r>
      <w:r w:rsidR="00E65100">
        <w:t xml:space="preserve">from that </w:t>
      </w:r>
      <w:r w:rsidR="00297277">
        <w:t>“great blight of dullness”</w:t>
      </w:r>
      <w:r w:rsidR="00E65100">
        <w:t xml:space="preserve"> to the surrounding streets and public spaces that surround</w:t>
      </w:r>
      <w:r w:rsidR="0043484C">
        <w:t xml:space="preserve"> it</w:t>
      </w:r>
      <w:r w:rsidR="00E65100">
        <w:t xml:space="preserve">, </w:t>
      </w:r>
      <w:r w:rsidR="00297277">
        <w:t xml:space="preserve">making </w:t>
      </w:r>
      <w:r w:rsidR="0043484C">
        <w:t xml:space="preserve">those </w:t>
      </w:r>
      <w:r w:rsidR="00297277">
        <w:t xml:space="preserve">adjacent </w:t>
      </w:r>
      <w:r w:rsidR="0043484C">
        <w:t>spaces</w:t>
      </w:r>
      <w:r w:rsidR="00297277">
        <w:t xml:space="preserve"> </w:t>
      </w:r>
      <w:r w:rsidR="0043484C">
        <w:t>duller</w:t>
      </w:r>
      <w:r w:rsidR="00E65100">
        <w:t xml:space="preserve"> and less attractive </w:t>
      </w:r>
      <w:r w:rsidR="00297277">
        <w:t>in turn</w:t>
      </w:r>
      <w:r w:rsidR="00E65100">
        <w:t xml:space="preserve">.  </w:t>
      </w:r>
      <w:r w:rsidR="0043484C">
        <w:t xml:space="preserve">It may </w:t>
      </w:r>
      <w:del w:id="107" w:author="Sanford Ikeda" w:date="2019-08-02T11:51:00Z">
        <w:r w:rsidR="00297277" w:rsidDel="00AC7C0A">
          <w:delText xml:space="preserve">take </w:delText>
        </w:r>
      </w:del>
      <w:ins w:id="108" w:author="Sanford Ikeda" w:date="2019-08-02T11:51:00Z">
        <w:r w:rsidR="00AC7C0A">
          <w:t xml:space="preserve">extend </w:t>
        </w:r>
      </w:ins>
      <w:r w:rsidR="00297277">
        <w:t xml:space="preserve">some distance before </w:t>
      </w:r>
      <w:r w:rsidR="00297277">
        <w:lastRenderedPageBreak/>
        <w:t>livelier</w:t>
      </w:r>
      <w:r w:rsidR="0043484C">
        <w:t xml:space="preserve"> streets can </w:t>
      </w:r>
      <w:r w:rsidR="00297277">
        <w:t>offset</w:t>
      </w:r>
      <w:r w:rsidR="0043484C">
        <w:t xml:space="preserve"> the forces of dullness that a border vacuum generates</w:t>
      </w:r>
      <w:r w:rsidR="00E65100">
        <w:t>.</w:t>
      </w:r>
      <w:r w:rsidR="004175D9">
        <w:rPr>
          <w:rStyle w:val="FootnoteReference"/>
        </w:rPr>
        <w:footnoteReference w:id="3"/>
      </w:r>
      <w:r w:rsidR="001E2EDF">
        <w:t xml:space="preserve">  In her time, although critical of private endeavors as well, Jacobs</w:t>
      </w:r>
      <w:r w:rsidR="006F535C">
        <w:t xml:space="preserve"> took particular aim at</w:t>
      </w:r>
      <w:r w:rsidR="001E2EDF">
        <w:t xml:space="preserve"> the massive projects that were funded by taxation</w:t>
      </w:r>
      <w:r w:rsidR="006F535C">
        <w:t>, such as urban renewal, monument building, and housing projects</w:t>
      </w:r>
      <w:r w:rsidR="001E2EDF">
        <w:t>:  “</w:t>
      </w:r>
      <w:r w:rsidR="001E2EDF" w:rsidRPr="001E2EDF">
        <w:t>Extraordinary governmental financial incentives have been required to achieve this degree of mono</w:t>
      </w:r>
      <w:r w:rsidR="001E2EDF">
        <w:t>tony, sterility and vulgarity” (</w:t>
      </w:r>
      <w:r w:rsidR="001E2EDF" w:rsidRPr="001E2EDF">
        <w:t>Jacobs</w:t>
      </w:r>
      <w:r w:rsidR="001E2EDF">
        <w:t xml:space="preserve"> 1961:</w:t>
      </w:r>
      <w:r w:rsidR="001E2EDF" w:rsidRPr="001E2EDF">
        <w:t xml:space="preserve"> 7).</w:t>
      </w:r>
    </w:p>
    <w:p w14:paraId="3F57C342" w14:textId="77777777" w:rsidR="00301439" w:rsidRDefault="00301439"/>
    <w:p w14:paraId="73E9AA4B" w14:textId="09AB997F" w:rsidR="001E5266" w:rsidRPr="00CC03B3" w:rsidRDefault="001E5266">
      <w:pPr>
        <w:rPr>
          <w:i/>
        </w:rPr>
      </w:pPr>
      <w:r w:rsidRPr="00CC03B3">
        <w:rPr>
          <w:i/>
        </w:rPr>
        <w:t>Cataclysmic money</w:t>
      </w:r>
    </w:p>
    <w:p w14:paraId="11BB3F87" w14:textId="3774EBA2" w:rsidR="00152A83" w:rsidRDefault="00152A83"/>
    <w:p w14:paraId="17793616" w14:textId="2F422792" w:rsidR="005267B9" w:rsidRDefault="005267B9" w:rsidP="00CC03B3">
      <w:pPr>
        <w:ind w:left="720"/>
      </w:pPr>
      <w:r w:rsidRPr="005267B9">
        <w:t xml:space="preserve">Cataclysmic money pours into an area in concentrated form, producing drastic changes. As an obverse of this behavior, cataclysmic money sends relatively few trickles into localities not treated to cataclysm. Putting it figuratively, insofar as their effects on most city streets and districts are concerned, </w:t>
      </w:r>
      <w:r>
        <w:t>… [cataclysmic money behaves]</w:t>
      </w:r>
      <w:r w:rsidRPr="005267B9">
        <w:t xml:space="preserve"> like manifestations of malevolent climates beyond the control of man— affording either searing droughts or torrential, eroding floods</w:t>
      </w:r>
      <w:r>
        <w:t xml:space="preserve"> (Jacobs 1961: </w:t>
      </w:r>
      <w:r w:rsidRPr="005267B9">
        <w:t>293).</w:t>
      </w:r>
    </w:p>
    <w:p w14:paraId="17F4E222" w14:textId="77777777" w:rsidR="005267B9" w:rsidRDefault="005267B9"/>
    <w:p w14:paraId="624D509E" w14:textId="56A05FAF" w:rsidR="007A1577" w:rsidRDefault="00CC03B3">
      <w:r>
        <w:t>As a pract</w:t>
      </w:r>
      <w:r w:rsidR="006D16A2">
        <w:t>ical matter,</w:t>
      </w:r>
      <w:r>
        <w:t xml:space="preserve"> cataclysmic money </w:t>
      </w:r>
      <w:r w:rsidR="00DF5453">
        <w:t xml:space="preserve">that floods into </w:t>
      </w:r>
      <w:r w:rsidR="00660178">
        <w:t xml:space="preserve">(and also out of) </w:t>
      </w:r>
      <w:r w:rsidR="00DF5453">
        <w:t xml:space="preserve">an </w:t>
      </w:r>
      <w:r w:rsidR="006D16A2">
        <w:t xml:space="preserve">area </w:t>
      </w:r>
      <w:r>
        <w:t xml:space="preserve">often produces border vacuums.  With budget constraints funded in whole or in part by government taxation, </w:t>
      </w:r>
      <w:r w:rsidR="00411003">
        <w:t xml:space="preserve">public </w:t>
      </w:r>
      <w:r>
        <w:t xml:space="preserve">projects or public-private partnerships </w:t>
      </w:r>
      <w:r w:rsidR="006D16A2">
        <w:t xml:space="preserve">that rely on the power to tax </w:t>
      </w:r>
      <w:r w:rsidR="00411003">
        <w:t xml:space="preserve">and eminent domain </w:t>
      </w:r>
      <w:r>
        <w:t xml:space="preserve">tend to be much larger-scale than purely private, market-based projects.  </w:t>
      </w:r>
      <w:r w:rsidR="00660178">
        <w:t>A</w:t>
      </w:r>
      <w:r>
        <w:t>s the scale of a project or plan increases (or a design becomes more detailed) the mind of the planner increasingly substitutes for</w:t>
      </w:r>
      <w:r w:rsidR="006D16A2">
        <w:t>, rather than complements,</w:t>
      </w:r>
      <w:r>
        <w:t xml:space="preserve"> the spontaneous complexity of a socio-economic order driven by many independent</w:t>
      </w:r>
      <w:r w:rsidR="0000414F">
        <w:t>, experimenting</w:t>
      </w:r>
      <w:r>
        <w:t xml:space="preserve"> minds.</w:t>
      </w:r>
    </w:p>
    <w:p w14:paraId="2CC36E8F" w14:textId="77777777" w:rsidR="00CC03B3" w:rsidRDefault="00CC03B3"/>
    <w:p w14:paraId="17D30318" w14:textId="59AE5811" w:rsidR="001E5266" w:rsidRPr="00CC03B3" w:rsidRDefault="001E5266">
      <w:pPr>
        <w:rPr>
          <w:i/>
        </w:rPr>
      </w:pPr>
      <w:r w:rsidRPr="00CC03B3">
        <w:rPr>
          <w:i/>
        </w:rPr>
        <w:t>Visual order</w:t>
      </w:r>
    </w:p>
    <w:p w14:paraId="05227F45" w14:textId="77777777" w:rsidR="005267B9" w:rsidRDefault="005267B9" w:rsidP="005267B9"/>
    <w:p w14:paraId="07D10134" w14:textId="57FB4BA7" w:rsidR="00B94732" w:rsidRDefault="005267B9" w:rsidP="005267B9">
      <w:r>
        <w:t>The way an area looks, particularly from a distance, is less important than the way it is perceived, and following Sasaki, felt, up close and personal.</w:t>
      </w:r>
      <w:r w:rsidR="00785A4A">
        <w:t xml:space="preserve">  A city should be legible, first and foremost, by the people who live in it and not by the planner or designer.</w:t>
      </w:r>
      <w:r w:rsidR="00CA1DF0">
        <w:t xml:space="preserve"> </w:t>
      </w:r>
      <w:r w:rsidR="0017645B">
        <w:t xml:space="preserve"> </w:t>
      </w:r>
      <w:r w:rsidR="00CA1DF0">
        <w:t>But “</w:t>
      </w:r>
      <w:r w:rsidR="00CA1DF0" w:rsidRPr="00CA1DF0">
        <w:t>there is a basic esthetic limitation on what can be done with cities</w:t>
      </w:r>
      <w:r w:rsidR="00CA1DF0">
        <w:t>” (</w:t>
      </w:r>
      <w:r w:rsidR="00CA1DF0" w:rsidRPr="00CA1DF0">
        <w:t>Jacobs</w:t>
      </w:r>
      <w:r w:rsidR="00CA1DF0">
        <w:t xml:space="preserve"> 1961: </w:t>
      </w:r>
      <w:r w:rsidR="00CA1DF0" w:rsidRPr="00CA1DF0">
        <w:t>372).</w:t>
      </w:r>
      <w:r w:rsidR="00B20F9C">
        <w:t xml:space="preserve">  </w:t>
      </w:r>
      <w:r w:rsidR="00B20F9C">
        <w:lastRenderedPageBreak/>
        <w:t xml:space="preserve">And that esthetic limitation is imposed on the conscientious planner because the beauty of a living city is in the </w:t>
      </w:r>
      <w:r w:rsidR="00D4544E">
        <w:t xml:space="preserve">eyes of the </w:t>
      </w:r>
      <w:r w:rsidR="00B20F9C">
        <w:t xml:space="preserve">inhabitants who behold it on the street, not </w:t>
      </w:r>
      <w:r w:rsidR="0007677A">
        <w:t xml:space="preserve">of </w:t>
      </w:r>
      <w:r w:rsidR="00B20F9C">
        <w:t xml:space="preserve">the planner or designer who wants to shape the city in </w:t>
      </w:r>
      <w:r w:rsidR="0007677A">
        <w:t>according to a pet</w:t>
      </w:r>
      <w:r w:rsidR="00B20F9C">
        <w:t xml:space="preserve"> image, either in whole or</w:t>
      </w:r>
      <w:r w:rsidR="0007677A">
        <w:t xml:space="preserve"> in part</w:t>
      </w:r>
      <w:r w:rsidR="00B20F9C">
        <w:t>.</w:t>
      </w:r>
    </w:p>
    <w:p w14:paraId="4CD31E5B" w14:textId="77777777" w:rsidR="008B5C05" w:rsidRDefault="008B5C05" w:rsidP="008B5C05"/>
    <w:p w14:paraId="7827CFC0" w14:textId="049E4C1E" w:rsidR="00B94732" w:rsidRDefault="00652B85" w:rsidP="005267B9">
      <w:r>
        <w:t xml:space="preserve">Which is not to say that </w:t>
      </w:r>
      <w:r w:rsidR="00B94732">
        <w:t>Jacobs</w:t>
      </w:r>
      <w:r>
        <w:t xml:space="preserve"> sees </w:t>
      </w:r>
      <w:r w:rsidR="00B94732">
        <w:t>no role for active urban planning</w:t>
      </w:r>
      <w:r>
        <w:t>,</w:t>
      </w:r>
      <w:r w:rsidR="00B94732">
        <w:t xml:space="preserve"> or even for an ideal of visual order, as long as the planner respects the nature of a living city.</w:t>
      </w:r>
    </w:p>
    <w:p w14:paraId="2A8E3CD3" w14:textId="77777777" w:rsidR="007C5850" w:rsidRDefault="007C5850" w:rsidP="007C5850"/>
    <w:p w14:paraId="0463CCA5" w14:textId="60A6DE26" w:rsidR="00A37016" w:rsidRDefault="00A37016" w:rsidP="007C5850">
      <w:r>
        <w:t>The first kind of</w:t>
      </w:r>
      <w:r w:rsidR="00424CB0">
        <w:t xml:space="preserve"> visual order</w:t>
      </w:r>
      <w:r>
        <w:t xml:space="preserve"> often arises when planners impose a visual uniformity such as we find in much of Corbusier’s work</w:t>
      </w:r>
      <w:r w:rsidR="00212E40">
        <w:t xml:space="preserve"> (Jacobs 1961: 229)</w:t>
      </w:r>
      <w:r>
        <w:t xml:space="preserve">.  The second kind of </w:t>
      </w:r>
      <w:r w:rsidR="00424CB0">
        <w:t xml:space="preserve">visual order </w:t>
      </w:r>
      <w:r>
        <w:t>might be what we find in Disney World</w:t>
      </w:r>
      <w:r w:rsidR="00212E40">
        <w:t xml:space="preserve"> (Ibid)</w:t>
      </w:r>
      <w:ins w:id="112" w:author="Sanford Ikeda" w:date="2019-08-02T12:02:00Z">
        <w:r w:rsidR="00BE7757">
          <w:t xml:space="preserve"> where</w:t>
        </w:r>
      </w:ins>
      <w:ins w:id="113" w:author="Sanford Ikeda" w:date="2019-08-02T12:03:00Z">
        <w:r w:rsidR="00BE7757">
          <w:t xml:space="preserve"> planners </w:t>
        </w:r>
      </w:ins>
      <w:ins w:id="114" w:author="Sanford Ikeda" w:date="2019-08-02T12:05:00Z">
        <w:r w:rsidR="00BE7757">
          <w:t xml:space="preserve">design and </w:t>
        </w:r>
      </w:ins>
      <w:ins w:id="115" w:author="Sanford Ikeda" w:date="2019-08-02T12:03:00Z">
        <w:r w:rsidR="00BE7757">
          <w:t xml:space="preserve">attempt to </w:t>
        </w:r>
      </w:ins>
      <w:ins w:id="116" w:author="Sanford Ikeda" w:date="2019-08-02T12:07:00Z">
        <w:r w:rsidR="00BE7757">
          <w:t xml:space="preserve">create </w:t>
        </w:r>
      </w:ins>
      <w:ins w:id="117" w:author="Sanford Ikeda" w:date="2019-08-02T12:06:00Z">
        <w:r w:rsidR="00BE7757">
          <w:t xml:space="preserve">a </w:t>
        </w:r>
      </w:ins>
      <w:ins w:id="118" w:author="Sanford Ikeda" w:date="2019-08-02T12:04:00Z">
        <w:r w:rsidR="00BE7757">
          <w:t>visual diversity</w:t>
        </w:r>
      </w:ins>
      <w:ins w:id="119" w:author="Sanford Ikeda" w:date="2019-08-02T12:06:00Z">
        <w:r w:rsidR="00BE7757">
          <w:t xml:space="preserve"> that is </w:t>
        </w:r>
      </w:ins>
      <w:ins w:id="120" w:author="Sanford Ikeda" w:date="2019-08-02T12:07:00Z">
        <w:r w:rsidR="00BE7757">
          <w:t xml:space="preserve">however </w:t>
        </w:r>
      </w:ins>
      <w:ins w:id="121" w:author="Sanford Ikeda" w:date="2019-08-02T12:06:00Z">
        <w:r w:rsidR="00BE7757">
          <w:t>clearly artificial</w:t>
        </w:r>
      </w:ins>
      <w:r>
        <w:t xml:space="preserve">.  Both of these are massive builds built at the same time by the same architects, designers, or planners – or by people who anyway grow up under the same set of cultural and educational influences – so that the style of their product, no matter how hard they try, all </w:t>
      </w:r>
      <w:r w:rsidR="00424CB0">
        <w:t>reflect a temporal or stylistic homogeneity.</w:t>
      </w:r>
    </w:p>
    <w:p w14:paraId="4C16BE70" w14:textId="77777777" w:rsidR="00CF3CA4" w:rsidRDefault="00CF3CA4" w:rsidP="007C5850"/>
    <w:p w14:paraId="1F94B5F1" w14:textId="3BEA8914" w:rsidR="00CF3CA4" w:rsidRDefault="00CF3CA4" w:rsidP="00CF3CA4">
      <w:pPr>
        <w:ind w:left="720"/>
      </w:pPr>
      <w:r>
        <w:t>There is a quality even meaner than outright ugliness or disorder, and this meaner quality is the dishonest mask of pretended order, achieved by ignoring or suppressing the real order that is struggling to exist and to be served (Jacobs 1961: 15).</w:t>
      </w:r>
    </w:p>
    <w:p w14:paraId="1FB6F032" w14:textId="77777777" w:rsidR="00424CB0" w:rsidRDefault="00424CB0" w:rsidP="007C5850"/>
    <w:p w14:paraId="1444D7A1" w14:textId="088FA3BD" w:rsidR="00A37016" w:rsidRDefault="00424CB0" w:rsidP="007C5850">
      <w:r>
        <w:t xml:space="preserve">The third “hopeful” kind of </w:t>
      </w:r>
      <w:r w:rsidR="00D1068B">
        <w:t xml:space="preserve">visual order emerges spontaneously over time and from a variety of planners, inspired by different things.  </w:t>
      </w:r>
      <w:r w:rsidR="007C5850">
        <w:t>Again, like capital, the elements of the city need to complemen</w:t>
      </w:r>
      <w:r w:rsidR="008166A2">
        <w:t>t each other, not be homogenous or perfectly substitutable</w:t>
      </w:r>
      <w:r w:rsidR="007C5850">
        <w:t xml:space="preserve"> for one another.  </w:t>
      </w:r>
      <w:r w:rsidR="00A37016">
        <w:t>Visual diversity can then generate order by enabling a city’s inhabitants to read and navigate, a la Lynch, its public spaces; without that visual diversity navigating public space would be like trying to find your way through a snow storm.</w:t>
      </w:r>
    </w:p>
    <w:p w14:paraId="4D2D40AF" w14:textId="77777777" w:rsidR="00A37016" w:rsidRDefault="00A37016" w:rsidP="007C5850"/>
    <w:p w14:paraId="2DC031B0" w14:textId="5E1B2CAE" w:rsidR="007C5850" w:rsidRDefault="007C5850" w:rsidP="007C5850">
      <w:pPr>
        <w:rPr>
          <w:ins w:id="122" w:author="Sanford Ikeda" w:date="2020-01-07T12:57:00Z"/>
        </w:rPr>
      </w:pPr>
      <w:r>
        <w:t>The diversity of land use (and of the skills, knowledge, and tastes of the city’s inhabitants) enable experimentation among a diverse set of elements</w:t>
      </w:r>
      <w:r w:rsidR="00655B6C">
        <w:t>,</w:t>
      </w:r>
      <w:r>
        <w:t xml:space="preserve"> and that on-going process </w:t>
      </w:r>
      <w:r w:rsidR="00833C3C">
        <w:t xml:space="preserve">usually </w:t>
      </w:r>
      <w:r>
        <w:t xml:space="preserve">isn’t </w:t>
      </w:r>
      <w:r w:rsidR="00833C3C">
        <w:t xml:space="preserve">clean and </w:t>
      </w:r>
      <w:r w:rsidR="00FB7A83">
        <w:t>attractive</w:t>
      </w:r>
      <w:r>
        <w:t>, at least not for all people at all times.</w:t>
      </w:r>
    </w:p>
    <w:p w14:paraId="538DFEB4" w14:textId="09712406" w:rsidR="00483964" w:rsidRDefault="00483964" w:rsidP="007C5850">
      <w:pPr>
        <w:rPr>
          <w:ins w:id="123" w:author="Sanford Ikeda" w:date="2020-01-07T12:57:00Z"/>
        </w:rPr>
      </w:pPr>
    </w:p>
    <w:p w14:paraId="547FAB7B" w14:textId="0B931DFD" w:rsidR="00483964" w:rsidRDefault="00483964" w:rsidP="007C5850">
      <w:ins w:id="124" w:author="Sanford Ikeda" w:date="2020-01-07T12:58:00Z">
        <w:r w:rsidRPr="00483964">
          <w:rPr>
            <w:highlight w:val="yellow"/>
            <w:rPrChange w:id="125" w:author="Sanford Ikeda" w:date="2020-01-07T13:02:00Z">
              <w:rPr/>
            </w:rPrChange>
          </w:rPr>
          <w:t>What role</w:t>
        </w:r>
      </w:ins>
      <w:ins w:id="126" w:author="Sanford Ikeda" w:date="2020-01-07T12:57:00Z">
        <w:r w:rsidRPr="00483964">
          <w:rPr>
            <w:highlight w:val="yellow"/>
            <w:rPrChange w:id="127" w:author="Sanford Ikeda" w:date="2020-01-07T13:02:00Z">
              <w:rPr/>
            </w:rPrChange>
          </w:rPr>
          <w:t xml:space="preserve"> do these three factors </w:t>
        </w:r>
      </w:ins>
      <w:ins w:id="128" w:author="Sanford Ikeda" w:date="2020-01-07T12:58:00Z">
        <w:r w:rsidRPr="00483964">
          <w:rPr>
            <w:highlight w:val="yellow"/>
            <w:rPrChange w:id="129" w:author="Sanford Ikeda" w:date="2020-01-07T13:02:00Z">
              <w:rPr/>
            </w:rPrChange>
          </w:rPr>
          <w:t xml:space="preserve">play in Jacobs’s critique of rationalist constructivism in urban planning?  </w:t>
        </w:r>
      </w:ins>
      <w:ins w:id="130" w:author="Sanford Ikeda" w:date="2020-01-07T12:59:00Z">
        <w:r w:rsidRPr="00483964">
          <w:rPr>
            <w:highlight w:val="yellow"/>
            <w:rPrChange w:id="131" w:author="Sanford Ikeda" w:date="2020-01-07T13:02:00Z">
              <w:rPr/>
            </w:rPrChange>
          </w:rPr>
          <w:t xml:space="preserve">Examining </w:t>
        </w:r>
      </w:ins>
      <w:ins w:id="132" w:author="Sanford Ikeda" w:date="2020-01-07T13:03:00Z">
        <w:r>
          <w:rPr>
            <w:highlight w:val="yellow"/>
          </w:rPr>
          <w:t>four</w:t>
        </w:r>
      </w:ins>
      <w:ins w:id="133" w:author="Sanford Ikeda" w:date="2020-01-07T12:59:00Z">
        <w:r w:rsidRPr="00483964">
          <w:rPr>
            <w:highlight w:val="yellow"/>
            <w:rPrChange w:id="134" w:author="Sanford Ikeda" w:date="2020-01-07T13:02:00Z">
              <w:rPr/>
            </w:rPrChange>
          </w:rPr>
          <w:t xml:space="preserve"> of the leading urban planners/designers</w:t>
        </w:r>
      </w:ins>
      <w:ins w:id="135" w:author="Sanford Ikeda" w:date="2020-01-07T13:00:00Z">
        <w:r w:rsidRPr="00483964">
          <w:rPr>
            <w:highlight w:val="yellow"/>
            <w:rPrChange w:id="136" w:author="Sanford Ikeda" w:date="2020-01-07T13:02:00Z">
              <w:rPr/>
            </w:rPrChange>
          </w:rPr>
          <w:t xml:space="preserve"> </w:t>
        </w:r>
      </w:ins>
      <w:ins w:id="137" w:author="Sanford Ikeda" w:date="2020-01-07T13:01:00Z">
        <w:r w:rsidRPr="00483964">
          <w:rPr>
            <w:highlight w:val="yellow"/>
            <w:rPrChange w:id="138" w:author="Sanford Ikeda" w:date="2020-01-07T13:02:00Z">
              <w:rPr/>
            </w:rPrChange>
          </w:rPr>
          <w:t>of the 20</w:t>
        </w:r>
        <w:r w:rsidRPr="00483964">
          <w:rPr>
            <w:highlight w:val="yellow"/>
            <w:vertAlign w:val="superscript"/>
            <w:rPrChange w:id="139" w:author="Sanford Ikeda" w:date="2020-01-07T13:02:00Z">
              <w:rPr/>
            </w:rPrChange>
          </w:rPr>
          <w:t>th</w:t>
        </w:r>
        <w:r w:rsidRPr="00483964">
          <w:rPr>
            <w:highlight w:val="yellow"/>
            <w:rPrChange w:id="140" w:author="Sanford Ikeda" w:date="2020-01-07T13:02:00Z">
              <w:rPr/>
            </w:rPrChange>
          </w:rPr>
          <w:t xml:space="preserve"> century will help to ans</w:t>
        </w:r>
      </w:ins>
      <w:ins w:id="141" w:author="Sanford Ikeda" w:date="2020-01-07T13:02:00Z">
        <w:r w:rsidRPr="00483964">
          <w:rPr>
            <w:highlight w:val="yellow"/>
            <w:rPrChange w:id="142" w:author="Sanford Ikeda" w:date="2020-01-07T13:02:00Z">
              <w:rPr/>
            </w:rPrChange>
          </w:rPr>
          <w:t>wer this question.</w:t>
        </w:r>
      </w:ins>
    </w:p>
    <w:p w14:paraId="7D39A735" w14:textId="77777777" w:rsidR="008A12A2" w:rsidRDefault="008A12A2" w:rsidP="007C5850"/>
    <w:p w14:paraId="047BD069" w14:textId="10FF1010" w:rsidR="001E5266" w:rsidRDefault="00A5215B">
      <w:r>
        <w:rPr>
          <w:b/>
        </w:rPr>
        <w:t xml:space="preserve">III.  </w:t>
      </w:r>
      <w:r w:rsidR="001E5266">
        <w:rPr>
          <w:b/>
        </w:rPr>
        <w:t xml:space="preserve">Constructivist </w:t>
      </w:r>
      <w:r w:rsidR="00D64F41">
        <w:rPr>
          <w:b/>
        </w:rPr>
        <w:t xml:space="preserve">Theories of </w:t>
      </w:r>
      <w:r w:rsidR="001E5266">
        <w:rPr>
          <w:b/>
        </w:rPr>
        <w:t xml:space="preserve">Urban </w:t>
      </w:r>
      <w:r w:rsidR="00D64F41">
        <w:rPr>
          <w:b/>
        </w:rPr>
        <w:t xml:space="preserve">Planning &amp; </w:t>
      </w:r>
      <w:r w:rsidR="001E5266">
        <w:rPr>
          <w:b/>
        </w:rPr>
        <w:t>Design</w:t>
      </w:r>
    </w:p>
    <w:p w14:paraId="49A274FA" w14:textId="77777777" w:rsidR="001E5266" w:rsidRDefault="001E5266"/>
    <w:p w14:paraId="0305A38D" w14:textId="6BD0264E" w:rsidR="002F5A69" w:rsidRDefault="002F5A69" w:rsidP="00582A90">
      <w:pPr>
        <w:jc w:val="center"/>
      </w:pPr>
      <w:r w:rsidRPr="00582A90">
        <w:rPr>
          <w:i/>
        </w:rPr>
        <w:t>As in all Utopias, the right to have plans of any significance belonged only to the planners in charge</w:t>
      </w:r>
      <w:r w:rsidRPr="002F5A69">
        <w:t xml:space="preserve"> </w:t>
      </w:r>
      <w:r>
        <w:t>(</w:t>
      </w:r>
      <w:r w:rsidRPr="002F5A69">
        <w:t>Jacobs</w:t>
      </w:r>
      <w:r>
        <w:t xml:space="preserve"> 1961:</w:t>
      </w:r>
      <w:r w:rsidRPr="002F5A69">
        <w:t xml:space="preserve"> 17).</w:t>
      </w:r>
    </w:p>
    <w:p w14:paraId="0A5FFE97" w14:textId="77777777" w:rsidR="002F5A69" w:rsidRDefault="002F5A69"/>
    <w:p w14:paraId="0C00C200" w14:textId="55C03DD0" w:rsidR="000E7E74" w:rsidRDefault="000E7E74">
      <w:r>
        <w:lastRenderedPageBreak/>
        <w:t>The following are brief sketches of</w:t>
      </w:r>
      <w:r w:rsidR="00A63174">
        <w:t xml:space="preserve"> major</w:t>
      </w:r>
      <w:r>
        <w:t xml:space="preserve"> </w:t>
      </w:r>
      <w:r w:rsidR="00DA23BE">
        <w:t xml:space="preserve">planning theorists whose </w:t>
      </w:r>
      <w:r w:rsidR="00064CA8">
        <w:t xml:space="preserve">work reflected the emerging high-modernist </w:t>
      </w:r>
      <w:r w:rsidR="00A63174">
        <w:t>ethos of</w:t>
      </w:r>
      <w:r w:rsidR="00064CA8">
        <w:t xml:space="preserve"> urban planning and design, and whose </w:t>
      </w:r>
      <w:r w:rsidR="00DA23BE">
        <w:t>influence</w:t>
      </w:r>
      <w:r w:rsidR="00064CA8">
        <w:t xml:space="preserve"> on the profession as a whole is unquestioned</w:t>
      </w:r>
      <w:r w:rsidR="00DA23BE">
        <w:t>.</w:t>
      </w:r>
    </w:p>
    <w:p w14:paraId="6626A7F6" w14:textId="77777777" w:rsidR="001607AD" w:rsidRDefault="001607AD"/>
    <w:p w14:paraId="7DC5CA58" w14:textId="77777777" w:rsidR="004735BD" w:rsidRPr="00E8770E" w:rsidRDefault="004735BD" w:rsidP="004735BD">
      <w:pPr>
        <w:rPr>
          <w:i/>
        </w:rPr>
      </w:pPr>
      <w:r w:rsidRPr="00E8770E">
        <w:rPr>
          <w:i/>
        </w:rPr>
        <w:t>Frederick Law Olmsted (1822-1903)</w:t>
      </w:r>
    </w:p>
    <w:p w14:paraId="27F0982B" w14:textId="77777777" w:rsidR="004735BD" w:rsidRDefault="004735BD" w:rsidP="004735BD"/>
    <w:p w14:paraId="6FC28904" w14:textId="7EBC3170" w:rsidR="004735BD" w:rsidRDefault="00AA36B1" w:rsidP="00162A47">
      <w:r>
        <w:t>Olmstead is o</w:t>
      </w:r>
      <w:r w:rsidR="004735BD">
        <w:t>ne of the giants of landscape architecture and planning</w:t>
      </w:r>
      <w:r>
        <w:t xml:space="preserve">. </w:t>
      </w:r>
      <w:r w:rsidR="009025B2">
        <w:t xml:space="preserve"> </w:t>
      </w:r>
      <w:r w:rsidR="007F33DB">
        <w:t>Contrary to</w:t>
      </w:r>
      <w:r w:rsidR="004735BD">
        <w:t xml:space="preserve"> </w:t>
      </w:r>
      <w:r w:rsidR="007F33DB">
        <w:t xml:space="preserve">the </w:t>
      </w:r>
      <w:r>
        <w:t xml:space="preserve">trend among </w:t>
      </w:r>
      <w:r w:rsidR="004735BD">
        <w:t>many of the urban and regional planners who followed, Olmstead sought not to scatter inhabitants of the modern city across the wilderness but to bring nature into the city</w:t>
      </w:r>
      <w:r w:rsidR="007F33DB">
        <w:t xml:space="preserve"> in order to promote well-being, both physical and mental</w:t>
      </w:r>
      <w:r w:rsidR="008C23EE">
        <w:t xml:space="preserve"> (</w:t>
      </w:r>
      <w:r w:rsidR="00DF689B">
        <w:t xml:space="preserve">Olmstead 1970: </w:t>
      </w:r>
      <w:r w:rsidR="008C23EE">
        <w:t xml:space="preserve">339). </w:t>
      </w:r>
      <w:r w:rsidR="009025B2">
        <w:t xml:space="preserve"> </w:t>
      </w:r>
      <w:r w:rsidR="004735BD">
        <w:t xml:space="preserve">Olmstead relies on estimations of such variables as the cubic feet </w:t>
      </w:r>
      <w:r w:rsidR="00DF689B">
        <w:t xml:space="preserve">of sunshine and fresh air that </w:t>
      </w:r>
      <w:r w:rsidR="007F33DB">
        <w:t xml:space="preserve">typical </w:t>
      </w:r>
      <w:r w:rsidR="004735BD">
        <w:t>urbanites</w:t>
      </w:r>
      <w:r w:rsidR="00DF689B">
        <w:t xml:space="preserve"> </w:t>
      </w:r>
      <w:r w:rsidR="007F33DB">
        <w:t>require</w:t>
      </w:r>
      <w:r w:rsidR="004735BD">
        <w:t xml:space="preserve">, </w:t>
      </w:r>
      <w:r w:rsidR="007F33DB">
        <w:t>and</w:t>
      </w:r>
      <w:r w:rsidR="004735BD">
        <w:t xml:space="preserve"> the square-footage they need to avoid the kind of </w:t>
      </w:r>
      <w:r w:rsidR="00162A47">
        <w:t xml:space="preserve">mental stress that comes </w:t>
      </w:r>
      <w:r w:rsidR="007F33DB">
        <w:t xml:space="preserve">just </w:t>
      </w:r>
      <w:r w:rsidR="00162A47">
        <w:t>from walking from place to place</w:t>
      </w:r>
      <w:r w:rsidR="007F33DB">
        <w:t xml:space="preserve"> on city streets</w:t>
      </w:r>
      <w:r w:rsidR="00162A47">
        <w:t>.</w:t>
      </w:r>
    </w:p>
    <w:p w14:paraId="150F4ED9" w14:textId="77777777" w:rsidR="004735BD" w:rsidRDefault="004735BD" w:rsidP="004735BD"/>
    <w:p w14:paraId="07509FFF" w14:textId="023BAA7E" w:rsidR="004735BD" w:rsidRDefault="004735BD" w:rsidP="004735BD">
      <w:pPr>
        <w:ind w:left="720"/>
      </w:pPr>
      <w:r>
        <w:t>We may understand these better if we consider that whenever we walk through the denser part of a town, to merely avoid collision with those we meet and pass upon the sidewalks, we have to constantly watch, to foresee, and to guard against their movements.  This involves a consideration of their intentions, a calculation of their strength and weakness, which is not so much for their benefit as our own.  Our minds are thus brought into close dealings with other minds without any friendly flowing toward them, but rather a drawing from them (</w:t>
      </w:r>
      <w:r w:rsidR="00B36D47">
        <w:t xml:space="preserve">1970: </w:t>
      </w:r>
      <w:r>
        <w:t>338).</w:t>
      </w:r>
    </w:p>
    <w:p w14:paraId="3B169FDA" w14:textId="77777777" w:rsidR="004735BD" w:rsidRDefault="004735BD" w:rsidP="004735BD"/>
    <w:p w14:paraId="3080225C" w14:textId="61908230" w:rsidR="004735BD" w:rsidRDefault="004735BD" w:rsidP="004735BD">
      <w:r>
        <w:t xml:space="preserve">Olmstead means to relax this hustle and bustle so that the city, and its image, does not disfigure the human </w:t>
      </w:r>
      <w:r w:rsidR="005D6F3B">
        <w:t xml:space="preserve">body and </w:t>
      </w:r>
      <w:r>
        <w:t>psyche, much as Georg Simmel discusses the impact of the market economy and the exacting demands of time schedules (</w:t>
      </w:r>
      <w:r w:rsidR="009025B2">
        <w:t xml:space="preserve">Simmel </w:t>
      </w:r>
      <w:r>
        <w:t xml:space="preserve">1903).  Not for Olmstead is Jacobs’s </w:t>
      </w:r>
      <w:r w:rsidR="00AE0DE2">
        <w:t>“eyes on the street</w:t>
      </w:r>
      <w:r w:rsidR="00156F96">
        <w:t>.</w:t>
      </w:r>
      <w:r w:rsidR="00AE0DE2">
        <w:t>”</w:t>
      </w:r>
      <w:r w:rsidR="00156F96">
        <w:t xml:space="preserve">  </w:t>
      </w:r>
      <w:r w:rsidR="00D52A2D">
        <w:t>H</w:t>
      </w:r>
      <w:r>
        <w:t>e speaks disparagingly of neighborhood where you see people “a half a dozen sitting together on the door-steps or, all in a row, on the curb-stones, with their feet in the gutter; driven out of doors by the closeness within; mothers among them anxiously regarding their children who are dodging about at their play, among the noisy wheels on the pavement” (</w:t>
      </w:r>
      <w:r w:rsidR="00B36D47">
        <w:t xml:space="preserve">Olmstead 1970: </w:t>
      </w:r>
      <w:r>
        <w:t>342).</w:t>
      </w:r>
      <w:r w:rsidR="00B36D47">
        <w:t xml:space="preserve">  </w:t>
      </w:r>
      <w:r>
        <w:t>Here, parks and trees are desperately needed.  “Air is disinfected by sunlight and foliage” (</w:t>
      </w:r>
      <w:r w:rsidR="00AE0DE2">
        <w:t xml:space="preserve">1970: </w:t>
      </w:r>
      <w:r>
        <w:t>339) and parks offer space for much-needed recreation “strongly counteractive to the special, enervating conditions of the town” (</w:t>
      </w:r>
      <w:r w:rsidR="00B36D47">
        <w:t xml:space="preserve">1970: </w:t>
      </w:r>
      <w:r>
        <w:t>340).</w:t>
      </w:r>
    </w:p>
    <w:p w14:paraId="17B6C836" w14:textId="77777777" w:rsidR="004155DF" w:rsidRDefault="004155DF" w:rsidP="004735BD"/>
    <w:p w14:paraId="5A2B77AA" w14:textId="726166BA" w:rsidR="004155DF" w:rsidRDefault="004155DF" w:rsidP="004735BD">
      <w:r>
        <w:t xml:space="preserve">But </w:t>
      </w:r>
      <w:r w:rsidR="00156F96">
        <w:t>Jacobs not only appreciates, as Olmstead does not, the scene as a “street ballet” but she warns</w:t>
      </w:r>
      <w:r>
        <w:t xml:space="preserve"> </w:t>
      </w:r>
      <w:r w:rsidR="00B36D47">
        <w:t>that “parks are volatile places</w:t>
      </w:r>
      <w:r>
        <w:t>”</w:t>
      </w:r>
      <w:r w:rsidR="00156F96">
        <w:t xml:space="preserve"> that can easily become</w:t>
      </w:r>
      <w:r w:rsidR="00B36D47">
        <w:t xml:space="preserve"> border vacuums.</w:t>
      </w:r>
      <w:r>
        <w:t xml:space="preserve">  You cannot count on a park of any size to automatically complement the character of the neighborhood or district in which it is placed.  Unless you take great care in its design and location, a park </w:t>
      </w:r>
      <w:r w:rsidR="00156F96">
        <w:t xml:space="preserve">will </w:t>
      </w:r>
      <w:r w:rsidR="00B36D47">
        <w:t xml:space="preserve">drain </w:t>
      </w:r>
      <w:r>
        <w:t>the life out of an area.</w:t>
      </w:r>
      <w:r w:rsidR="00B36D47">
        <w:rPr>
          <w:rStyle w:val="FootnoteReference"/>
        </w:rPr>
        <w:footnoteReference w:id="4"/>
      </w:r>
      <w:r w:rsidR="00D52A2D">
        <w:t xml:space="preserve"> </w:t>
      </w:r>
      <w:r w:rsidR="000520DD">
        <w:t xml:space="preserve"> In the 1960s and 1970s Central Park itself threatened </w:t>
      </w:r>
      <w:ins w:id="143" w:author="Sanford Ikeda" w:date="2019-08-02T12:09:00Z">
        <w:r w:rsidR="009444E9">
          <w:t>to do</w:t>
        </w:r>
      </w:ins>
      <w:ins w:id="144" w:author="Sanford Ikeda" w:date="2019-08-02T12:10:00Z">
        <w:r w:rsidR="009444E9">
          <w:t>,</w:t>
        </w:r>
      </w:ins>
      <w:ins w:id="145" w:author="Sanford Ikeda" w:date="2019-08-02T12:09:00Z">
        <w:r w:rsidR="009444E9">
          <w:t xml:space="preserve"> </w:t>
        </w:r>
      </w:ins>
      <w:ins w:id="146" w:author="Sanford Ikeda" w:date="2019-08-02T12:08:00Z">
        <w:r w:rsidR="009444E9">
          <w:t xml:space="preserve">and </w:t>
        </w:r>
      </w:ins>
      <w:r w:rsidR="0067067D">
        <w:t xml:space="preserve">did indeed </w:t>
      </w:r>
      <w:del w:id="147" w:author="Sanford Ikeda" w:date="2019-08-02T12:09:00Z">
        <w:r w:rsidR="0067067D" w:rsidDel="009444E9">
          <w:delText>notoriously decline</w:delText>
        </w:r>
      </w:del>
      <w:ins w:id="148" w:author="Sanford Ikeda" w:date="2019-08-02T12:09:00Z">
        <w:r w:rsidR="009444E9">
          <w:t xml:space="preserve"> become a </w:t>
        </w:r>
      </w:ins>
      <w:ins w:id="149" w:author="Sanford Ikeda" w:date="2019-08-02T12:10:00Z">
        <w:r w:rsidR="009444E9">
          <w:t xml:space="preserve">fearful </w:t>
        </w:r>
      </w:ins>
      <w:ins w:id="150" w:author="Sanford Ikeda" w:date="2019-08-02T12:09:00Z">
        <w:r w:rsidR="009444E9">
          <w:t>place</w:t>
        </w:r>
      </w:ins>
      <w:r w:rsidR="000520DD">
        <w:t xml:space="preserve">, </w:t>
      </w:r>
      <w:del w:id="151" w:author="Sanford Ikeda" w:date="2019-08-02T12:11:00Z">
        <w:r w:rsidR="000520DD" w:rsidDel="009444E9">
          <w:delText xml:space="preserve">giving </w:delText>
        </w:r>
      </w:del>
      <w:ins w:id="152" w:author="Sanford Ikeda" w:date="2019-08-02T12:11:00Z">
        <w:r w:rsidR="009444E9">
          <w:t xml:space="preserve">earning </w:t>
        </w:r>
      </w:ins>
      <w:r w:rsidR="000520DD">
        <w:t xml:space="preserve">the Park </w:t>
      </w:r>
      <w:r w:rsidR="0067067D">
        <w:t xml:space="preserve">and the City of New York </w:t>
      </w:r>
      <w:r w:rsidR="000520DD">
        <w:t xml:space="preserve">a reputation for danger and dereliction </w:t>
      </w:r>
      <w:r w:rsidR="0067067D">
        <w:t xml:space="preserve">that it still has to </w:t>
      </w:r>
      <w:r w:rsidR="000520DD">
        <w:t>many</w:t>
      </w:r>
      <w:r w:rsidR="0067067D">
        <w:t xml:space="preserve">, </w:t>
      </w:r>
      <w:r w:rsidR="0067067D">
        <w:lastRenderedPageBreak/>
        <w:t>mostly non-New Yorkers</w:t>
      </w:r>
      <w:r w:rsidR="00AC4BA1">
        <w:t xml:space="preserve">, </w:t>
      </w:r>
      <w:r w:rsidR="0067067D">
        <w:t xml:space="preserve">despite being </w:t>
      </w:r>
      <w:ins w:id="153" w:author="Sanford Ikeda" w:date="2019-08-02T12:11:00Z">
        <w:r w:rsidR="009444E9">
          <w:t xml:space="preserve">far </w:t>
        </w:r>
      </w:ins>
      <w:del w:id="154" w:author="Sanford Ikeda" w:date="2019-08-02T12:11:00Z">
        <w:r w:rsidR="00AC4BA1" w:rsidDel="009444E9">
          <w:delText xml:space="preserve">much </w:delText>
        </w:r>
      </w:del>
      <w:r w:rsidR="00AC4BA1">
        <w:t>less deserved</w:t>
      </w:r>
      <w:r w:rsidR="0077739E">
        <w:t xml:space="preserve"> </w:t>
      </w:r>
      <w:ins w:id="155" w:author="Sanford Ikeda" w:date="2019-08-02T12:11:00Z">
        <w:r w:rsidR="009444E9">
          <w:t>today</w:t>
        </w:r>
      </w:ins>
      <w:del w:id="156" w:author="Sanford Ikeda" w:date="2019-08-02T12:11:00Z">
        <w:r w:rsidR="0077739E" w:rsidDel="009444E9">
          <w:delText>these days</w:delText>
        </w:r>
      </w:del>
      <w:r w:rsidR="000520DD">
        <w:t>.</w:t>
      </w:r>
      <w:r w:rsidR="001A1FEC">
        <w:t xml:space="preserve">  With the greater economic vitality and growing population</w:t>
      </w:r>
      <w:ins w:id="157" w:author="Sanford Ikeda" w:date="2019-08-02T12:12:00Z">
        <w:r w:rsidR="009444E9">
          <w:t xml:space="preserve"> surrounding it</w:t>
        </w:r>
      </w:ins>
      <w:r w:rsidR="001A1FEC">
        <w:t>, Central Park is</w:t>
      </w:r>
      <w:del w:id="158" w:author="Sanford Ikeda" w:date="2019-08-02T12:12:00Z">
        <w:r w:rsidR="001A1FEC" w:rsidDel="009444E9">
          <w:delText xml:space="preserve"> today</w:delText>
        </w:r>
      </w:del>
      <w:r w:rsidR="001A1FEC">
        <w:t xml:space="preserve"> </w:t>
      </w:r>
      <w:ins w:id="159" w:author="Sanford Ikeda" w:date="2019-08-02T12:13:00Z">
        <w:r w:rsidR="009444E9">
          <w:t xml:space="preserve">now </w:t>
        </w:r>
      </w:ins>
      <w:del w:id="160" w:author="Sanford Ikeda" w:date="2019-08-02T12:12:00Z">
        <w:r w:rsidR="001A1FEC" w:rsidDel="009444E9">
          <w:delText>at least</w:delText>
        </w:r>
      </w:del>
      <w:ins w:id="161" w:author="Sanford Ikeda" w:date="2019-08-02T12:12:00Z">
        <w:r w:rsidR="009444E9">
          <w:t>about</w:t>
        </w:r>
      </w:ins>
      <w:r w:rsidR="001A1FEC">
        <w:t xml:space="preserve"> as safe as it has ever been.</w:t>
      </w:r>
    </w:p>
    <w:p w14:paraId="7DAD55E9" w14:textId="77777777" w:rsidR="004735BD" w:rsidRDefault="004735BD"/>
    <w:p w14:paraId="5FE174C9" w14:textId="77777777" w:rsidR="001607AD" w:rsidRPr="00166E56" w:rsidRDefault="001607AD" w:rsidP="001607AD">
      <w:r>
        <w:rPr>
          <w:i/>
        </w:rPr>
        <w:t>Ebenezer Howard (1850-1928)</w:t>
      </w:r>
    </w:p>
    <w:p w14:paraId="674A1F7B" w14:textId="77777777" w:rsidR="001607AD" w:rsidRDefault="001607AD" w:rsidP="001607AD"/>
    <w:p w14:paraId="3D94F3C5" w14:textId="75683872" w:rsidR="006D22E8" w:rsidRDefault="001C4EE1">
      <w:r>
        <w:t>Jacobs’s</w:t>
      </w:r>
      <w:r w:rsidR="006D22E8">
        <w:t xml:space="preserve"> characterization of </w:t>
      </w:r>
      <w:r w:rsidR="00166E56">
        <w:t xml:space="preserve">Ebenezer Howard, the early and influential utopian urban planner, </w:t>
      </w:r>
      <w:r w:rsidR="006D22E8">
        <w:t>is typical</w:t>
      </w:r>
      <w:r w:rsidR="00AC1E56">
        <w:t xml:space="preserve"> of her </w:t>
      </w:r>
      <w:r w:rsidR="000F211E">
        <w:t>view</w:t>
      </w:r>
      <w:r w:rsidR="00AC1E56">
        <w:t xml:space="preserve"> of the urban planners of her day</w:t>
      </w:r>
      <w:r w:rsidR="006D22E8">
        <w:t>.</w:t>
      </w:r>
    </w:p>
    <w:p w14:paraId="60F20117" w14:textId="77777777" w:rsidR="006D22E8" w:rsidRDefault="006D22E8"/>
    <w:p w14:paraId="29B2622D" w14:textId="52E9E118" w:rsidR="005E706B" w:rsidRDefault="005E706B" w:rsidP="00582A90">
      <w:pPr>
        <w:ind w:left="720"/>
      </w:pPr>
      <w:r w:rsidRPr="005E706B">
        <w:t>Howard looked at the living conditions of the poor in late-nineteenth-century London, and justifiably did not like what he smelled or saw or heard. He not only hated the wrongs and mistakes of the city, he hated the city and thought it an outright evil and an affront to nature that so many people should get themselves into an agglomeration. His prescription for saving the people was to do the city in</w:t>
      </w:r>
      <w:r w:rsidR="00582A90">
        <w:t xml:space="preserve"> (</w:t>
      </w:r>
      <w:r w:rsidRPr="005E706B">
        <w:t>Jacobs</w:t>
      </w:r>
      <w:r w:rsidR="00582A90">
        <w:t xml:space="preserve"> 1961:</w:t>
      </w:r>
      <w:r w:rsidRPr="005E706B">
        <w:t xml:space="preserve"> 17).</w:t>
      </w:r>
    </w:p>
    <w:p w14:paraId="44650CB3" w14:textId="77777777" w:rsidR="00BF7C65" w:rsidRDefault="00BF7C65" w:rsidP="00BF7C65"/>
    <w:p w14:paraId="73A51441" w14:textId="5E6E6A0F" w:rsidR="00BF7C65" w:rsidRDefault="00166E56" w:rsidP="00797BE5">
      <w:r>
        <w:t>Howard, who developed a</w:t>
      </w:r>
      <w:r w:rsidR="00E8441C">
        <w:t>nd popularized the concept of “Garden C</w:t>
      </w:r>
      <w:r>
        <w:t>ity</w:t>
      </w:r>
      <w:r w:rsidR="007056AA">
        <w:t>,</w:t>
      </w:r>
      <w:r>
        <w:t xml:space="preserve">” evidently found </w:t>
      </w:r>
      <w:r w:rsidR="00564466">
        <w:t xml:space="preserve">much </w:t>
      </w:r>
      <w:r>
        <w:t xml:space="preserve">inspiration in the </w:t>
      </w:r>
      <w:r w:rsidR="00564466">
        <w:t>writings of the American economist</w:t>
      </w:r>
      <w:r>
        <w:t>, Henry George</w:t>
      </w:r>
      <w:r w:rsidR="007056AA">
        <w:t xml:space="preserve"> (of land-value tax fame)</w:t>
      </w:r>
      <w:r>
        <w:t>, who f</w:t>
      </w:r>
      <w:r w:rsidR="00BF7C65">
        <w:t xml:space="preserve">ollowing William Cobbett, likened </w:t>
      </w:r>
      <w:r w:rsidR="007056AA">
        <w:t xml:space="preserve">a </w:t>
      </w:r>
      <w:r w:rsidR="007768FF">
        <w:t>great city, such as London, to</w:t>
      </w:r>
      <w:r w:rsidR="00BF7C65">
        <w:t xml:space="preserve"> a </w:t>
      </w:r>
      <w:r w:rsidR="009A66AF">
        <w:t>tumor</w:t>
      </w:r>
      <w:r w:rsidR="00BF7C65" w:rsidRPr="00BF7C65">
        <w:t xml:space="preserve"> </w:t>
      </w:r>
      <w:r>
        <w:t>(</w:t>
      </w:r>
      <w:r w:rsidR="00BF7C65" w:rsidRPr="00BF7C65">
        <w:t>George</w:t>
      </w:r>
      <w:r w:rsidR="00564466">
        <w:t xml:space="preserve"> 1879: Loc</w:t>
      </w:r>
      <w:r w:rsidR="00BF7C65" w:rsidRPr="00BF7C65">
        <w:t xml:space="preserve"> 21655-21659).</w:t>
      </w:r>
    </w:p>
    <w:p w14:paraId="7F37601A" w14:textId="77777777" w:rsidR="002F5A69" w:rsidRDefault="002F5A69"/>
    <w:p w14:paraId="3528F2DB" w14:textId="7C7086BE" w:rsidR="00E8747F" w:rsidRDefault="00166E56" w:rsidP="00797BE5">
      <w:r>
        <w:t>Howard believed that the town and the country of his time, particularly of his English homeland, were each a mixed blessing.</w:t>
      </w:r>
      <w:r w:rsidR="00776025">
        <w:t xml:space="preserve"> </w:t>
      </w:r>
      <w:r w:rsidR="00EC08C2">
        <w:t xml:space="preserve"> </w:t>
      </w:r>
      <w:r w:rsidR="00E64F3D">
        <w:t>T</w:t>
      </w:r>
      <w:r w:rsidR="00EC08C2">
        <w:t>he city is</w:t>
      </w:r>
      <w:r>
        <w:t xml:space="preserve"> rich with opportunity of all kinds</w:t>
      </w:r>
      <w:r w:rsidR="00EC08C2">
        <w:t xml:space="preserve"> and full of liveliness</w:t>
      </w:r>
      <w:r w:rsidR="00E64F3D">
        <w:t>,</w:t>
      </w:r>
      <w:r w:rsidR="00EC08C2">
        <w:t xml:space="preserve"> but crowded and polluted; while the country is full of healthful, n</w:t>
      </w:r>
      <w:r w:rsidR="00E8747F">
        <w:t>atural beauty but life is dull, isolated</w:t>
      </w:r>
      <w:r w:rsidR="00EC08C2">
        <w:t>, and poor.</w:t>
      </w:r>
      <w:r w:rsidR="00E8747F">
        <w:t xml:space="preserve">  His answer was his so-called “town-country magnate” which, </w:t>
      </w:r>
      <w:r w:rsidR="00E64F3D">
        <w:t>it should come as no</w:t>
      </w:r>
      <w:r w:rsidR="00E8747F">
        <w:t xml:space="preserve"> great surprise,</w:t>
      </w:r>
      <w:r w:rsidR="009025B2">
        <w:t xml:space="preserve"> would</w:t>
      </w:r>
      <w:r w:rsidR="00E8747F">
        <w:t xml:space="preserve"> contain the best of town and country and shed the worst</w:t>
      </w:r>
      <w:r w:rsidR="00E64F3D">
        <w:t xml:space="preserve"> of each</w:t>
      </w:r>
      <w:r w:rsidR="009025B2">
        <w:t>,</w:t>
      </w:r>
      <w:r w:rsidR="00E8747F">
        <w:t xml:space="preserve"> </w:t>
      </w:r>
      <w:r w:rsidR="009025B2">
        <w:t>“</w:t>
      </w:r>
      <w:r w:rsidR="00E8747F">
        <w:t>in which all the advantages of the most energetic and active town life, withal the beauty and delight of the country, may be secured in perfect combination (Howard</w:t>
      </w:r>
      <w:r w:rsidR="00541F7A">
        <w:t xml:space="preserve"> 1998</w:t>
      </w:r>
      <w:r w:rsidR="00E8747F">
        <w:t>: 247).</w:t>
      </w:r>
    </w:p>
    <w:p w14:paraId="263A6E60" w14:textId="77777777" w:rsidR="00166E56" w:rsidRDefault="00166E56"/>
    <w:p w14:paraId="68209E42" w14:textId="04B98C64" w:rsidR="006D7E63" w:rsidRDefault="006D7E63">
      <w:r>
        <w:t xml:space="preserve">His </w:t>
      </w:r>
      <w:r w:rsidR="003F207C">
        <w:t>carefully designed</w:t>
      </w:r>
      <w:r w:rsidR="00CF57CD">
        <w:t>,</w:t>
      </w:r>
      <w:r w:rsidR="003F207C">
        <w:t xml:space="preserve"> </w:t>
      </w:r>
      <w:r>
        <w:t xml:space="preserve">utopian </w:t>
      </w:r>
      <w:r w:rsidR="00F94026">
        <w:t xml:space="preserve">Garden City </w:t>
      </w:r>
      <w:r w:rsidR="00CF57CD">
        <w:t>consisted of 6,000-acre plots, segmented into functionally divided zones and imprinted with</w:t>
      </w:r>
      <w:r>
        <w:t xml:space="preserve"> </w:t>
      </w:r>
      <w:r w:rsidR="003F207C">
        <w:t xml:space="preserve">enormous roadways </w:t>
      </w:r>
      <w:r w:rsidR="00CF57CD">
        <w:t xml:space="preserve">that formed </w:t>
      </w:r>
      <w:r>
        <w:t>concentric circles</w:t>
      </w:r>
      <w:r w:rsidR="00CF57CD">
        <w:t>, and linked with</w:t>
      </w:r>
      <w:r w:rsidR="003F207C">
        <w:t xml:space="preserve"> similar settlements</w:t>
      </w:r>
      <w:r>
        <w:t xml:space="preserve"> </w:t>
      </w:r>
      <w:r w:rsidR="00CF57CD">
        <w:t>by highways and</w:t>
      </w:r>
      <w:r>
        <w:t xml:space="preserve"> high-speed rail lines</w:t>
      </w:r>
      <w:r w:rsidR="00752B10">
        <w:t xml:space="preserve">.  His ambition was </w:t>
      </w:r>
      <w:r w:rsidR="00F94026">
        <w:t xml:space="preserve">evidently </w:t>
      </w:r>
      <w:r w:rsidR="00752B10">
        <w:t>to</w:t>
      </w:r>
      <w:r>
        <w:t xml:space="preserve"> empty </w:t>
      </w:r>
      <w:r w:rsidR="00CF57CD">
        <w:t xml:space="preserve">the </w:t>
      </w:r>
      <w:r>
        <w:t xml:space="preserve">great cities </w:t>
      </w:r>
      <w:r w:rsidR="00CF57CD">
        <w:t xml:space="preserve">that had formed under industrial capitalism </w:t>
      </w:r>
      <w:r>
        <w:t xml:space="preserve">and disperse </w:t>
      </w:r>
      <w:r w:rsidR="00CF57CD">
        <w:t xml:space="preserve">their </w:t>
      </w:r>
      <w:r>
        <w:t>populations</w:t>
      </w:r>
      <w:r w:rsidR="003F207C">
        <w:t xml:space="preserve"> </w:t>
      </w:r>
      <w:r w:rsidR="00CF57CD">
        <w:t>across</w:t>
      </w:r>
      <w:r w:rsidR="003F207C">
        <w:t xml:space="preserve"> these interconnected pinwheels, each </w:t>
      </w:r>
      <w:r w:rsidR="00F94026">
        <w:t>limited to</w:t>
      </w:r>
      <w:r w:rsidR="003F207C">
        <w:t xml:space="preserve"> a population of about 30,000</w:t>
      </w:r>
      <w:r w:rsidR="00752B10">
        <w:t xml:space="preserve"> persons</w:t>
      </w:r>
      <w:r w:rsidR="003F207C">
        <w:t xml:space="preserve">, that </w:t>
      </w:r>
      <w:r w:rsidR="00F94026">
        <w:t>in the aggregate</w:t>
      </w:r>
      <w:r w:rsidR="003F207C">
        <w:t xml:space="preserve"> represent</w:t>
      </w:r>
      <w:r w:rsidR="00F94026">
        <w:t>s</w:t>
      </w:r>
      <w:r w:rsidR="003F207C">
        <w:t xml:space="preserve"> a grand</w:t>
      </w:r>
      <w:r w:rsidR="00BE33FA">
        <w:t>, integrated</w:t>
      </w:r>
      <w:r w:rsidR="003F207C">
        <w:t xml:space="preserve"> Garden City.  Residents live and work within a carefully subdivided matrix of lots averaging 20 feet by 130 feet with </w:t>
      </w:r>
      <w:r w:rsidR="006A347E">
        <w:t xml:space="preserve">plenty of </w:t>
      </w:r>
      <w:r w:rsidR="003F207C">
        <w:t>op</w:t>
      </w:r>
      <w:r w:rsidR="00AB0D23">
        <w:t>en space</w:t>
      </w:r>
      <w:r w:rsidR="006A347E">
        <w:t xml:space="preserve">, today we might call them </w:t>
      </w:r>
      <w:r w:rsidR="00454005">
        <w:t>“green belts,”</w:t>
      </w:r>
      <w:r w:rsidR="00AB0D23">
        <w:t xml:space="preserve"> for parks</w:t>
      </w:r>
      <w:r w:rsidR="00454005">
        <w:t xml:space="preserve">, nature, </w:t>
      </w:r>
      <w:r w:rsidR="00AB0D23">
        <w:t xml:space="preserve">and farmland, </w:t>
      </w:r>
      <w:r w:rsidR="00454005">
        <w:t>that focuses</w:t>
      </w:r>
      <w:r w:rsidR="00AB0D23">
        <w:t xml:space="preserve"> the relatively thin population within pre-determined districts</w:t>
      </w:r>
      <w:r w:rsidR="00F94026">
        <w:t xml:space="preserve"> (</w:t>
      </w:r>
      <w:r w:rsidR="00C17BA5">
        <w:t>18</w:t>
      </w:r>
      <w:r w:rsidR="00F94026">
        <w:t>98: 315)</w:t>
      </w:r>
      <w:r w:rsidR="00AB0D23">
        <w:t>.</w:t>
      </w:r>
    </w:p>
    <w:p w14:paraId="4335A7C2" w14:textId="77777777" w:rsidR="00AB0D23" w:rsidRDefault="00AB0D23"/>
    <w:p w14:paraId="6ED647BA" w14:textId="48B6C7FD" w:rsidR="007F19E8" w:rsidRDefault="00AB0D23" w:rsidP="00F108E1">
      <w:r>
        <w:t xml:space="preserve">While Garden City looks, and indeed is, highly constructivist in concept, Howard was no </w:t>
      </w:r>
      <w:r w:rsidR="00F108E1">
        <w:t>socialist</w:t>
      </w:r>
      <w:r>
        <w:t xml:space="preserve">. </w:t>
      </w:r>
      <w:r w:rsidR="00776025">
        <w:t xml:space="preserve"> </w:t>
      </w:r>
      <w:r w:rsidR="007F19E8">
        <w:t>N</w:t>
      </w:r>
      <w:r w:rsidR="00C17BA5">
        <w:t>everthel</w:t>
      </w:r>
      <w:r w:rsidR="007F19E8">
        <w:t>ess, according to Jacobs, Howard’s concept of the market</w:t>
      </w:r>
      <w:r w:rsidR="00C17BA5">
        <w:t xml:space="preserve">, consistent </w:t>
      </w:r>
      <w:r w:rsidR="00C17BA5">
        <w:lastRenderedPageBreak/>
        <w:t>with the static approaches to utopias of the day,</w:t>
      </w:r>
      <w:r w:rsidR="007F19E8">
        <w:t xml:space="preserve"> was hardly dynamic and entrepreneurial in our sense:</w:t>
      </w:r>
    </w:p>
    <w:p w14:paraId="5BEC5CE1" w14:textId="77777777" w:rsidR="007F19E8" w:rsidRDefault="007F19E8" w:rsidP="00F108E1"/>
    <w:p w14:paraId="7F7BBF48" w14:textId="6B69D2CE" w:rsidR="007F19E8" w:rsidRDefault="007F19E8" w:rsidP="00B5160C">
      <w:pPr>
        <w:ind w:left="720"/>
      </w:pPr>
      <w:r w:rsidRPr="007F19E8">
        <w:t>He conceived of commerce in terms of routine, standardized supply of goods, and as serving a self-limited market. He conceived of good planning as a series of static acts; in each case the plan must anticipate all that is needed and be protected, after it is built, against any but the</w:t>
      </w:r>
      <w:r>
        <w:t xml:space="preserve"> most minor subsequent changes</w:t>
      </w:r>
      <w:r w:rsidRPr="007F19E8">
        <w:t xml:space="preserve"> </w:t>
      </w:r>
      <w:r>
        <w:t>(</w:t>
      </w:r>
      <w:r w:rsidRPr="007F19E8">
        <w:t>Jacobs</w:t>
      </w:r>
      <w:r>
        <w:t xml:space="preserve"> 1961:</w:t>
      </w:r>
      <w:r w:rsidRPr="007F19E8">
        <w:t xml:space="preserve"> 19). </w:t>
      </w:r>
    </w:p>
    <w:p w14:paraId="60542107" w14:textId="77777777" w:rsidR="00AB0D23" w:rsidRDefault="00AB0D23"/>
    <w:p w14:paraId="72181575" w14:textId="2662A47A" w:rsidR="0028536B" w:rsidRDefault="00C83C4C">
      <w:r>
        <w:t>T</w:t>
      </w:r>
      <w:r w:rsidR="001318A5">
        <w:t>he appeal of the Garden City is like that of the modern planned community</w:t>
      </w:r>
      <w:r w:rsidR="008F10FE">
        <w:t>, with none of the grittiness of a city of innovation and radical change</w:t>
      </w:r>
      <w:r w:rsidR="005559C8">
        <w:t>, and has had a powerful and continuing influence on urban planning.</w:t>
      </w:r>
    </w:p>
    <w:p w14:paraId="661758E5" w14:textId="77777777" w:rsidR="0028536B" w:rsidRDefault="0028536B"/>
    <w:p w14:paraId="429E16C3" w14:textId="2E6A0F6A" w:rsidR="00D64F41" w:rsidRDefault="000B2833">
      <w:r w:rsidRPr="00E8770E">
        <w:rPr>
          <w:i/>
        </w:rPr>
        <w:t xml:space="preserve">Frank Lloyd </w:t>
      </w:r>
      <w:r w:rsidR="00D64F41" w:rsidRPr="00E8770E">
        <w:rPr>
          <w:i/>
        </w:rPr>
        <w:t>Wright</w:t>
      </w:r>
      <w:r w:rsidR="002F2A34">
        <w:rPr>
          <w:i/>
        </w:rPr>
        <w:t xml:space="preserve"> (1867-1559)</w:t>
      </w:r>
    </w:p>
    <w:p w14:paraId="45DBFF38" w14:textId="77777777" w:rsidR="00D64F41" w:rsidRDefault="00D64F41"/>
    <w:p w14:paraId="666742D6" w14:textId="08A1ACBB" w:rsidR="00BC2627" w:rsidRDefault="004852B5" w:rsidP="00B22BB2">
      <w:r>
        <w:t xml:space="preserve">Where Howard </w:t>
      </w:r>
      <w:r w:rsidR="00AF2A69">
        <w:t xml:space="preserve">dreams of creating </w:t>
      </w:r>
      <w:r>
        <w:t xml:space="preserve">a “town-country magnate” </w:t>
      </w:r>
      <w:r w:rsidR="00DF6E86">
        <w:t xml:space="preserve">Wright </w:t>
      </w:r>
      <w:r w:rsidR="00AF2A69">
        <w:t xml:space="preserve">envisions </w:t>
      </w:r>
      <w:r w:rsidR="00DF6E86">
        <w:t xml:space="preserve">a </w:t>
      </w:r>
      <w:r w:rsidR="00E8770E">
        <w:t xml:space="preserve">kind of </w:t>
      </w:r>
      <w:r>
        <w:t>techno</w:t>
      </w:r>
      <w:r w:rsidR="00DF6E86">
        <w:t>-</w:t>
      </w:r>
      <w:r w:rsidR="00B22BB2">
        <w:t>suburban magnate founded upon “three major innovations”:  the “motor car,” “electrical inter-communication,” and “standardized – machine-shop – production” (</w:t>
      </w:r>
      <w:r w:rsidR="00AF2A69">
        <w:t>Wright</w:t>
      </w:r>
      <w:r w:rsidR="00292E77">
        <w:t xml:space="preserve"> 1935: </w:t>
      </w:r>
      <w:r w:rsidR="00B22BB2">
        <w:t xml:space="preserve">377-8).  </w:t>
      </w:r>
      <w:r w:rsidR="00776025">
        <w:t>What he called “</w:t>
      </w:r>
      <w:r w:rsidR="00B22BB2">
        <w:t>Broadacre</w:t>
      </w:r>
      <w:r w:rsidR="00776025">
        <w:t>”</w:t>
      </w:r>
      <w:r w:rsidR="00B22BB2">
        <w:t xml:space="preserve"> would </w:t>
      </w:r>
      <w:r w:rsidR="0095751B">
        <w:t xml:space="preserve">somehow </w:t>
      </w:r>
      <w:r w:rsidR="00B22BB2">
        <w:t>“automatically end unemployment and all its evils forever” (</w:t>
      </w:r>
      <w:r w:rsidR="0095751B">
        <w:t xml:space="preserve">1935: </w:t>
      </w:r>
      <w:r w:rsidR="00B22BB2">
        <w:t>379).</w:t>
      </w:r>
    </w:p>
    <w:p w14:paraId="06C16FB1" w14:textId="77777777" w:rsidR="00BC2627" w:rsidRDefault="00BC2627" w:rsidP="00B22BB2"/>
    <w:p w14:paraId="380D17CD" w14:textId="72A09CFE" w:rsidR="00B22BB2" w:rsidRDefault="00B22BB2" w:rsidP="00B22BB2">
      <w:r>
        <w:t xml:space="preserve">While </w:t>
      </w:r>
      <w:r w:rsidR="00D37389">
        <w:t xml:space="preserve">he would </w:t>
      </w:r>
      <w:r w:rsidR="0018440C">
        <w:t xml:space="preserve">evidently </w:t>
      </w:r>
      <w:r w:rsidR="00D37389">
        <w:t xml:space="preserve">devolve </w:t>
      </w:r>
      <w:r>
        <w:t xml:space="preserve">government </w:t>
      </w:r>
      <w:r w:rsidR="00D37389">
        <w:t xml:space="preserve">down </w:t>
      </w:r>
      <w:r>
        <w:t xml:space="preserve">to the level of the county, it would </w:t>
      </w:r>
      <w:r w:rsidR="00AD788B">
        <w:t xml:space="preserve">hardly be </w:t>
      </w:r>
      <w:r w:rsidR="00D37389">
        <w:t xml:space="preserve">laissez-faire </w:t>
      </w:r>
      <w:r w:rsidR="00AD788B">
        <w:t xml:space="preserve">but instead highly </w:t>
      </w:r>
      <w:r>
        <w:t>authoritarian:  “</w:t>
      </w:r>
      <w:r w:rsidR="002F2A34">
        <w:t xml:space="preserve">In the hands of the state, but by way of the county, is all redistribution of land – a minimum of one acre going to the childless family and more to </w:t>
      </w:r>
      <w:r>
        <w:t>the larger family by the state” (</w:t>
      </w:r>
      <w:r w:rsidR="0095751B">
        <w:t xml:space="preserve">Wright 1935: </w:t>
      </w:r>
      <w:r>
        <w:t>378).</w:t>
      </w:r>
      <w:r w:rsidR="000B1DC8">
        <w:t xml:space="preserve">  </w:t>
      </w:r>
      <w:r w:rsidR="00C83C4C">
        <w:t>As Wright envisions</w:t>
      </w:r>
      <w:r w:rsidR="00776025">
        <w:t xml:space="preserve"> it</w:t>
      </w:r>
      <w:r w:rsidR="00C83C4C">
        <w:t>, o</w:t>
      </w:r>
      <w:r w:rsidR="002A39BF">
        <w:t xml:space="preserve">n their </w:t>
      </w:r>
      <w:r w:rsidR="007E3F55">
        <w:t xml:space="preserve">one-acre </w:t>
      </w:r>
      <w:r w:rsidR="002A39BF">
        <w:t>plots, individuals liberated from the constraints of density</w:t>
      </w:r>
      <w:r w:rsidR="00E8770E">
        <w:t xml:space="preserve"> by distance-annihilating</w:t>
      </w:r>
      <w:r w:rsidR="002A39BF">
        <w:t xml:space="preserve"> technology,</w:t>
      </w:r>
      <w:r w:rsidR="00594332">
        <w:t xml:space="preserve"> </w:t>
      </w:r>
      <w:r w:rsidR="00B802DB">
        <w:t xml:space="preserve">would build their </w:t>
      </w:r>
      <w:r w:rsidR="00594332">
        <w:t>single-level</w:t>
      </w:r>
      <w:r w:rsidR="00E8770E">
        <w:t>,</w:t>
      </w:r>
      <w:r w:rsidR="00B802DB">
        <w:t xml:space="preserve"> low-cost </w:t>
      </w:r>
      <w:proofErr w:type="spellStart"/>
      <w:r w:rsidR="00B802DB">
        <w:t>Usonia</w:t>
      </w:r>
      <w:proofErr w:type="spellEnd"/>
      <w:r w:rsidR="00B802DB">
        <w:t xml:space="preserve"> houses</w:t>
      </w:r>
      <w:r w:rsidR="007E3F55">
        <w:t xml:space="preserve"> out of cinder block</w:t>
      </w:r>
      <w:r w:rsidR="00B802DB">
        <w:t>.</w:t>
      </w:r>
      <w:r w:rsidR="000B1DC8">
        <w:t xml:space="preserve">  </w:t>
      </w:r>
      <w:r w:rsidR="007E3F55">
        <w:t>All of this</w:t>
      </w:r>
      <w:r w:rsidR="000B1DC8">
        <w:t xml:space="preserve"> would be</w:t>
      </w:r>
      <w:r w:rsidR="007E3F55">
        <w:t xml:space="preserve"> </w:t>
      </w:r>
      <w:r w:rsidR="00771CF5">
        <w:t>administered by the wise and benevolent hand of the architect</w:t>
      </w:r>
      <w:proofErr w:type="gramStart"/>
      <w:r w:rsidR="00771CF5">
        <w:t>:  “</w:t>
      </w:r>
      <w:proofErr w:type="gramEnd"/>
      <w:r w:rsidR="00771CF5">
        <w:t xml:space="preserve">The agent of the state in all matters of land allotment or improvement, or in matters affecting the harmony of the whole, is the architect” (Wright 1935: 378).  Change must be </w:t>
      </w:r>
      <w:r w:rsidR="007E3F55">
        <w:t xml:space="preserve">carefully, artfully </w:t>
      </w:r>
      <w:r w:rsidR="00771CF5">
        <w:t>controlled.</w:t>
      </w:r>
    </w:p>
    <w:p w14:paraId="4573E785" w14:textId="77777777" w:rsidR="002F2A34" w:rsidRDefault="002F2A34"/>
    <w:p w14:paraId="21A9BAF8" w14:textId="5F699002" w:rsidR="00D64F41" w:rsidRPr="00E8770E" w:rsidRDefault="00C02737">
      <w:pPr>
        <w:rPr>
          <w:i/>
        </w:rPr>
      </w:pPr>
      <w:proofErr w:type="spellStart"/>
      <w:r w:rsidRPr="00E8770E">
        <w:rPr>
          <w:i/>
        </w:rPr>
        <w:t>Charels</w:t>
      </w:r>
      <w:proofErr w:type="spellEnd"/>
      <w:r w:rsidRPr="00E8770E">
        <w:rPr>
          <w:i/>
        </w:rPr>
        <w:t xml:space="preserve">-Edouard </w:t>
      </w:r>
      <w:proofErr w:type="spellStart"/>
      <w:r w:rsidRPr="00E8770E">
        <w:rPr>
          <w:i/>
        </w:rPr>
        <w:t>Jeanneret</w:t>
      </w:r>
      <w:proofErr w:type="spellEnd"/>
      <w:r w:rsidRPr="00E8770E">
        <w:rPr>
          <w:i/>
        </w:rPr>
        <w:t xml:space="preserve"> </w:t>
      </w:r>
      <w:r>
        <w:rPr>
          <w:i/>
        </w:rPr>
        <w:t xml:space="preserve">a.k.a. </w:t>
      </w:r>
      <w:r w:rsidR="002F2A34" w:rsidRPr="00E8770E">
        <w:rPr>
          <w:i/>
        </w:rPr>
        <w:t xml:space="preserve">Le </w:t>
      </w:r>
      <w:r w:rsidR="00D64F41" w:rsidRPr="00E8770E">
        <w:rPr>
          <w:i/>
        </w:rPr>
        <w:t>Corbusier</w:t>
      </w:r>
      <w:r w:rsidR="002F2A34" w:rsidRPr="00E8770E">
        <w:rPr>
          <w:i/>
        </w:rPr>
        <w:t xml:space="preserve"> (1887-1969)</w:t>
      </w:r>
    </w:p>
    <w:p w14:paraId="07767FC2" w14:textId="77777777" w:rsidR="00D64F41" w:rsidRDefault="00D64F41"/>
    <w:p w14:paraId="4CEED01F" w14:textId="199FB700" w:rsidR="004057F8" w:rsidRDefault="00F32BEB" w:rsidP="005920FC">
      <w:r>
        <w:t xml:space="preserve">Olmstead wanted to bring the country into the city, Howard to decentralize the city to </w:t>
      </w:r>
      <w:r w:rsidR="00843872">
        <w:t xml:space="preserve">low </w:t>
      </w:r>
      <w:r>
        <w:t xml:space="preserve">densities, </w:t>
      </w:r>
      <w:r w:rsidR="00280E28">
        <w:t xml:space="preserve">and </w:t>
      </w:r>
      <w:r>
        <w:t xml:space="preserve">Wright to transform the city into a </w:t>
      </w:r>
      <w:r w:rsidR="00843872">
        <w:t>techno-</w:t>
      </w:r>
      <w:r w:rsidR="00280E28">
        <w:t xml:space="preserve">suburb.  Le </w:t>
      </w:r>
      <w:r>
        <w:t xml:space="preserve">Corbusier, like Olmstead, </w:t>
      </w:r>
      <w:r w:rsidR="00280E28">
        <w:t xml:space="preserve">sought the greening and opening up </w:t>
      </w:r>
      <w:r w:rsidR="00A42DE4">
        <w:t xml:space="preserve">(and tidying up) </w:t>
      </w:r>
      <w:r w:rsidR="00280E28">
        <w:t>of</w:t>
      </w:r>
      <w:r>
        <w:t xml:space="preserve"> the city</w:t>
      </w:r>
      <w:r w:rsidR="00280E28">
        <w:t>, not by decentralizing it</w:t>
      </w:r>
      <w:r>
        <w:t xml:space="preserve"> </w:t>
      </w:r>
      <w:r w:rsidR="00843872">
        <w:t xml:space="preserve">but </w:t>
      </w:r>
      <w:r w:rsidR="00280E28">
        <w:t>by hyper-densification</w:t>
      </w:r>
      <w:r>
        <w:t>.</w:t>
      </w:r>
      <w:r w:rsidR="00AE611C">
        <w:t xml:space="preserve">  </w:t>
      </w:r>
      <w:r w:rsidR="00A42DE4">
        <w:t xml:space="preserve">Le </w:t>
      </w:r>
      <w:r w:rsidR="00A85601">
        <w:t xml:space="preserve">Corbusier </w:t>
      </w:r>
      <w:r w:rsidR="00AE611C">
        <w:t xml:space="preserve">seeks </w:t>
      </w:r>
      <w:r w:rsidR="008B6653">
        <w:t>to achieve</w:t>
      </w:r>
      <w:r w:rsidR="00A85601">
        <w:t xml:space="preserve"> </w:t>
      </w:r>
      <w:r w:rsidR="00843872">
        <w:t>t</w:t>
      </w:r>
      <w:r w:rsidR="00A85601">
        <w:t xml:space="preserve">his </w:t>
      </w:r>
      <w:r w:rsidR="00A85601" w:rsidRPr="00DC06F9">
        <w:t>“by constructing a theoretically water-tight formula to arrive a</w:t>
      </w:r>
      <w:ins w:id="162" w:author="Sanford Ikeda" w:date="2019-08-02T12:14:00Z">
        <w:r w:rsidR="001C1A96">
          <w:t>t</w:t>
        </w:r>
      </w:ins>
      <w:r w:rsidR="00A85601" w:rsidRPr="00DC06F9">
        <w:t xml:space="preserve"> the fundamental principles of modern town planning” (</w:t>
      </w:r>
      <w:r w:rsidR="00A42DE4" w:rsidRPr="00DC06F9">
        <w:t>Le</w:t>
      </w:r>
      <w:r w:rsidR="00A42DE4">
        <w:t xml:space="preserve"> Corbusier 1929: </w:t>
      </w:r>
      <w:r w:rsidR="00A85601">
        <w:t>368-9).</w:t>
      </w:r>
      <w:r w:rsidR="000F652E">
        <w:t xml:space="preserve">  Th</w:t>
      </w:r>
      <w:r w:rsidR="00795850">
        <w:t>o</w:t>
      </w:r>
      <w:r w:rsidR="00843872">
        <w:t>se principles</w:t>
      </w:r>
      <w:r w:rsidR="000F652E">
        <w:t xml:space="preserve"> include </w:t>
      </w:r>
      <w:r w:rsidR="008B6653">
        <w:t xml:space="preserve">what he refers to as </w:t>
      </w:r>
      <w:r w:rsidR="000F652E">
        <w:t xml:space="preserve">site, population, density, lungs/green open spaces, the street, and traffic.  Drawing on Howard and Olmstead, </w:t>
      </w:r>
      <w:r w:rsidR="00A42DE4">
        <w:t xml:space="preserve">Le </w:t>
      </w:r>
      <w:r w:rsidR="00843872">
        <w:t>Corbusier</w:t>
      </w:r>
      <w:r w:rsidR="000F652E">
        <w:t xml:space="preserve"> intends to make cities </w:t>
      </w:r>
      <w:r w:rsidR="00843872">
        <w:t xml:space="preserve">both </w:t>
      </w:r>
      <w:r w:rsidR="000F652E">
        <w:t>green</w:t>
      </w:r>
      <w:r w:rsidR="00843872">
        <w:t>er</w:t>
      </w:r>
      <w:r w:rsidR="00795850">
        <w:t>, more spacious,</w:t>
      </w:r>
      <w:r w:rsidR="00843872">
        <w:t xml:space="preserve"> and</w:t>
      </w:r>
      <w:r w:rsidR="000F652E">
        <w:t xml:space="preserve"> denser</w:t>
      </w:r>
      <w:r w:rsidR="005761E2">
        <w:t xml:space="preserve"> (Le Corbusier </w:t>
      </w:r>
      <w:r w:rsidR="00A42DE4">
        <w:t xml:space="preserve">1929: </w:t>
      </w:r>
      <w:r w:rsidR="005761E2">
        <w:t>3</w:t>
      </w:r>
      <w:r w:rsidR="000F652E">
        <w:t>70).</w:t>
      </w:r>
      <w:r w:rsidR="00160E14">
        <w:t xml:space="preserve"> </w:t>
      </w:r>
      <w:r w:rsidR="00B736AE">
        <w:t xml:space="preserve"> For </w:t>
      </w:r>
      <w:r w:rsidR="00AE611C">
        <w:t>him</w:t>
      </w:r>
      <w:r w:rsidR="00B736AE">
        <w:t xml:space="preserve">, the city is essentially a problem of two independent variables:  How do you decongest a city center while </w:t>
      </w:r>
      <w:r w:rsidR="00B736AE">
        <w:lastRenderedPageBreak/>
        <w:t xml:space="preserve">increasing its density?  </w:t>
      </w:r>
      <w:r w:rsidR="00160E14">
        <w:t xml:space="preserve">He </w:t>
      </w:r>
      <w:r w:rsidR="00795850">
        <w:t>aims to achieve</w:t>
      </w:r>
      <w:r w:rsidR="00160E14">
        <w:t xml:space="preserve"> th</w:t>
      </w:r>
      <w:r w:rsidR="00795850">
        <w:t>ese</w:t>
      </w:r>
      <w:r w:rsidR="00160E14">
        <w:t xml:space="preserve"> seemingly contradictory </w:t>
      </w:r>
      <w:r w:rsidR="00795850">
        <w:t>objectives</w:t>
      </w:r>
      <w:r w:rsidR="00160E14">
        <w:t xml:space="preserve"> by </w:t>
      </w:r>
      <w:r w:rsidR="00A42DE4">
        <w:t>constructing</w:t>
      </w:r>
      <w:r w:rsidR="00160E14">
        <w:t xml:space="preserve"> “machines for living”</w:t>
      </w:r>
      <w:r w:rsidR="00795850">
        <w:t xml:space="preserve">:  </w:t>
      </w:r>
      <w:r w:rsidR="00160E14">
        <w:t xml:space="preserve">super-tall </w:t>
      </w:r>
      <w:r w:rsidR="00795850">
        <w:t xml:space="preserve">offices and </w:t>
      </w:r>
      <w:r w:rsidR="000C4D8B">
        <w:t xml:space="preserve">somewhat </w:t>
      </w:r>
      <w:r w:rsidR="0078724B">
        <w:t>shorter</w:t>
      </w:r>
      <w:r w:rsidR="00795850">
        <w:t xml:space="preserve"> residences</w:t>
      </w:r>
      <w:r w:rsidR="000C4D8B">
        <w:t xml:space="preserve"> –</w:t>
      </w:r>
      <w:r w:rsidR="00160E14">
        <w:t xml:space="preserve"> his famous “</w:t>
      </w:r>
      <w:r w:rsidR="004057F8">
        <w:t>towers</w:t>
      </w:r>
      <w:r w:rsidR="00160E14">
        <w:t xml:space="preserve"> in a park”</w:t>
      </w:r>
      <w:r w:rsidR="000C4D8B">
        <w:t xml:space="preserve"> –</w:t>
      </w:r>
      <w:r w:rsidR="00160E14">
        <w:t xml:space="preserve"> that populate</w:t>
      </w:r>
      <w:r w:rsidR="000C4D8B">
        <w:t xml:space="preserve"> his</w:t>
      </w:r>
      <w:r w:rsidR="00160E14">
        <w:t xml:space="preserve"> </w:t>
      </w:r>
      <w:r w:rsidR="004057F8">
        <w:t>“</w:t>
      </w:r>
      <w:r w:rsidR="00160E14">
        <w:t>Radiant City.</w:t>
      </w:r>
      <w:r w:rsidR="004057F8">
        <w:t>”</w:t>
      </w:r>
      <w:r w:rsidR="003C4CC1">
        <w:t xml:space="preserve"> </w:t>
      </w:r>
      <w:r w:rsidR="00C02E21">
        <w:t xml:space="preserve"> </w:t>
      </w:r>
      <w:r w:rsidR="005920FC">
        <w:t xml:space="preserve">The result is </w:t>
      </w:r>
      <w:proofErr w:type="gramStart"/>
      <w:r w:rsidR="00B6674F">
        <w:t>a</w:t>
      </w:r>
      <w:r w:rsidR="003C4CC1">
        <w:t xml:space="preserve"> </w:t>
      </w:r>
      <w:r w:rsidR="00B6674F">
        <w:t xml:space="preserve"> population</w:t>
      </w:r>
      <w:proofErr w:type="gramEnd"/>
      <w:r w:rsidR="00B6674F">
        <w:t xml:space="preserve"> density of 1,200 persons per acre with two-thirds fewer streets</w:t>
      </w:r>
      <w:r w:rsidR="003C4CC1">
        <w:t xml:space="preserve"> than Paris</w:t>
      </w:r>
      <w:r w:rsidR="00B6674F">
        <w:t>,</w:t>
      </w:r>
      <w:r w:rsidR="000214AC">
        <w:rPr>
          <w:rStyle w:val="FootnoteReference"/>
        </w:rPr>
        <w:footnoteReference w:id="5"/>
      </w:r>
      <w:r w:rsidR="005920FC">
        <w:t xml:space="preserve"> </w:t>
      </w:r>
      <w:r w:rsidR="000C4D8B">
        <w:t xml:space="preserve">and where </w:t>
      </w:r>
      <w:r w:rsidR="005920FC">
        <w:t>streets</w:t>
      </w:r>
      <w:r w:rsidR="00B6674F">
        <w:t xml:space="preserve"> are separated by an astonishing four-hundred yards</w:t>
      </w:r>
      <w:r w:rsidR="004057F8">
        <w:t xml:space="preserve"> creating his famous “superblocks”</w:t>
      </w:r>
      <w:r w:rsidR="000C4D8B">
        <w:t xml:space="preserve"> (Le Corbusier 1929: 371)</w:t>
      </w:r>
      <w:r w:rsidR="005920FC">
        <w:t>!</w:t>
      </w:r>
    </w:p>
    <w:p w14:paraId="731D412D" w14:textId="77777777" w:rsidR="004057F8" w:rsidRDefault="004057F8" w:rsidP="005920FC"/>
    <w:p w14:paraId="2CB29274" w14:textId="331B501B" w:rsidR="00A06CAE" w:rsidRDefault="00A06CAE" w:rsidP="0093513D">
      <w:pPr>
        <w:ind w:left="720"/>
      </w:pPr>
      <w:r w:rsidRPr="00A06CAE">
        <w:t>Furthermore, his conception, as an architectural work, had a dazzling clarity, simplicity and harmony. It was so orderly, so visible, so easy to understand. It said everything in a f</w:t>
      </w:r>
      <w:r>
        <w:t>lash, like a good advertisement</w:t>
      </w:r>
      <w:r w:rsidRPr="00A06CAE">
        <w:t xml:space="preserve"> </w:t>
      </w:r>
      <w:r>
        <w:t>(</w:t>
      </w:r>
      <w:r w:rsidRPr="00A06CAE">
        <w:t>Jacobs</w:t>
      </w:r>
      <w:r>
        <w:t xml:space="preserve"> 1961:</w:t>
      </w:r>
      <w:r w:rsidRPr="00A06CAE">
        <w:t xml:space="preserve"> 23).</w:t>
      </w:r>
    </w:p>
    <w:p w14:paraId="183C16C2" w14:textId="77777777" w:rsidR="00A06CAE" w:rsidRDefault="00A06CAE" w:rsidP="005920FC"/>
    <w:p w14:paraId="7FC87889" w14:textId="0BDCD7A1" w:rsidR="005920FC" w:rsidRDefault="001B069F" w:rsidP="000D5E98">
      <w:r>
        <w:t>This is a city made for covering macro distances at very high speed.</w:t>
      </w:r>
      <w:r w:rsidR="005920FC">
        <w:t xml:space="preserve">  </w:t>
      </w:r>
      <w:r>
        <w:t>Indeed, Corbu</w:t>
      </w:r>
      <w:r w:rsidR="00795850">
        <w:t>sier</w:t>
      </w:r>
      <w:r>
        <w:t xml:space="preserve"> is explicit that </w:t>
      </w:r>
      <w:r w:rsidR="00795850">
        <w:t xml:space="preserve">his </w:t>
      </w:r>
      <w:r>
        <w:t xml:space="preserve">design perspective at ground-level is that of </w:t>
      </w:r>
      <w:r w:rsidR="009751A7">
        <w:t xml:space="preserve">a </w:t>
      </w:r>
      <w:r w:rsidR="00795850">
        <w:t>person in</w:t>
      </w:r>
      <w:r w:rsidR="009751A7">
        <w:t xml:space="preserve"> a “fast car” (</w:t>
      </w:r>
      <w:r w:rsidR="003C4CC1">
        <w:t xml:space="preserve">Le Corbusier 1929: </w:t>
      </w:r>
      <w:r w:rsidR="009751A7">
        <w:t xml:space="preserve">374) speeding down </w:t>
      </w:r>
      <w:r w:rsidR="00795850">
        <w:t xml:space="preserve">one of the above-ground </w:t>
      </w:r>
      <w:r w:rsidR="009751A7">
        <w:t>super-highway</w:t>
      </w:r>
      <w:r w:rsidR="00795850">
        <w:t>s</w:t>
      </w:r>
      <w:r w:rsidR="009751A7">
        <w:t xml:space="preserve"> </w:t>
      </w:r>
      <w:r w:rsidR="00795850">
        <w:t>as</w:t>
      </w:r>
      <w:r w:rsidR="009751A7">
        <w:t xml:space="preserve"> </w:t>
      </w:r>
      <w:r w:rsidR="00795850">
        <w:t>row after row of symmetrical</w:t>
      </w:r>
      <w:r w:rsidR="009751A7">
        <w:t xml:space="preserve"> skyscrapers whizz past her window.</w:t>
      </w:r>
      <w:r w:rsidR="005920FC">
        <w:t xml:space="preserve">  The problem, of course, </w:t>
      </w:r>
      <w:r w:rsidR="00795850">
        <w:t>is</w:t>
      </w:r>
      <w:r w:rsidR="005920FC">
        <w:t xml:space="preserve"> </w:t>
      </w:r>
      <w:r w:rsidR="00F935E5">
        <w:t xml:space="preserve">how </w:t>
      </w:r>
      <w:r w:rsidR="00795850">
        <w:t>people will</w:t>
      </w:r>
      <w:r w:rsidR="00F935E5">
        <w:t xml:space="preserve"> travel </w:t>
      </w:r>
      <w:r w:rsidR="005920FC">
        <w:t xml:space="preserve">the micro distances </w:t>
      </w:r>
      <w:r w:rsidR="00F935E5">
        <w:t>between</w:t>
      </w:r>
      <w:r w:rsidR="000D5E98">
        <w:t xml:space="preserve"> such</w:t>
      </w:r>
      <w:r w:rsidR="00F935E5">
        <w:t xml:space="preserve"> </w:t>
      </w:r>
      <w:r w:rsidR="00795850">
        <w:t>widely spaced</w:t>
      </w:r>
      <w:r w:rsidR="000D5E98">
        <w:t xml:space="preserve"> and segregated</w:t>
      </w:r>
      <w:r w:rsidR="00795850">
        <w:t xml:space="preserve"> </w:t>
      </w:r>
      <w:r w:rsidR="00F935E5">
        <w:t>primary uses</w:t>
      </w:r>
      <w:r w:rsidR="000D5E98">
        <w:t>.</w:t>
      </w:r>
      <w:r w:rsidR="003C4CC1">
        <w:t xml:space="preserve"> </w:t>
      </w:r>
      <w:r w:rsidR="00DF4DEE">
        <w:t xml:space="preserve"> And as some have noted</w:t>
      </w:r>
      <w:r w:rsidR="003C4CC1">
        <w:t>,</w:t>
      </w:r>
      <w:r w:rsidR="00DF4DEE">
        <w:t xml:space="preserve"> where to park all those cars and how to address the </w:t>
      </w:r>
      <w:r w:rsidR="003C4CC1">
        <w:t xml:space="preserve">resulting </w:t>
      </w:r>
      <w:r w:rsidR="00DF4DEE">
        <w:t>pollution were details that escaped his attention</w:t>
      </w:r>
      <w:r w:rsidR="000D5E98">
        <w:t xml:space="preserve"> (Hall 1988: 209)</w:t>
      </w:r>
      <w:r w:rsidR="00DF4DEE">
        <w:t>.</w:t>
      </w:r>
    </w:p>
    <w:p w14:paraId="2E6A5ADD" w14:textId="77777777" w:rsidR="001E6F1B" w:rsidRDefault="001E6F1B" w:rsidP="005920FC"/>
    <w:p w14:paraId="74376A6F" w14:textId="77777777" w:rsidR="0070716C" w:rsidRDefault="0070716C" w:rsidP="00194017">
      <w:r>
        <w:t xml:space="preserve">The architect </w:t>
      </w:r>
      <w:r w:rsidR="00194017">
        <w:t>Ken-</w:t>
      </w:r>
      <w:proofErr w:type="spellStart"/>
      <w:r w:rsidR="00194017">
        <w:t>ichi</w:t>
      </w:r>
      <w:proofErr w:type="spellEnd"/>
      <w:r w:rsidR="00194017">
        <w:t xml:space="preserve"> Sasaki’s</w:t>
      </w:r>
      <w:r>
        <w:t xml:space="preserve"> (1998)</w:t>
      </w:r>
      <w:r w:rsidR="004057F8">
        <w:t xml:space="preserve"> exploration</w:t>
      </w:r>
      <w:r w:rsidR="00194017">
        <w:t xml:space="preserve"> of “urban tactility” </w:t>
      </w:r>
      <w:r w:rsidR="00BF0DFF">
        <w:t>is relevant</w:t>
      </w:r>
      <w:r w:rsidR="00194017">
        <w:t xml:space="preserve"> here.</w:t>
      </w:r>
    </w:p>
    <w:p w14:paraId="16E0C162" w14:textId="77777777" w:rsidR="0070716C" w:rsidRDefault="0070716C" w:rsidP="00194017"/>
    <w:p w14:paraId="5A5B1D32" w14:textId="3E2AFD11" w:rsidR="0070716C" w:rsidRDefault="0070716C" w:rsidP="0070716C">
      <w:pPr>
        <w:ind w:left="720"/>
        <w:rPr>
          <w:rFonts w:eastAsia="Times New Roman" w:cs="Times New Roman"/>
        </w:rPr>
      </w:pPr>
      <w:r>
        <w:rPr>
          <w:rFonts w:eastAsia="Times New Roman" w:cs="Times New Roman"/>
        </w:rPr>
        <w:t>The most important factor in the aesthetics of the city is not visuality but tactility. I consider visuality as the viewpoint of the visitor to a city, and tactility as that of its inhabitants (Sasaki 1998: 36).</w:t>
      </w:r>
    </w:p>
    <w:p w14:paraId="51C99A22" w14:textId="77777777" w:rsidR="0070716C" w:rsidRDefault="0070716C" w:rsidP="00194017">
      <w:pPr>
        <w:rPr>
          <w:rFonts w:eastAsia="Times New Roman" w:cs="Times New Roman"/>
        </w:rPr>
      </w:pPr>
    </w:p>
    <w:p w14:paraId="799698B2" w14:textId="08194B89" w:rsidR="00194017" w:rsidRDefault="0070716C" w:rsidP="00194017">
      <w:r>
        <w:t>In contrast R</w:t>
      </w:r>
      <w:r w:rsidR="00BF0DFF">
        <w:t>adiant City</w:t>
      </w:r>
      <w:r w:rsidR="00194017">
        <w:t xml:space="preserve"> is almost purely visual</w:t>
      </w:r>
      <w:r w:rsidR="004057F8">
        <w:t xml:space="preserve"> and that very stark, indeed</w:t>
      </w:r>
      <w:r w:rsidR="00194017">
        <w:t>.  There is no tactility inside a car, no perspective from the street except when going exceptionally fast speeds, because the meaningfulness of the urban environment, its legibility</w:t>
      </w:r>
      <w:r w:rsidR="004057F8">
        <w:t xml:space="preserve"> and detail</w:t>
      </w:r>
      <w:r w:rsidR="00194017">
        <w:t xml:space="preserve">, is the bird’s-eye perspective of the designing architect’s </w:t>
      </w:r>
      <w:r w:rsidR="00765F8D">
        <w:t xml:space="preserve">or of the first-time visitor </w:t>
      </w:r>
      <w:r w:rsidR="00194017">
        <w:t xml:space="preserve">and not that of the </w:t>
      </w:r>
      <w:r w:rsidR="00765F8D">
        <w:t xml:space="preserve">actual </w:t>
      </w:r>
      <w:r w:rsidR="00194017">
        <w:t>inhabitants of</w:t>
      </w:r>
      <w:r w:rsidR="00765F8D">
        <w:t xml:space="preserve"> the city</w:t>
      </w:r>
      <w:r w:rsidR="00194017">
        <w:t>.</w:t>
      </w:r>
    </w:p>
    <w:p w14:paraId="216CD595" w14:textId="77777777" w:rsidR="00194017" w:rsidRDefault="00194017" w:rsidP="00194017"/>
    <w:p w14:paraId="4E0DD1F8" w14:textId="56482CC1" w:rsidR="00377B9D" w:rsidRDefault="00795850" w:rsidP="002B71DF">
      <w:r>
        <w:t xml:space="preserve">From a </w:t>
      </w:r>
      <w:proofErr w:type="spellStart"/>
      <w:r>
        <w:t>Jacobsian</w:t>
      </w:r>
      <w:proofErr w:type="spellEnd"/>
      <w:r>
        <w:t xml:space="preserve"> perspective, </w:t>
      </w:r>
      <w:r w:rsidR="00E10DC9">
        <w:t>w</w:t>
      </w:r>
      <w:r w:rsidR="008A5030">
        <w:t>hat would people find visually and tactil</w:t>
      </w:r>
      <w:r w:rsidR="0006665E">
        <w:t>e</w:t>
      </w:r>
      <w:r w:rsidR="008A5030">
        <w:t>ly interesting in the broad, homogenous</w:t>
      </w:r>
      <w:r w:rsidR="00653A3E">
        <w:t xml:space="preserve"> superblock</w:t>
      </w:r>
      <w:r w:rsidR="008A5030">
        <w:t xml:space="preserve"> grid</w:t>
      </w:r>
      <w:r w:rsidR="00653A3E">
        <w:t>s</w:t>
      </w:r>
      <w:r w:rsidR="008A5030">
        <w:t xml:space="preserve"> of </w:t>
      </w:r>
      <w:r w:rsidR="00E10DC9">
        <w:t xml:space="preserve">Le </w:t>
      </w:r>
      <w:r w:rsidR="008A5030">
        <w:t xml:space="preserve">Corbusier’s </w:t>
      </w:r>
      <w:r w:rsidR="00F879C0">
        <w:t>“</w:t>
      </w:r>
      <w:r w:rsidR="008A5030">
        <w:t>City of Three Million</w:t>
      </w:r>
      <w:r w:rsidR="00F879C0">
        <w:t>”</w:t>
      </w:r>
      <w:r w:rsidR="00E10DC9">
        <w:t xml:space="preserve"> and</w:t>
      </w:r>
      <w:r w:rsidR="008A5030">
        <w:t xml:space="preserve"> </w:t>
      </w:r>
      <w:r w:rsidR="00653A3E">
        <w:t>make them</w:t>
      </w:r>
      <w:r w:rsidR="008A5030">
        <w:t xml:space="preserve"> want </w:t>
      </w:r>
      <w:r w:rsidR="00653A3E">
        <w:t>linger</w:t>
      </w:r>
      <w:r w:rsidR="008A5030">
        <w:t xml:space="preserve"> in public spaces </w:t>
      </w:r>
      <w:r w:rsidR="00653A3E">
        <w:t xml:space="preserve">and </w:t>
      </w:r>
      <w:r w:rsidR="008A5030">
        <w:t>informal contact</w:t>
      </w:r>
      <w:r w:rsidR="00653A3E">
        <w:t xml:space="preserve"> with strangers?</w:t>
      </w:r>
      <w:r w:rsidR="008A5030">
        <w:t xml:space="preserve">  </w:t>
      </w:r>
      <w:r w:rsidR="001E6F1B">
        <w:t xml:space="preserve">How do </w:t>
      </w:r>
      <w:r w:rsidR="00E10DC9">
        <w:t xml:space="preserve">Le </w:t>
      </w:r>
      <w:r w:rsidR="007B3912">
        <w:t>Corbusier’s</w:t>
      </w:r>
      <w:r w:rsidR="001E6F1B">
        <w:t xml:space="preserve"> </w:t>
      </w:r>
      <w:r>
        <w:t>super-high densities</w:t>
      </w:r>
      <w:r w:rsidR="00377B9D">
        <w:t>,</w:t>
      </w:r>
      <w:r w:rsidR="00DF4DEE">
        <w:t xml:space="preserve"> without short </w:t>
      </w:r>
      <w:r w:rsidR="00377B9D">
        <w:t xml:space="preserve">navigable </w:t>
      </w:r>
      <w:r w:rsidR="00DF4DEE">
        <w:t>blo</w:t>
      </w:r>
      <w:r w:rsidR="00377B9D">
        <w:t>cks and nearby mixed primary uses,</w:t>
      </w:r>
      <w:r>
        <w:t xml:space="preserve"> </w:t>
      </w:r>
      <w:r w:rsidR="007B3912">
        <w:t xml:space="preserve">enable people in to </w:t>
      </w:r>
      <w:r w:rsidR="001E6F1B">
        <w:t xml:space="preserve">serve as </w:t>
      </w:r>
      <w:r w:rsidR="007B3912">
        <w:t xml:space="preserve">the </w:t>
      </w:r>
      <w:r w:rsidR="001E6F1B">
        <w:t xml:space="preserve">eyes on the street </w:t>
      </w:r>
      <w:r w:rsidR="007B3912">
        <w:t>and</w:t>
      </w:r>
      <w:r w:rsidR="001E6F1B">
        <w:t xml:space="preserve"> </w:t>
      </w:r>
      <w:r w:rsidR="007B3912">
        <w:t xml:space="preserve">form the spontaneous social networks </w:t>
      </w:r>
      <w:r w:rsidR="00A25FE9">
        <w:t xml:space="preserve">and webs of communication </w:t>
      </w:r>
      <w:r w:rsidR="007B3912">
        <w:t>that foster</w:t>
      </w:r>
      <w:r w:rsidR="001E6F1B">
        <w:t xml:space="preserve"> the trust in public spaces</w:t>
      </w:r>
      <w:r w:rsidR="00A25FE9">
        <w:t>, which for centuries have</w:t>
      </w:r>
      <w:r w:rsidR="007B3912">
        <w:t xml:space="preserve"> done</w:t>
      </w:r>
      <w:r w:rsidR="001E6F1B">
        <w:t xml:space="preserve"> the heavy lifting </w:t>
      </w:r>
      <w:r w:rsidR="007B3912">
        <w:t xml:space="preserve">of </w:t>
      </w:r>
      <w:r w:rsidR="001E6F1B">
        <w:t>providing safety and security</w:t>
      </w:r>
      <w:r w:rsidR="00A25FE9">
        <w:t xml:space="preserve"> on the street</w:t>
      </w:r>
      <w:r w:rsidR="001E6F1B">
        <w:t xml:space="preserve">?  </w:t>
      </w:r>
      <w:r w:rsidR="00377B9D">
        <w:t xml:space="preserve">Without cheap, worn-down buildings, where would poor young people with fresh ideas get their start?  </w:t>
      </w:r>
      <w:r w:rsidR="001E6F1B">
        <w:t xml:space="preserve">Will people be so content in their high-modernist residences, separated by great, unwalkable distances from their </w:t>
      </w:r>
      <w:r w:rsidR="007B3912">
        <w:t xml:space="preserve">jobs and </w:t>
      </w:r>
      <w:r w:rsidR="001E6F1B">
        <w:t>recreation</w:t>
      </w:r>
      <w:r w:rsidR="00377B9D">
        <w:t xml:space="preserve"> </w:t>
      </w:r>
      <w:r w:rsidR="00377B9D">
        <w:lastRenderedPageBreak/>
        <w:t>(their necessaries, conveniences, and amusements)</w:t>
      </w:r>
      <w:r w:rsidR="00A25FE9">
        <w:t xml:space="preserve"> </w:t>
      </w:r>
      <w:r w:rsidR="001E6F1B">
        <w:t xml:space="preserve">that </w:t>
      </w:r>
      <w:r w:rsidR="00A25FE9">
        <w:t>they</w:t>
      </w:r>
      <w:r w:rsidR="001E6F1B">
        <w:t xml:space="preserve"> would simply </w:t>
      </w:r>
      <w:r w:rsidR="007B3912">
        <w:t>and inexplicably</w:t>
      </w:r>
      <w:r w:rsidR="001E6F1B">
        <w:t xml:space="preserve"> behave in a trusting, civil manner t</w:t>
      </w:r>
      <w:r w:rsidR="007B3912">
        <w:t>oward</w:t>
      </w:r>
      <w:r w:rsidR="001E6F1B">
        <w:t xml:space="preserve"> one another?  Or </w:t>
      </w:r>
      <w:r w:rsidR="007B3912">
        <w:t xml:space="preserve">is </w:t>
      </w:r>
      <w:r w:rsidR="001E6F1B">
        <w:t xml:space="preserve">formal policing and monitoring </w:t>
      </w:r>
      <w:r w:rsidR="007B3912">
        <w:t xml:space="preserve">supposed to </w:t>
      </w:r>
      <w:r w:rsidR="001E6F1B">
        <w:t xml:space="preserve">substitute </w:t>
      </w:r>
      <w:r w:rsidR="007B3912">
        <w:t xml:space="preserve">adequately </w:t>
      </w:r>
      <w:r w:rsidR="001E6F1B">
        <w:t xml:space="preserve">for the social </w:t>
      </w:r>
      <w:r w:rsidR="007B3912">
        <w:t>capital that great cities have historically relied upon</w:t>
      </w:r>
      <w:r w:rsidR="001E6F1B">
        <w:t>?</w:t>
      </w:r>
      <w:r w:rsidR="005C244E">
        <w:t xml:space="preserve">  </w:t>
      </w:r>
      <w:r w:rsidR="00A25FE9">
        <w:t>Or does he assume that all the inhabitants of Radian</w:t>
      </w:r>
      <w:ins w:id="163" w:author="Sanford Ikeda" w:date="2019-08-02T12:15:00Z">
        <w:r w:rsidR="00294135">
          <w:t>t</w:t>
        </w:r>
      </w:ins>
      <w:r w:rsidR="00A25FE9">
        <w:t xml:space="preserve"> City all just nice people?</w:t>
      </w:r>
    </w:p>
    <w:p w14:paraId="56553714" w14:textId="77777777" w:rsidR="00377B9D" w:rsidRDefault="00377B9D" w:rsidP="002B71DF"/>
    <w:p w14:paraId="412C95BE" w14:textId="5A335BD4" w:rsidR="001E6F1B" w:rsidRDefault="00782D58" w:rsidP="002B71DF">
      <w:r>
        <w:t xml:space="preserve">In </w:t>
      </w:r>
      <w:r w:rsidR="0025328D">
        <w:t xml:space="preserve">Le </w:t>
      </w:r>
      <w:r>
        <w:t xml:space="preserve">Corbusier’s Radiant City there is no wiggle room for anything as </w:t>
      </w:r>
      <w:r w:rsidR="0025328D">
        <w:t xml:space="preserve">unpredictable, seemingly </w:t>
      </w:r>
      <w:r>
        <w:t>chaotic</w:t>
      </w:r>
      <w:r w:rsidR="0025328D">
        <w:t>,</w:t>
      </w:r>
      <w:r>
        <w:t xml:space="preserve"> </w:t>
      </w:r>
      <w:r w:rsidR="0025328D">
        <w:t xml:space="preserve">and messy </w:t>
      </w:r>
      <w:r>
        <w:t xml:space="preserve">as a living city to emerge.  </w:t>
      </w:r>
      <w:r w:rsidR="0025328D">
        <w:t>Not surprisingly then</w:t>
      </w:r>
      <w:r>
        <w:t>, “he came to believe in the virtue of centralized planning, which would cover not merely city-building but every aspect of life” (Hall 1988: 210).</w:t>
      </w:r>
      <w:r w:rsidR="003C423C">
        <w:t xml:space="preserve">  </w:t>
      </w:r>
      <w:r w:rsidR="00377B9D">
        <w:t xml:space="preserve">For </w:t>
      </w:r>
      <w:r w:rsidR="00A43434">
        <w:t xml:space="preserve">Le </w:t>
      </w:r>
      <w:r w:rsidR="00377B9D">
        <w:t>Corbusier, border vacuums, cataclysmic money, and</w:t>
      </w:r>
      <w:r w:rsidR="00A43434">
        <w:t xml:space="preserve"> pretended </w:t>
      </w:r>
      <w:r w:rsidR="00377B9D">
        <w:t>visual order combine in spectacular ways</w:t>
      </w:r>
      <w:r w:rsidR="00CD64CB">
        <w:t>.  According to Peter Hall, “the evil that Le Corbusier did lives after him…</w:t>
      </w:r>
      <w:r w:rsidR="00A43434">
        <w:t>.”</w:t>
      </w:r>
    </w:p>
    <w:p w14:paraId="5E48ED56" w14:textId="77777777" w:rsidR="00CD64CB" w:rsidRDefault="00CD64CB" w:rsidP="002B71DF"/>
    <w:p w14:paraId="2EC5E0F2" w14:textId="36C41E82" w:rsidR="00CD64CB" w:rsidRDefault="00CD64CB" w:rsidP="0093513D">
      <w:pPr>
        <w:ind w:left="720"/>
      </w:pPr>
      <w:r>
        <w:t>Ideas forged in the Parisian intelligentsia of the 1920s, came to be applied to the planning of working-class housing in Sheffield and St. Louis, and hundreds of other cities too, in the 1950s and 1960s; the results were at best questionable, at worst catastrophic (Hall 1988: 204).</w:t>
      </w:r>
    </w:p>
    <w:p w14:paraId="3773036E" w14:textId="77777777" w:rsidR="00694538" w:rsidRDefault="00694538" w:rsidP="00694538"/>
    <w:p w14:paraId="6F063C5C" w14:textId="77777777" w:rsidR="00483964" w:rsidRDefault="00694538" w:rsidP="00694538">
      <w:pPr>
        <w:rPr>
          <w:ins w:id="164" w:author="Sanford Ikeda" w:date="2020-01-07T13:04:00Z"/>
        </w:rPr>
      </w:pPr>
      <w:r>
        <w:t xml:space="preserve">But these failings are not in </w:t>
      </w:r>
      <w:r w:rsidR="00A43434">
        <w:t xml:space="preserve">Le </w:t>
      </w:r>
      <w:r>
        <w:t xml:space="preserve">Corbusier, alone.  All of the schemes for urban design outlined here combine the same three errors on a </w:t>
      </w:r>
      <w:r w:rsidR="00A66317">
        <w:t xml:space="preserve">huge </w:t>
      </w:r>
      <w:r>
        <w:t>scale.</w:t>
      </w:r>
      <w:ins w:id="165" w:author="Sanford Ikeda" w:date="2020-01-07T13:03:00Z">
        <w:r w:rsidR="00483964">
          <w:t xml:space="preserve">  </w:t>
        </w:r>
      </w:ins>
    </w:p>
    <w:p w14:paraId="788DA55E" w14:textId="77777777" w:rsidR="00483964" w:rsidRDefault="00483964" w:rsidP="00694538">
      <w:pPr>
        <w:rPr>
          <w:ins w:id="166" w:author="Sanford Ikeda" w:date="2020-01-07T13:04:00Z"/>
        </w:rPr>
      </w:pPr>
    </w:p>
    <w:p w14:paraId="52576BE6" w14:textId="277D60EF" w:rsidR="00694538" w:rsidRPr="00A916BE" w:rsidRDefault="00483964" w:rsidP="00694538">
      <w:pPr>
        <w:rPr>
          <w:ins w:id="167" w:author="Sanford Ikeda" w:date="2020-01-07T13:12:00Z"/>
          <w:highlight w:val="yellow"/>
          <w:rPrChange w:id="168" w:author="Sanford Ikeda" w:date="2020-01-07T14:12:00Z">
            <w:rPr>
              <w:ins w:id="169" w:author="Sanford Ikeda" w:date="2020-01-07T13:12:00Z"/>
            </w:rPr>
          </w:rPrChange>
        </w:rPr>
      </w:pPr>
      <w:ins w:id="170" w:author="Sanford Ikeda" w:date="2020-01-07T13:04:00Z">
        <w:r w:rsidRPr="00A916BE">
          <w:rPr>
            <w:i/>
            <w:iCs/>
            <w:highlight w:val="yellow"/>
            <w:rPrChange w:id="171" w:author="Sanford Ikeda" w:date="2020-01-07T14:12:00Z">
              <w:rPr/>
            </w:rPrChange>
          </w:rPr>
          <w:t>Border Vacuum</w:t>
        </w:r>
        <w:r w:rsidRPr="00A916BE">
          <w:rPr>
            <w:highlight w:val="yellow"/>
            <w:rPrChange w:id="172" w:author="Sanford Ikeda" w:date="2020-01-07T14:12:00Z">
              <w:rPr/>
            </w:rPrChange>
          </w:rPr>
          <w:t xml:space="preserve">:  The </w:t>
        </w:r>
      </w:ins>
      <w:ins w:id="173" w:author="Sanford Ikeda" w:date="2020-01-07T13:05:00Z">
        <w:r w:rsidR="00B33BAF" w:rsidRPr="00A916BE">
          <w:rPr>
            <w:highlight w:val="yellow"/>
            <w:rPrChange w:id="174" w:author="Sanford Ikeda" w:date="2020-01-07T14:12:00Z">
              <w:rPr/>
            </w:rPrChange>
          </w:rPr>
          <w:t xml:space="preserve">rationalist </w:t>
        </w:r>
        <w:r w:rsidRPr="00A916BE">
          <w:rPr>
            <w:highlight w:val="yellow"/>
            <w:rPrChange w:id="175" w:author="Sanford Ikeda" w:date="2020-01-07T14:12:00Z">
              <w:rPr/>
            </w:rPrChange>
          </w:rPr>
          <w:t xml:space="preserve">separation of </w:t>
        </w:r>
        <w:r w:rsidR="00B33BAF" w:rsidRPr="00A916BE">
          <w:rPr>
            <w:highlight w:val="yellow"/>
            <w:rPrChange w:id="176" w:author="Sanford Ikeda" w:date="2020-01-07T14:12:00Z">
              <w:rPr/>
            </w:rPrChange>
          </w:rPr>
          <w:t>functions</w:t>
        </w:r>
        <w:r w:rsidRPr="00A916BE">
          <w:rPr>
            <w:highlight w:val="yellow"/>
            <w:rPrChange w:id="177" w:author="Sanford Ikeda" w:date="2020-01-07T14:12:00Z">
              <w:rPr/>
            </w:rPrChange>
          </w:rPr>
          <w:t xml:space="preserve"> that Howard, Wright, and Corbusier employ </w:t>
        </w:r>
      </w:ins>
      <w:ins w:id="178" w:author="Sanford Ikeda" w:date="2020-01-07T13:06:00Z">
        <w:r w:rsidR="00B33BAF" w:rsidRPr="00A916BE">
          <w:rPr>
            <w:highlight w:val="yellow"/>
            <w:rPrChange w:id="179" w:author="Sanford Ikeda" w:date="2020-01-07T14:12:00Z">
              <w:rPr/>
            </w:rPrChange>
          </w:rPr>
          <w:t xml:space="preserve">ignores the way </w:t>
        </w:r>
      </w:ins>
      <w:ins w:id="180" w:author="Sanford Ikeda" w:date="2020-01-07T13:07:00Z">
        <w:r w:rsidR="00B33BAF" w:rsidRPr="00A916BE">
          <w:rPr>
            <w:highlight w:val="yellow"/>
            <w:rPrChange w:id="181" w:author="Sanford Ikeda" w:date="2020-01-07T14:12:00Z">
              <w:rPr/>
            </w:rPrChange>
          </w:rPr>
          <w:t xml:space="preserve">a variety of uses within a relatively small area </w:t>
        </w:r>
      </w:ins>
      <w:ins w:id="182" w:author="Sanford Ikeda" w:date="2020-01-07T13:11:00Z">
        <w:r w:rsidR="00B33BAF" w:rsidRPr="00A916BE">
          <w:rPr>
            <w:highlight w:val="yellow"/>
            <w:rPrChange w:id="183" w:author="Sanford Ikeda" w:date="2020-01-07T14:12:00Z">
              <w:rPr/>
            </w:rPrChange>
          </w:rPr>
          <w:t>invites</w:t>
        </w:r>
      </w:ins>
      <w:ins w:id="184" w:author="Sanford Ikeda" w:date="2020-01-07T13:07:00Z">
        <w:r w:rsidR="00B33BAF" w:rsidRPr="00A916BE">
          <w:rPr>
            <w:highlight w:val="yellow"/>
            <w:rPrChange w:id="185" w:author="Sanford Ikeda" w:date="2020-01-07T14:12:00Z">
              <w:rPr/>
            </w:rPrChange>
          </w:rPr>
          <w:t xml:space="preserve"> </w:t>
        </w:r>
      </w:ins>
      <w:ins w:id="186" w:author="Sanford Ikeda" w:date="2020-01-07T13:06:00Z">
        <w:r w:rsidR="00B33BAF" w:rsidRPr="00A916BE">
          <w:rPr>
            <w:highlight w:val="yellow"/>
            <w:rPrChange w:id="187" w:author="Sanford Ikeda" w:date="2020-01-07T14:12:00Z">
              <w:rPr/>
            </w:rPrChange>
          </w:rPr>
          <w:t xml:space="preserve">ordinary people </w:t>
        </w:r>
      </w:ins>
      <w:ins w:id="188" w:author="Sanford Ikeda" w:date="2020-01-07T13:07:00Z">
        <w:r w:rsidR="00B33BAF" w:rsidRPr="00A916BE">
          <w:rPr>
            <w:highlight w:val="yellow"/>
            <w:rPrChange w:id="189" w:author="Sanford Ikeda" w:date="2020-01-07T14:12:00Z">
              <w:rPr/>
            </w:rPrChange>
          </w:rPr>
          <w:t>to use public space</w:t>
        </w:r>
      </w:ins>
      <w:ins w:id="190" w:author="Sanford Ikeda" w:date="2020-01-07T13:09:00Z">
        <w:r w:rsidR="00B33BAF" w:rsidRPr="00A916BE">
          <w:rPr>
            <w:highlight w:val="yellow"/>
            <w:rPrChange w:id="191" w:author="Sanford Ikeda" w:date="2020-01-07T14:12:00Z">
              <w:rPr/>
            </w:rPrChange>
          </w:rPr>
          <w:t xml:space="preserve"> at various </w:t>
        </w:r>
      </w:ins>
      <w:ins w:id="192" w:author="Sanford Ikeda" w:date="2020-01-07T13:10:00Z">
        <w:r w:rsidR="00B33BAF" w:rsidRPr="00A916BE">
          <w:rPr>
            <w:highlight w:val="yellow"/>
            <w:rPrChange w:id="193" w:author="Sanford Ikeda" w:date="2020-01-07T14:12:00Z">
              <w:rPr/>
            </w:rPrChange>
          </w:rPr>
          <w:t>times of the day</w:t>
        </w:r>
      </w:ins>
      <w:ins w:id="194" w:author="Sanford Ikeda" w:date="2020-01-07T13:11:00Z">
        <w:r w:rsidR="00B33BAF" w:rsidRPr="00A916BE">
          <w:rPr>
            <w:highlight w:val="yellow"/>
            <w:rPrChange w:id="195" w:author="Sanford Ikeda" w:date="2020-01-07T14:12:00Z">
              <w:rPr/>
            </w:rPrChange>
          </w:rPr>
          <w:t>, providing eyes on the street and safety</w:t>
        </w:r>
      </w:ins>
      <w:ins w:id="196" w:author="Sanford Ikeda" w:date="2020-01-07T13:07:00Z">
        <w:r w:rsidR="00B33BAF" w:rsidRPr="00A916BE">
          <w:rPr>
            <w:highlight w:val="yellow"/>
            <w:rPrChange w:id="197" w:author="Sanford Ikeda" w:date="2020-01-07T14:12:00Z">
              <w:rPr/>
            </w:rPrChange>
          </w:rPr>
          <w:t>.</w:t>
        </w:r>
      </w:ins>
      <w:ins w:id="198" w:author="Sanford Ikeda" w:date="2020-01-07T13:09:00Z">
        <w:r w:rsidR="00B33BAF" w:rsidRPr="00A916BE">
          <w:rPr>
            <w:highlight w:val="yellow"/>
            <w:rPrChange w:id="199" w:author="Sanford Ikeda" w:date="2020-01-07T14:12:00Z">
              <w:rPr/>
            </w:rPrChange>
          </w:rPr>
          <w:t xml:space="preserve">  Absent these attractors, public space</w:t>
        </w:r>
      </w:ins>
      <w:ins w:id="200" w:author="Sanford Ikeda" w:date="2020-01-07T13:11:00Z">
        <w:r w:rsidR="00B33BAF" w:rsidRPr="00A916BE">
          <w:rPr>
            <w:highlight w:val="yellow"/>
            <w:rPrChange w:id="201" w:author="Sanford Ikeda" w:date="2020-01-07T14:12:00Z">
              <w:rPr/>
            </w:rPrChange>
          </w:rPr>
          <w:t xml:space="preserve"> </w:t>
        </w:r>
      </w:ins>
      <w:ins w:id="202" w:author="Sanford Ikeda" w:date="2020-01-07T13:12:00Z">
        <w:r w:rsidR="00B33BAF" w:rsidRPr="00A916BE">
          <w:rPr>
            <w:highlight w:val="yellow"/>
            <w:rPrChange w:id="203" w:author="Sanford Ikeda" w:date="2020-01-07T14:12:00Z">
              <w:rPr/>
            </w:rPrChange>
          </w:rPr>
          <w:t xml:space="preserve">becomes </w:t>
        </w:r>
      </w:ins>
      <w:ins w:id="204" w:author="Sanford Ikeda" w:date="2020-01-07T13:11:00Z">
        <w:r w:rsidR="00B33BAF" w:rsidRPr="00A916BE">
          <w:rPr>
            <w:highlight w:val="yellow"/>
            <w:rPrChange w:id="205" w:author="Sanford Ikeda" w:date="2020-01-07T14:12:00Z">
              <w:rPr/>
            </w:rPrChange>
          </w:rPr>
          <w:t>dangerous and the liveliness asso</w:t>
        </w:r>
      </w:ins>
      <w:ins w:id="206" w:author="Sanford Ikeda" w:date="2020-01-07T13:12:00Z">
        <w:r w:rsidR="00B33BAF" w:rsidRPr="00A916BE">
          <w:rPr>
            <w:highlight w:val="yellow"/>
            <w:rPrChange w:id="207" w:author="Sanford Ikeda" w:date="2020-01-07T14:12:00Z">
              <w:rPr/>
            </w:rPrChange>
          </w:rPr>
          <w:t>ciated with urbanity disappears.</w:t>
        </w:r>
      </w:ins>
    </w:p>
    <w:p w14:paraId="0FFC67C0" w14:textId="6124E9B2" w:rsidR="00B33BAF" w:rsidRPr="00A916BE" w:rsidRDefault="00B33BAF" w:rsidP="00694538">
      <w:pPr>
        <w:rPr>
          <w:ins w:id="208" w:author="Sanford Ikeda" w:date="2020-01-07T13:12:00Z"/>
          <w:highlight w:val="yellow"/>
          <w:rPrChange w:id="209" w:author="Sanford Ikeda" w:date="2020-01-07T14:12:00Z">
            <w:rPr>
              <w:ins w:id="210" w:author="Sanford Ikeda" w:date="2020-01-07T13:12:00Z"/>
            </w:rPr>
          </w:rPrChange>
        </w:rPr>
      </w:pPr>
    </w:p>
    <w:p w14:paraId="60262D4D" w14:textId="2E872C2C" w:rsidR="00B33BAF" w:rsidRPr="00A916BE" w:rsidRDefault="00B33BAF" w:rsidP="00A916BE">
      <w:pPr>
        <w:rPr>
          <w:ins w:id="211" w:author="Sanford Ikeda" w:date="2020-01-07T13:17:00Z"/>
          <w:highlight w:val="yellow"/>
          <w:rPrChange w:id="212" w:author="Sanford Ikeda" w:date="2020-01-07T14:12:00Z">
            <w:rPr>
              <w:ins w:id="213" w:author="Sanford Ikeda" w:date="2020-01-07T13:17:00Z"/>
            </w:rPr>
          </w:rPrChange>
        </w:rPr>
      </w:pPr>
      <w:ins w:id="214" w:author="Sanford Ikeda" w:date="2020-01-07T13:12:00Z">
        <w:r w:rsidRPr="00A916BE">
          <w:rPr>
            <w:i/>
            <w:iCs/>
            <w:highlight w:val="yellow"/>
            <w:rPrChange w:id="215" w:author="Sanford Ikeda" w:date="2020-01-07T14:12:00Z">
              <w:rPr>
                <w:i/>
                <w:iCs/>
              </w:rPr>
            </w:rPrChange>
          </w:rPr>
          <w:t>Cataclysmic Money</w:t>
        </w:r>
        <w:r w:rsidRPr="00A916BE">
          <w:rPr>
            <w:highlight w:val="yellow"/>
            <w:rPrChange w:id="216" w:author="Sanford Ikeda" w:date="2020-01-07T14:12:00Z">
              <w:rPr/>
            </w:rPrChange>
          </w:rPr>
          <w:t>:</w:t>
        </w:r>
      </w:ins>
      <w:ins w:id="217" w:author="Sanford Ikeda" w:date="2020-01-07T13:13:00Z">
        <w:r w:rsidRPr="00A916BE">
          <w:rPr>
            <w:highlight w:val="yellow"/>
            <w:rPrChange w:id="218" w:author="Sanford Ikeda" w:date="2020-01-07T14:12:00Z">
              <w:rPr/>
            </w:rPrChange>
          </w:rPr>
          <w:t xml:space="preserve">  The larger the scale of the project</w:t>
        </w:r>
      </w:ins>
      <w:ins w:id="219" w:author="Sanford Ikeda" w:date="2020-01-09T12:23:00Z">
        <w:r w:rsidR="00A825F1">
          <w:rPr>
            <w:highlight w:val="yellow"/>
          </w:rPr>
          <w:t>,</w:t>
        </w:r>
      </w:ins>
      <w:ins w:id="220" w:author="Sanford Ikeda" w:date="2020-01-07T13:13:00Z">
        <w:r w:rsidRPr="00A916BE">
          <w:rPr>
            <w:highlight w:val="yellow"/>
            <w:rPrChange w:id="221" w:author="Sanford Ikeda" w:date="2020-01-07T14:12:00Z">
              <w:rPr/>
            </w:rPrChange>
          </w:rPr>
          <w:t xml:space="preserve"> the larger the volume of funds and the faster </w:t>
        </w:r>
      </w:ins>
      <w:ins w:id="222" w:author="Sanford Ikeda" w:date="2020-01-07T13:14:00Z">
        <w:r w:rsidRPr="00A916BE">
          <w:rPr>
            <w:highlight w:val="yellow"/>
            <w:rPrChange w:id="223" w:author="Sanford Ikeda" w:date="2020-01-07T14:12:00Z">
              <w:rPr/>
            </w:rPrChange>
          </w:rPr>
          <w:t xml:space="preserve">the flow of funds into an area, leaving less time for </w:t>
        </w:r>
      </w:ins>
      <w:ins w:id="224" w:author="Sanford Ikeda" w:date="2020-01-07T13:15:00Z">
        <w:r w:rsidRPr="00A916BE">
          <w:rPr>
            <w:highlight w:val="yellow"/>
            <w:rPrChange w:id="225" w:author="Sanford Ikeda" w:date="2020-01-07T14:12:00Z">
              <w:rPr/>
            </w:rPrChange>
          </w:rPr>
          <w:t xml:space="preserve">the kind of </w:t>
        </w:r>
      </w:ins>
      <w:ins w:id="226" w:author="Sanford Ikeda" w:date="2020-01-07T13:14:00Z">
        <w:r w:rsidRPr="00A916BE">
          <w:rPr>
            <w:highlight w:val="yellow"/>
            <w:rPrChange w:id="227" w:author="Sanford Ikeda" w:date="2020-01-07T14:12:00Z">
              <w:rPr/>
            </w:rPrChange>
          </w:rPr>
          <w:t xml:space="preserve">organic development </w:t>
        </w:r>
      </w:ins>
      <w:ins w:id="228" w:author="Sanford Ikeda" w:date="2020-01-07T13:15:00Z">
        <w:r w:rsidR="00F861F1" w:rsidRPr="00A916BE">
          <w:rPr>
            <w:highlight w:val="yellow"/>
            <w:rPrChange w:id="229" w:author="Sanford Ikeda" w:date="2020-01-07T14:12:00Z">
              <w:rPr/>
            </w:rPrChange>
          </w:rPr>
          <w:t>that adjusts to changing and unforeseen conditions to take place.  Not only does this mean</w:t>
        </w:r>
      </w:ins>
      <w:ins w:id="230" w:author="Sanford Ikeda" w:date="2020-01-07T13:16:00Z">
        <w:r w:rsidR="00F861F1" w:rsidRPr="00A916BE">
          <w:rPr>
            <w:highlight w:val="yellow"/>
            <w:rPrChange w:id="231" w:author="Sanford Ikeda" w:date="2020-01-07T14:12:00Z">
              <w:rPr/>
            </w:rPrChange>
          </w:rPr>
          <w:t xml:space="preserve"> that the mind of the planner substitutes for the multitude of minds of a living city</w:t>
        </w:r>
      </w:ins>
      <w:ins w:id="232" w:author="Sanford Ikeda" w:date="2020-01-07T13:56:00Z">
        <w:r w:rsidR="00402A94" w:rsidRPr="00A916BE">
          <w:rPr>
            <w:highlight w:val="yellow"/>
            <w:rPrChange w:id="233" w:author="Sanford Ikeda" w:date="2020-01-07T14:12:00Z">
              <w:rPr/>
            </w:rPrChange>
          </w:rPr>
          <w:t>,</w:t>
        </w:r>
      </w:ins>
      <w:ins w:id="234" w:author="Sanford Ikeda" w:date="2020-01-07T13:16:00Z">
        <w:r w:rsidR="00F861F1" w:rsidRPr="00A916BE">
          <w:rPr>
            <w:highlight w:val="yellow"/>
            <w:rPrChange w:id="235" w:author="Sanford Ikeda" w:date="2020-01-07T14:12:00Z">
              <w:rPr/>
            </w:rPrChange>
          </w:rPr>
          <w:t xml:space="preserve"> but the sheer size of the projects that require cataclysmic money</w:t>
        </w:r>
      </w:ins>
      <w:ins w:id="236" w:author="Sanford Ikeda" w:date="2020-01-07T13:18:00Z">
        <w:r w:rsidR="00BD044B" w:rsidRPr="00A916BE">
          <w:rPr>
            <w:highlight w:val="yellow"/>
            <w:rPrChange w:id="237" w:author="Sanford Ikeda" w:date="2020-01-07T14:12:00Z">
              <w:rPr/>
            </w:rPrChange>
          </w:rPr>
          <w:t xml:space="preserve"> </w:t>
        </w:r>
      </w:ins>
      <w:ins w:id="238" w:author="Sanford Ikeda" w:date="2020-01-07T13:56:00Z">
        <w:r w:rsidR="00402A94" w:rsidRPr="00A916BE">
          <w:rPr>
            <w:highlight w:val="yellow"/>
            <w:rPrChange w:id="239" w:author="Sanford Ikeda" w:date="2020-01-07T14:12:00Z">
              <w:rPr/>
            </w:rPrChange>
          </w:rPr>
          <w:t>often (though not necessarily)</w:t>
        </w:r>
      </w:ins>
      <w:ins w:id="240" w:author="Sanford Ikeda" w:date="2020-01-07T13:16:00Z">
        <w:r w:rsidR="00F861F1" w:rsidRPr="00A916BE">
          <w:rPr>
            <w:highlight w:val="yellow"/>
            <w:rPrChange w:id="241" w:author="Sanford Ikeda" w:date="2020-01-07T14:12:00Z">
              <w:rPr/>
            </w:rPrChange>
          </w:rPr>
          <w:t xml:space="preserve"> generate</w:t>
        </w:r>
      </w:ins>
      <w:ins w:id="242" w:author="Sanford Ikeda" w:date="2020-01-07T13:56:00Z">
        <w:r w:rsidR="00402A94" w:rsidRPr="00A916BE">
          <w:rPr>
            <w:highlight w:val="yellow"/>
            <w:rPrChange w:id="243" w:author="Sanford Ikeda" w:date="2020-01-07T14:12:00Z">
              <w:rPr/>
            </w:rPrChange>
          </w:rPr>
          <w:t>s</w:t>
        </w:r>
      </w:ins>
      <w:ins w:id="244" w:author="Sanford Ikeda" w:date="2020-01-07T13:16:00Z">
        <w:r w:rsidR="00F861F1" w:rsidRPr="00A916BE">
          <w:rPr>
            <w:highlight w:val="yellow"/>
            <w:rPrChange w:id="245" w:author="Sanford Ikeda" w:date="2020-01-07T14:12:00Z">
              <w:rPr/>
            </w:rPrChange>
          </w:rPr>
          <w:t xml:space="preserve"> border vacuums with their attend</w:t>
        </w:r>
      </w:ins>
      <w:ins w:id="246" w:author="Sanford Ikeda" w:date="2020-01-07T13:57:00Z">
        <w:r w:rsidR="00402A94" w:rsidRPr="00A916BE">
          <w:rPr>
            <w:highlight w:val="yellow"/>
            <w:rPrChange w:id="247" w:author="Sanford Ikeda" w:date="2020-01-07T14:12:00Z">
              <w:rPr/>
            </w:rPrChange>
          </w:rPr>
          <w:t>ant</w:t>
        </w:r>
      </w:ins>
      <w:ins w:id="248" w:author="Sanford Ikeda" w:date="2020-01-07T13:17:00Z">
        <w:r w:rsidR="00F861F1" w:rsidRPr="00A916BE">
          <w:rPr>
            <w:highlight w:val="yellow"/>
            <w:rPrChange w:id="249" w:author="Sanford Ikeda" w:date="2020-01-07T14:12:00Z">
              <w:rPr/>
            </w:rPrChange>
          </w:rPr>
          <w:t xml:space="preserve"> anti-urban consequences.</w:t>
        </w:r>
      </w:ins>
      <w:ins w:id="250" w:author="Sanford Ikeda" w:date="2020-01-07T13:18:00Z">
        <w:r w:rsidR="00BD044B" w:rsidRPr="00A916BE">
          <w:rPr>
            <w:highlight w:val="yellow"/>
            <w:rPrChange w:id="251" w:author="Sanford Ikeda" w:date="2020-01-07T14:12:00Z">
              <w:rPr/>
            </w:rPrChange>
          </w:rPr>
          <w:t xml:space="preserve">  </w:t>
        </w:r>
      </w:ins>
      <w:ins w:id="252" w:author="Sanford Ikeda" w:date="2020-01-07T13:20:00Z">
        <w:r w:rsidR="00BD044B" w:rsidRPr="00A916BE">
          <w:rPr>
            <w:highlight w:val="yellow"/>
            <w:rPrChange w:id="253" w:author="Sanford Ikeda" w:date="2020-01-07T14:12:00Z">
              <w:rPr/>
            </w:rPrChange>
          </w:rPr>
          <w:t xml:space="preserve">Moreover, since all </w:t>
        </w:r>
      </w:ins>
      <w:ins w:id="254" w:author="Sanford Ikeda" w:date="2020-01-07T13:21:00Z">
        <w:r w:rsidR="00BD044B" w:rsidRPr="00A916BE">
          <w:rPr>
            <w:highlight w:val="yellow"/>
            <w:rPrChange w:id="255" w:author="Sanford Ikeda" w:date="2020-01-07T14:12:00Z">
              <w:rPr/>
            </w:rPrChange>
          </w:rPr>
          <w:t>the structures</w:t>
        </w:r>
      </w:ins>
      <w:ins w:id="256" w:author="Sanford Ikeda" w:date="2020-01-07T13:22:00Z">
        <w:r w:rsidR="00BD044B" w:rsidRPr="00A916BE">
          <w:rPr>
            <w:highlight w:val="yellow"/>
            <w:rPrChange w:id="257" w:author="Sanford Ikeda" w:date="2020-01-07T14:12:00Z">
              <w:rPr/>
            </w:rPrChange>
          </w:rPr>
          <w:t xml:space="preserve"> within such projects tend to be built within a relatively short </w:t>
        </w:r>
        <w:proofErr w:type="gramStart"/>
        <w:r w:rsidR="00BD044B" w:rsidRPr="00A916BE">
          <w:rPr>
            <w:highlight w:val="yellow"/>
            <w:rPrChange w:id="258" w:author="Sanford Ikeda" w:date="2020-01-07T14:12:00Z">
              <w:rPr/>
            </w:rPrChange>
          </w:rPr>
          <w:t>time-frame</w:t>
        </w:r>
        <w:proofErr w:type="gramEnd"/>
        <w:r w:rsidR="00BD044B" w:rsidRPr="00A916BE">
          <w:rPr>
            <w:highlight w:val="yellow"/>
            <w:rPrChange w:id="259" w:author="Sanford Ikeda" w:date="2020-01-07T14:12:00Z">
              <w:rPr/>
            </w:rPrChange>
          </w:rPr>
          <w:t xml:space="preserve">, the built environment ages at roughly the same </w:t>
        </w:r>
      </w:ins>
      <w:ins w:id="260" w:author="Sanford Ikeda" w:date="2020-01-07T13:57:00Z">
        <w:r w:rsidR="00402A94" w:rsidRPr="00A916BE">
          <w:rPr>
            <w:highlight w:val="yellow"/>
            <w:rPrChange w:id="261" w:author="Sanford Ikeda" w:date="2020-01-07T14:12:00Z">
              <w:rPr/>
            </w:rPrChange>
          </w:rPr>
          <w:t>rate</w:t>
        </w:r>
      </w:ins>
      <w:ins w:id="262" w:author="Sanford Ikeda" w:date="2020-01-07T13:22:00Z">
        <w:r w:rsidR="00BD044B" w:rsidRPr="00A916BE">
          <w:rPr>
            <w:highlight w:val="yellow"/>
            <w:rPrChange w:id="263" w:author="Sanford Ikeda" w:date="2020-01-07T14:12:00Z">
              <w:rPr/>
            </w:rPrChange>
          </w:rPr>
          <w:t xml:space="preserve">, requiring enormous </w:t>
        </w:r>
      </w:ins>
      <w:ins w:id="264" w:author="Sanford Ikeda" w:date="2020-01-09T12:25:00Z">
        <w:r w:rsidR="00A825F1">
          <w:rPr>
            <w:highlight w:val="yellow"/>
          </w:rPr>
          <w:t xml:space="preserve">and simultaneous </w:t>
        </w:r>
      </w:ins>
      <w:ins w:id="265" w:author="Sanford Ikeda" w:date="2020-01-07T13:23:00Z">
        <w:r w:rsidR="00BD044B" w:rsidRPr="00A916BE">
          <w:rPr>
            <w:highlight w:val="yellow"/>
            <w:rPrChange w:id="266" w:author="Sanford Ikeda" w:date="2020-01-07T14:12:00Z">
              <w:rPr/>
            </w:rPrChange>
          </w:rPr>
          <w:t>repair and replacement costs</w:t>
        </w:r>
      </w:ins>
      <w:ins w:id="267" w:author="Sanford Ikeda" w:date="2020-01-07T13:24:00Z">
        <w:r w:rsidR="00BD044B" w:rsidRPr="00A916BE">
          <w:rPr>
            <w:highlight w:val="yellow"/>
            <w:rPrChange w:id="268" w:author="Sanford Ikeda" w:date="2020-01-07T14:12:00Z">
              <w:rPr/>
            </w:rPrChange>
          </w:rPr>
          <w:t xml:space="preserve"> as well as </w:t>
        </w:r>
      </w:ins>
      <w:ins w:id="269" w:author="Sanford Ikeda" w:date="2020-01-07T13:25:00Z">
        <w:r w:rsidR="00BD044B" w:rsidRPr="00A916BE">
          <w:rPr>
            <w:highlight w:val="yellow"/>
            <w:rPrChange w:id="270" w:author="Sanford Ikeda" w:date="2020-01-07T14:12:00Z">
              <w:rPr/>
            </w:rPrChange>
          </w:rPr>
          <w:t xml:space="preserve">a </w:t>
        </w:r>
      </w:ins>
      <w:ins w:id="271" w:author="Sanford Ikeda" w:date="2020-01-07T13:23:00Z">
        <w:r w:rsidR="00BD044B" w:rsidRPr="00A916BE">
          <w:rPr>
            <w:highlight w:val="yellow"/>
            <w:rPrChange w:id="272" w:author="Sanford Ikeda" w:date="2020-01-07T14:12:00Z">
              <w:rPr/>
            </w:rPrChange>
          </w:rPr>
          <w:t xml:space="preserve">fairly </w:t>
        </w:r>
      </w:ins>
      <w:ins w:id="273" w:author="Sanford Ikeda" w:date="2020-01-07T13:25:00Z">
        <w:r w:rsidR="00BD044B" w:rsidRPr="00A916BE">
          <w:rPr>
            <w:highlight w:val="yellow"/>
            <w:rPrChange w:id="274" w:author="Sanford Ikeda" w:date="2020-01-07T14:12:00Z">
              <w:rPr/>
            </w:rPrChange>
          </w:rPr>
          <w:t xml:space="preserve">uniform </w:t>
        </w:r>
      </w:ins>
      <w:ins w:id="275" w:author="Sanford Ikeda" w:date="2020-01-07T13:23:00Z">
        <w:r w:rsidR="00BD044B" w:rsidRPr="00A916BE">
          <w:rPr>
            <w:highlight w:val="yellow"/>
            <w:rPrChange w:id="276" w:author="Sanford Ikeda" w:date="2020-01-07T14:12:00Z">
              <w:rPr/>
            </w:rPrChange>
          </w:rPr>
          <w:t xml:space="preserve">depreciation of value.  </w:t>
        </w:r>
      </w:ins>
      <w:ins w:id="277" w:author="Sanford Ikeda" w:date="2020-01-07T13:18:00Z">
        <w:r w:rsidR="00BD044B" w:rsidRPr="00A916BE">
          <w:rPr>
            <w:highlight w:val="yellow"/>
            <w:rPrChange w:id="278" w:author="Sanford Ikeda" w:date="2020-01-07T14:12:00Z">
              <w:rPr/>
            </w:rPrChange>
          </w:rPr>
          <w:t>The</w:t>
        </w:r>
      </w:ins>
      <w:ins w:id="279" w:author="Sanford Ikeda" w:date="2020-01-07T13:25:00Z">
        <w:r w:rsidR="00BD044B" w:rsidRPr="00A916BE">
          <w:rPr>
            <w:highlight w:val="yellow"/>
            <w:rPrChange w:id="280" w:author="Sanford Ikeda" w:date="2020-01-07T14:12:00Z">
              <w:rPr/>
            </w:rPrChange>
          </w:rPr>
          <w:t xml:space="preserve"> </w:t>
        </w:r>
      </w:ins>
      <w:ins w:id="281" w:author="Sanford Ikeda" w:date="2020-01-07T13:26:00Z">
        <w:r w:rsidR="005618DA" w:rsidRPr="00A916BE">
          <w:rPr>
            <w:highlight w:val="yellow"/>
            <w:rPrChange w:id="282" w:author="Sanford Ikeda" w:date="2020-01-07T14:12:00Z">
              <w:rPr/>
            </w:rPrChange>
          </w:rPr>
          <w:t>constructions of Howard, Wright, and Le Corbusier</w:t>
        </w:r>
      </w:ins>
      <w:ins w:id="283" w:author="Sanford Ikeda" w:date="2020-01-07T13:27:00Z">
        <w:r w:rsidR="005618DA" w:rsidRPr="00A916BE">
          <w:rPr>
            <w:highlight w:val="yellow"/>
            <w:rPrChange w:id="284" w:author="Sanford Ikeda" w:date="2020-01-07T14:12:00Z">
              <w:rPr/>
            </w:rPrChange>
          </w:rPr>
          <w:t xml:space="preserve"> would obviously entail </w:t>
        </w:r>
      </w:ins>
      <w:ins w:id="285" w:author="Sanford Ikeda" w:date="2020-01-07T13:59:00Z">
        <w:r w:rsidR="00402A94" w:rsidRPr="00A916BE">
          <w:rPr>
            <w:highlight w:val="yellow"/>
            <w:rPrChange w:id="286" w:author="Sanford Ikeda" w:date="2020-01-07T14:12:00Z">
              <w:rPr/>
            </w:rPrChange>
          </w:rPr>
          <w:t>massive amounts</w:t>
        </w:r>
      </w:ins>
      <w:ins w:id="287" w:author="Sanford Ikeda" w:date="2020-01-07T13:27:00Z">
        <w:r w:rsidR="005618DA" w:rsidRPr="00A916BE">
          <w:rPr>
            <w:highlight w:val="yellow"/>
            <w:rPrChange w:id="288" w:author="Sanford Ikeda" w:date="2020-01-07T14:12:00Z">
              <w:rPr/>
            </w:rPrChange>
          </w:rPr>
          <w:t xml:space="preserve"> of cataclysmic money.</w:t>
        </w:r>
      </w:ins>
    </w:p>
    <w:p w14:paraId="00CD0BBD" w14:textId="55481385" w:rsidR="00F861F1" w:rsidRPr="00A916BE" w:rsidRDefault="00F861F1" w:rsidP="00694538">
      <w:pPr>
        <w:rPr>
          <w:ins w:id="289" w:author="Sanford Ikeda" w:date="2020-01-07T13:17:00Z"/>
          <w:highlight w:val="yellow"/>
          <w:rPrChange w:id="290" w:author="Sanford Ikeda" w:date="2020-01-07T14:12:00Z">
            <w:rPr>
              <w:ins w:id="291" w:author="Sanford Ikeda" w:date="2020-01-07T13:17:00Z"/>
            </w:rPr>
          </w:rPrChange>
        </w:rPr>
      </w:pPr>
    </w:p>
    <w:p w14:paraId="62E89AAC" w14:textId="20884BEA" w:rsidR="00A916BE" w:rsidRDefault="00BD044B" w:rsidP="00694538">
      <w:pPr>
        <w:rPr>
          <w:ins w:id="292" w:author="Sanford Ikeda" w:date="2020-01-07T14:06:00Z"/>
        </w:rPr>
      </w:pPr>
      <w:ins w:id="293" w:author="Sanford Ikeda" w:date="2020-01-07T13:17:00Z">
        <w:r w:rsidRPr="00A916BE">
          <w:rPr>
            <w:i/>
            <w:iCs/>
            <w:highlight w:val="yellow"/>
            <w:rPrChange w:id="294" w:author="Sanford Ikeda" w:date="2020-01-07T14:12:00Z">
              <w:rPr>
                <w:i/>
                <w:iCs/>
              </w:rPr>
            </w:rPrChange>
          </w:rPr>
          <w:t>Visual Order</w:t>
        </w:r>
        <w:r w:rsidRPr="00A916BE">
          <w:rPr>
            <w:highlight w:val="yellow"/>
            <w:rPrChange w:id="295" w:author="Sanford Ikeda" w:date="2020-01-07T14:12:00Z">
              <w:rPr/>
            </w:rPrChange>
          </w:rPr>
          <w:t xml:space="preserve">:  </w:t>
        </w:r>
      </w:ins>
      <w:ins w:id="296" w:author="Sanford Ikeda" w:date="2020-01-07T13:18:00Z">
        <w:r w:rsidRPr="00A916BE">
          <w:rPr>
            <w:highlight w:val="yellow"/>
            <w:rPrChange w:id="297" w:author="Sanford Ikeda" w:date="2020-01-07T14:12:00Z">
              <w:rPr/>
            </w:rPrChange>
          </w:rPr>
          <w:t>The</w:t>
        </w:r>
      </w:ins>
      <w:ins w:id="298" w:author="Sanford Ikeda" w:date="2020-01-07T13:28:00Z">
        <w:r w:rsidR="00A42A25" w:rsidRPr="00A916BE">
          <w:rPr>
            <w:highlight w:val="yellow"/>
            <w:rPrChange w:id="299" w:author="Sanford Ikeda" w:date="2020-01-07T14:12:00Z">
              <w:rPr/>
            </w:rPrChange>
          </w:rPr>
          <w:t>se</w:t>
        </w:r>
      </w:ins>
      <w:ins w:id="300" w:author="Sanford Ikeda" w:date="2020-01-07T13:18:00Z">
        <w:r w:rsidRPr="00A916BE">
          <w:rPr>
            <w:highlight w:val="yellow"/>
            <w:rPrChange w:id="301" w:author="Sanford Ikeda" w:date="2020-01-07T14:12:00Z">
              <w:rPr/>
            </w:rPrChange>
          </w:rPr>
          <w:t xml:space="preserve"> large-scale “giga-projects”</w:t>
        </w:r>
      </w:ins>
      <w:ins w:id="302" w:author="Sanford Ikeda" w:date="2020-01-07T13:20:00Z">
        <w:r w:rsidRPr="00A916BE">
          <w:rPr>
            <w:highlight w:val="yellow"/>
            <w:rPrChange w:id="303" w:author="Sanford Ikeda" w:date="2020-01-07T14:12:00Z">
              <w:rPr/>
            </w:rPrChange>
          </w:rPr>
          <w:t xml:space="preserve"> </w:t>
        </w:r>
      </w:ins>
      <w:ins w:id="304" w:author="Sanford Ikeda" w:date="2020-01-07T13:28:00Z">
        <w:r w:rsidR="00A42A25" w:rsidRPr="00A916BE">
          <w:rPr>
            <w:highlight w:val="yellow"/>
            <w:rPrChange w:id="305" w:author="Sanford Ikeda" w:date="2020-01-07T14:12:00Z">
              <w:rPr/>
            </w:rPrChange>
          </w:rPr>
          <w:t>will tend to generate visual homogeneity simply</w:t>
        </w:r>
      </w:ins>
      <w:ins w:id="306" w:author="Sanford Ikeda" w:date="2020-01-07T13:29:00Z">
        <w:r w:rsidR="00A42A25" w:rsidRPr="00A916BE">
          <w:rPr>
            <w:highlight w:val="yellow"/>
            <w:rPrChange w:id="307" w:author="Sanford Ikeda" w:date="2020-01-07T14:12:00Z">
              <w:rPr/>
            </w:rPrChange>
          </w:rPr>
          <w:t xml:space="preserve"> because </w:t>
        </w:r>
      </w:ins>
      <w:ins w:id="308" w:author="Sanford Ikeda" w:date="2020-01-07T14:00:00Z">
        <w:r w:rsidR="00402A94" w:rsidRPr="00A916BE">
          <w:rPr>
            <w:highlight w:val="yellow"/>
            <w:rPrChange w:id="309" w:author="Sanford Ikeda" w:date="2020-01-07T14:12:00Z">
              <w:rPr/>
            </w:rPrChange>
          </w:rPr>
          <w:t xml:space="preserve">their </w:t>
        </w:r>
      </w:ins>
      <w:ins w:id="310" w:author="Sanford Ikeda" w:date="2020-01-07T13:29:00Z">
        <w:r w:rsidR="00A42A25" w:rsidRPr="00A916BE">
          <w:rPr>
            <w:highlight w:val="yellow"/>
            <w:rPrChange w:id="311" w:author="Sanford Ikeda" w:date="2020-01-07T14:12:00Z">
              <w:rPr/>
            </w:rPrChange>
          </w:rPr>
          <w:t xml:space="preserve">structures will largely be built in the same era and reflect the ethos of </w:t>
        </w:r>
      </w:ins>
      <w:ins w:id="312" w:author="Sanford Ikeda" w:date="2020-01-07T14:04:00Z">
        <w:r w:rsidR="00402A94" w:rsidRPr="00A916BE">
          <w:rPr>
            <w:highlight w:val="yellow"/>
            <w:rPrChange w:id="313" w:author="Sanford Ikeda" w:date="2020-01-07T14:12:00Z">
              <w:rPr/>
            </w:rPrChange>
          </w:rPr>
          <w:t>the age</w:t>
        </w:r>
      </w:ins>
      <w:ins w:id="314" w:author="Sanford Ikeda" w:date="2020-01-07T13:29:00Z">
        <w:r w:rsidR="00A42A25" w:rsidRPr="00A916BE">
          <w:rPr>
            <w:highlight w:val="yellow"/>
            <w:rPrChange w:id="315" w:author="Sanford Ikeda" w:date="2020-01-07T14:12:00Z">
              <w:rPr/>
            </w:rPrChange>
          </w:rPr>
          <w:t xml:space="preserve">, even if a variety of designers and architects contribute </w:t>
        </w:r>
      </w:ins>
      <w:ins w:id="316" w:author="Sanford Ikeda" w:date="2020-01-07T13:30:00Z">
        <w:r w:rsidR="00A42A25" w:rsidRPr="00A916BE">
          <w:rPr>
            <w:highlight w:val="yellow"/>
            <w:rPrChange w:id="317" w:author="Sanford Ikeda" w:date="2020-01-07T14:12:00Z">
              <w:rPr/>
            </w:rPrChange>
          </w:rPr>
          <w:t>to the end product</w:t>
        </w:r>
      </w:ins>
      <w:ins w:id="318" w:author="Sanford Ikeda" w:date="2020-01-07T14:00:00Z">
        <w:r w:rsidR="00402A94" w:rsidRPr="00A916BE">
          <w:rPr>
            <w:highlight w:val="yellow"/>
            <w:rPrChange w:id="319" w:author="Sanford Ikeda" w:date="2020-01-07T14:12:00Z">
              <w:rPr/>
            </w:rPrChange>
          </w:rPr>
          <w:t xml:space="preserve"> and they </w:t>
        </w:r>
      </w:ins>
      <w:ins w:id="320" w:author="Sanford Ikeda" w:date="2020-01-07T14:01:00Z">
        <w:r w:rsidR="00402A94" w:rsidRPr="00A916BE">
          <w:rPr>
            <w:highlight w:val="yellow"/>
            <w:rPrChange w:id="321" w:author="Sanford Ikeda" w:date="2020-01-07T14:12:00Z">
              <w:rPr/>
            </w:rPrChange>
          </w:rPr>
          <w:t xml:space="preserve">aim to </w:t>
        </w:r>
      </w:ins>
      <w:ins w:id="322" w:author="Sanford Ikeda" w:date="2020-01-07T14:00:00Z">
        <w:r w:rsidR="00402A94" w:rsidRPr="00A916BE">
          <w:rPr>
            <w:highlight w:val="yellow"/>
            <w:rPrChange w:id="323" w:author="Sanford Ikeda" w:date="2020-01-07T14:12:00Z">
              <w:rPr/>
            </w:rPrChange>
          </w:rPr>
          <w:t xml:space="preserve">design </w:t>
        </w:r>
      </w:ins>
      <w:ins w:id="324" w:author="Sanford Ikeda" w:date="2020-01-07T14:01:00Z">
        <w:r w:rsidR="00402A94" w:rsidRPr="00A916BE">
          <w:rPr>
            <w:highlight w:val="yellow"/>
            <w:rPrChange w:id="325" w:author="Sanford Ikeda" w:date="2020-01-07T14:12:00Z">
              <w:rPr/>
            </w:rPrChange>
          </w:rPr>
          <w:t xml:space="preserve">a diversity of spaces.  </w:t>
        </w:r>
      </w:ins>
      <w:ins w:id="326" w:author="Sanford Ikeda" w:date="2020-01-07T14:06:00Z">
        <w:r w:rsidR="00A916BE" w:rsidRPr="00A916BE">
          <w:rPr>
            <w:highlight w:val="yellow"/>
            <w:rPrChange w:id="327" w:author="Sanford Ikeda" w:date="2020-01-07T14:12:00Z">
              <w:rPr/>
            </w:rPrChange>
          </w:rPr>
          <w:t>Mo</w:t>
        </w:r>
      </w:ins>
      <w:ins w:id="328" w:author="Sanford Ikeda" w:date="2020-01-07T14:04:00Z">
        <w:r w:rsidR="00402A94" w:rsidRPr="00A916BE">
          <w:rPr>
            <w:highlight w:val="yellow"/>
            <w:rPrChange w:id="329" w:author="Sanford Ikeda" w:date="2020-01-07T14:12:00Z">
              <w:rPr/>
            </w:rPrChange>
          </w:rPr>
          <w:t xml:space="preserve">st uses </w:t>
        </w:r>
      </w:ins>
      <w:ins w:id="330" w:author="Sanford Ikeda" w:date="2020-01-07T14:06:00Z">
        <w:r w:rsidR="00A916BE" w:rsidRPr="00A916BE">
          <w:rPr>
            <w:highlight w:val="yellow"/>
            <w:rPrChange w:id="331" w:author="Sanford Ikeda" w:date="2020-01-07T14:12:00Z">
              <w:rPr/>
            </w:rPrChange>
          </w:rPr>
          <w:t xml:space="preserve">will </w:t>
        </w:r>
      </w:ins>
      <w:ins w:id="332" w:author="Sanford Ikeda" w:date="2020-01-07T14:04:00Z">
        <w:r w:rsidR="00402A94" w:rsidRPr="00A916BE">
          <w:rPr>
            <w:highlight w:val="yellow"/>
            <w:rPrChange w:id="333" w:author="Sanford Ikeda" w:date="2020-01-07T14:12:00Z">
              <w:rPr/>
            </w:rPrChange>
          </w:rPr>
          <w:t>need to be planned ahead of time</w:t>
        </w:r>
      </w:ins>
      <w:ins w:id="334" w:author="Sanford Ikeda" w:date="2020-01-07T14:05:00Z">
        <w:r w:rsidR="00402A94" w:rsidRPr="00A916BE">
          <w:rPr>
            <w:highlight w:val="yellow"/>
            <w:rPrChange w:id="335" w:author="Sanford Ikeda" w:date="2020-01-07T14:12:00Z">
              <w:rPr/>
            </w:rPrChange>
          </w:rPr>
          <w:t>, otherwise financing would be impracticable</w:t>
        </w:r>
      </w:ins>
      <w:ins w:id="336" w:author="Sanford Ikeda" w:date="2020-01-07T14:06:00Z">
        <w:r w:rsidR="00402A94" w:rsidRPr="00A916BE">
          <w:rPr>
            <w:highlight w:val="yellow"/>
            <w:rPrChange w:id="337" w:author="Sanford Ikeda" w:date="2020-01-07T14:12:00Z">
              <w:rPr/>
            </w:rPrChange>
          </w:rPr>
          <w:t>,</w:t>
        </w:r>
        <w:r w:rsidR="00A916BE" w:rsidRPr="00A916BE">
          <w:rPr>
            <w:highlight w:val="yellow"/>
            <w:rPrChange w:id="338" w:author="Sanford Ikeda" w:date="2020-01-07T14:12:00Z">
              <w:rPr/>
            </w:rPrChange>
          </w:rPr>
          <w:t xml:space="preserve"> so that initia</w:t>
        </w:r>
      </w:ins>
      <w:ins w:id="339" w:author="Sanford Ikeda" w:date="2020-01-09T12:26:00Z">
        <w:r w:rsidR="003F7340">
          <w:rPr>
            <w:highlight w:val="yellow"/>
          </w:rPr>
          <w:t>lly</w:t>
        </w:r>
      </w:ins>
      <w:ins w:id="340" w:author="Sanford Ikeda" w:date="2020-01-07T14:06:00Z">
        <w:r w:rsidR="00A916BE" w:rsidRPr="00A916BE">
          <w:rPr>
            <w:highlight w:val="yellow"/>
            <w:rPrChange w:id="341" w:author="Sanford Ikeda" w:date="2020-01-07T14:12:00Z">
              <w:rPr/>
            </w:rPrChange>
          </w:rPr>
          <w:t xml:space="preserve"> </w:t>
        </w:r>
      </w:ins>
      <w:ins w:id="342" w:author="Sanford Ikeda" w:date="2020-01-07T14:07:00Z">
        <w:r w:rsidR="00A916BE" w:rsidRPr="00A916BE">
          <w:rPr>
            <w:highlight w:val="yellow"/>
            <w:rPrChange w:id="343" w:author="Sanford Ikeda" w:date="2020-01-07T14:12:00Z">
              <w:rPr/>
            </w:rPrChange>
          </w:rPr>
          <w:t xml:space="preserve">there will be a </w:t>
        </w:r>
        <w:r w:rsidR="00A916BE" w:rsidRPr="00A916BE">
          <w:rPr>
            <w:highlight w:val="yellow"/>
            <w:rPrChange w:id="344" w:author="Sanford Ikeda" w:date="2020-01-07T14:12:00Z">
              <w:rPr/>
            </w:rPrChange>
          </w:rPr>
          <w:lastRenderedPageBreak/>
          <w:t xml:space="preserve">predictable sameness </w:t>
        </w:r>
      </w:ins>
      <w:ins w:id="345" w:author="Sanford Ikeda" w:date="2020-01-09T12:27:00Z">
        <w:r w:rsidR="003F7340">
          <w:rPr>
            <w:highlight w:val="yellow"/>
          </w:rPr>
          <w:t>in the mixture of uses in</w:t>
        </w:r>
      </w:ins>
      <w:ins w:id="346" w:author="Sanford Ikeda" w:date="2020-01-07T14:07:00Z">
        <w:r w:rsidR="00A916BE" w:rsidRPr="00A916BE">
          <w:rPr>
            <w:highlight w:val="yellow"/>
            <w:rPrChange w:id="347" w:author="Sanford Ikeda" w:date="2020-01-07T14:12:00Z">
              <w:rPr/>
            </w:rPrChange>
          </w:rPr>
          <w:t xml:space="preserve"> the various districts</w:t>
        </w:r>
      </w:ins>
      <w:ins w:id="348" w:author="Sanford Ikeda" w:date="2020-01-07T14:09:00Z">
        <w:r w:rsidR="00A916BE" w:rsidRPr="00A916BE">
          <w:rPr>
            <w:highlight w:val="yellow"/>
            <w:rPrChange w:id="349" w:author="Sanford Ikeda" w:date="2020-01-07T14:12:00Z">
              <w:rPr/>
            </w:rPrChange>
          </w:rPr>
          <w:t>, unless tenants can be given large financial subsidies</w:t>
        </w:r>
      </w:ins>
      <w:ins w:id="350" w:author="Sanford Ikeda" w:date="2020-01-07T14:10:00Z">
        <w:r w:rsidR="00A916BE" w:rsidRPr="00A916BE">
          <w:rPr>
            <w:highlight w:val="yellow"/>
            <w:rPrChange w:id="351" w:author="Sanford Ikeda" w:date="2020-01-07T14:12:00Z">
              <w:rPr/>
            </w:rPrChange>
          </w:rPr>
          <w:t xml:space="preserve"> </w:t>
        </w:r>
      </w:ins>
      <w:ins w:id="352" w:author="Sanford Ikeda" w:date="2020-01-09T12:27:00Z">
        <w:r w:rsidR="003F7340">
          <w:rPr>
            <w:highlight w:val="yellow"/>
          </w:rPr>
          <w:t>to overcome</w:t>
        </w:r>
      </w:ins>
      <w:ins w:id="353" w:author="Sanford Ikeda" w:date="2020-01-07T14:10:00Z">
        <w:r w:rsidR="00A916BE" w:rsidRPr="00A916BE">
          <w:rPr>
            <w:highlight w:val="yellow"/>
            <w:rPrChange w:id="354" w:author="Sanford Ikeda" w:date="2020-01-07T14:12:00Z">
              <w:rPr/>
            </w:rPrChange>
          </w:rPr>
          <w:t xml:space="preserve"> of the high cost</w:t>
        </w:r>
      </w:ins>
      <w:ins w:id="355" w:author="Sanford Ikeda" w:date="2020-01-09T12:27:00Z">
        <w:r w:rsidR="003F7340">
          <w:rPr>
            <w:highlight w:val="yellow"/>
          </w:rPr>
          <w:t>s of the large-scale, new construction</w:t>
        </w:r>
      </w:ins>
      <w:ins w:id="356" w:author="Sanford Ikeda" w:date="2020-01-07T14:07:00Z">
        <w:r w:rsidR="00A916BE" w:rsidRPr="00A916BE">
          <w:rPr>
            <w:highlight w:val="yellow"/>
            <w:rPrChange w:id="357" w:author="Sanford Ikeda" w:date="2020-01-07T14:12:00Z">
              <w:rPr/>
            </w:rPrChange>
          </w:rPr>
          <w:t xml:space="preserve">. </w:t>
        </w:r>
      </w:ins>
      <w:ins w:id="358" w:author="Sanford Ikeda" w:date="2020-01-09T12:27:00Z">
        <w:r w:rsidR="003F7340">
          <w:rPr>
            <w:highlight w:val="yellow"/>
          </w:rPr>
          <w:t xml:space="preserve"> </w:t>
        </w:r>
      </w:ins>
      <w:ins w:id="359" w:author="Sanford Ikeda" w:date="2020-01-09T12:28:00Z">
        <w:r w:rsidR="003F7340">
          <w:rPr>
            <w:highlight w:val="yellow"/>
          </w:rPr>
          <w:t>I</w:t>
        </w:r>
      </w:ins>
      <w:ins w:id="360" w:author="Sanford Ikeda" w:date="2020-01-07T14:07:00Z">
        <w:r w:rsidR="00A916BE" w:rsidRPr="00A916BE">
          <w:rPr>
            <w:highlight w:val="yellow"/>
            <w:rPrChange w:id="361" w:author="Sanford Ikeda" w:date="2020-01-07T14:12:00Z">
              <w:rPr/>
            </w:rPrChange>
          </w:rPr>
          <w:t>nstead of an emerge</w:t>
        </w:r>
      </w:ins>
      <w:ins w:id="362" w:author="Sanford Ikeda" w:date="2020-01-07T14:10:00Z">
        <w:r w:rsidR="00A916BE" w:rsidRPr="00A916BE">
          <w:rPr>
            <w:highlight w:val="yellow"/>
            <w:rPrChange w:id="363" w:author="Sanford Ikeda" w:date="2020-01-07T14:12:00Z">
              <w:rPr/>
            </w:rPrChange>
          </w:rPr>
          <w:t>nt</w:t>
        </w:r>
      </w:ins>
      <w:ins w:id="364" w:author="Sanford Ikeda" w:date="2020-01-07T14:07:00Z">
        <w:r w:rsidR="00A916BE" w:rsidRPr="00A916BE">
          <w:rPr>
            <w:highlight w:val="yellow"/>
            <w:rPrChange w:id="365" w:author="Sanford Ikeda" w:date="2020-01-07T14:12:00Z">
              <w:rPr/>
            </w:rPrChange>
          </w:rPr>
          <w:t xml:space="preserve"> order of dynamic exper</w:t>
        </w:r>
      </w:ins>
      <w:ins w:id="366" w:author="Sanford Ikeda" w:date="2020-01-07T14:08:00Z">
        <w:r w:rsidR="00A916BE" w:rsidRPr="00A916BE">
          <w:rPr>
            <w:highlight w:val="yellow"/>
            <w:rPrChange w:id="367" w:author="Sanford Ikeda" w:date="2020-01-07T14:12:00Z">
              <w:rPr/>
            </w:rPrChange>
          </w:rPr>
          <w:t>imentation of a variety of uses – at odds with constructivist notions of order – the overwhelming tendency will</w:t>
        </w:r>
      </w:ins>
      <w:ins w:id="368" w:author="Sanford Ikeda" w:date="2020-01-07T14:09:00Z">
        <w:r w:rsidR="00A916BE" w:rsidRPr="00A916BE">
          <w:rPr>
            <w:highlight w:val="yellow"/>
            <w:rPrChange w:id="369" w:author="Sanford Ikeda" w:date="2020-01-07T14:12:00Z">
              <w:rPr/>
            </w:rPrChange>
          </w:rPr>
          <w:t xml:space="preserve"> be </w:t>
        </w:r>
      </w:ins>
      <w:ins w:id="370" w:author="Sanford Ikeda" w:date="2020-01-07T14:10:00Z">
        <w:r w:rsidR="00A916BE" w:rsidRPr="00A916BE">
          <w:rPr>
            <w:highlight w:val="yellow"/>
            <w:rPrChange w:id="371" w:author="Sanford Ikeda" w:date="2020-01-07T14:12:00Z">
              <w:rPr/>
            </w:rPrChange>
          </w:rPr>
          <w:t xml:space="preserve">a static </w:t>
        </w:r>
      </w:ins>
      <w:ins w:id="372" w:author="Sanford Ikeda" w:date="2020-01-07T14:11:00Z">
        <w:r w:rsidR="00A916BE" w:rsidRPr="00A916BE">
          <w:rPr>
            <w:highlight w:val="yellow"/>
            <w:rPrChange w:id="373" w:author="Sanford Ikeda" w:date="2020-01-07T14:12:00Z">
              <w:rPr/>
            </w:rPrChange>
          </w:rPr>
          <w:t xml:space="preserve">pattern of use.  Any conscious attempt at diversity </w:t>
        </w:r>
      </w:ins>
      <w:ins w:id="374" w:author="Sanford Ikeda" w:date="2020-01-09T12:28:00Z">
        <w:r w:rsidR="003F7340">
          <w:rPr>
            <w:highlight w:val="yellow"/>
          </w:rPr>
          <w:t xml:space="preserve">in appearance </w:t>
        </w:r>
      </w:ins>
      <w:ins w:id="375" w:author="Sanford Ikeda" w:date="2020-01-07T14:11:00Z">
        <w:r w:rsidR="00A916BE" w:rsidRPr="00A916BE">
          <w:rPr>
            <w:highlight w:val="yellow"/>
            <w:rPrChange w:id="376" w:author="Sanford Ikeda" w:date="2020-01-07T14:12:00Z">
              <w:rPr/>
            </w:rPrChange>
          </w:rPr>
          <w:t xml:space="preserve">will </w:t>
        </w:r>
      </w:ins>
      <w:ins w:id="377" w:author="Sanford Ikeda" w:date="2020-01-07T14:12:00Z">
        <w:r w:rsidR="00A916BE" w:rsidRPr="00A916BE">
          <w:rPr>
            <w:highlight w:val="yellow"/>
            <w:rPrChange w:id="378" w:author="Sanford Ikeda" w:date="2020-01-07T14:12:00Z">
              <w:rPr/>
            </w:rPrChange>
          </w:rPr>
          <w:t>achieve merely a pretended order.</w:t>
        </w:r>
      </w:ins>
    </w:p>
    <w:p w14:paraId="4921C88F" w14:textId="5FE279FA" w:rsidR="00F861F1" w:rsidRPr="00BD044B" w:rsidDel="00A916BE" w:rsidRDefault="00F861F1" w:rsidP="00694538">
      <w:pPr>
        <w:rPr>
          <w:del w:id="379" w:author="Sanford Ikeda" w:date="2020-01-07T14:10:00Z"/>
        </w:rPr>
      </w:pPr>
    </w:p>
    <w:p w14:paraId="62F24B66" w14:textId="77777777" w:rsidR="009A3BCB" w:rsidRDefault="009A3BCB" w:rsidP="00694538"/>
    <w:p w14:paraId="767D7CA9" w14:textId="25265840" w:rsidR="000D2B68" w:rsidRDefault="009A3BCB" w:rsidP="00694538">
      <w:pPr>
        <w:rPr>
          <w:ins w:id="380" w:author="Sanford Ikeda" w:date="2019-08-02T12:15:00Z"/>
        </w:rPr>
      </w:pPr>
      <w:r>
        <w:t xml:space="preserve">Jacobs’s problem with all of these visionaries is not </w:t>
      </w:r>
      <w:r w:rsidR="00A66317">
        <w:t xml:space="preserve">so much </w:t>
      </w:r>
      <w:r>
        <w:t xml:space="preserve">that they are grandiose.  </w:t>
      </w:r>
      <w:r w:rsidR="003C423C" w:rsidRPr="00B928B2">
        <w:rPr>
          <w:highlight w:val="yellow"/>
          <w:rPrChange w:id="381" w:author="Sanford Ikeda" w:date="2020-01-09T12:31:00Z">
            <w:rPr/>
          </w:rPrChange>
        </w:rPr>
        <w:t>The</w:t>
      </w:r>
      <w:r w:rsidRPr="00B928B2">
        <w:rPr>
          <w:highlight w:val="yellow"/>
          <w:rPrChange w:id="382" w:author="Sanford Ikeda" w:date="2020-01-09T12:31:00Z">
            <w:rPr/>
          </w:rPrChange>
        </w:rPr>
        <w:t xml:space="preserve"> problem is that</w:t>
      </w:r>
      <w:ins w:id="383" w:author="Sanford Ikeda" w:date="2020-01-09T12:29:00Z">
        <w:r w:rsidR="00B928B2" w:rsidRPr="00B928B2">
          <w:rPr>
            <w:highlight w:val="yellow"/>
            <w:rPrChange w:id="384" w:author="Sanford Ikeda" w:date="2020-01-09T12:31:00Z">
              <w:rPr/>
            </w:rPrChange>
          </w:rPr>
          <w:t xml:space="preserve"> the</w:t>
        </w:r>
      </w:ins>
      <w:ins w:id="385" w:author="Sanford Ikeda" w:date="2020-01-09T12:31:00Z">
        <w:r w:rsidR="00B928B2" w:rsidRPr="00B928B2">
          <w:rPr>
            <w:highlight w:val="yellow"/>
            <w:rPrChange w:id="386" w:author="Sanford Ikeda" w:date="2020-01-09T12:31:00Z">
              <w:rPr/>
            </w:rPrChange>
          </w:rPr>
          <w:t>ir</w:t>
        </w:r>
      </w:ins>
      <w:ins w:id="387" w:author="Sanford Ikeda" w:date="2020-01-09T12:29:00Z">
        <w:r w:rsidR="00B928B2" w:rsidRPr="00B928B2">
          <w:rPr>
            <w:highlight w:val="yellow"/>
            <w:rPrChange w:id="388" w:author="Sanford Ikeda" w:date="2020-01-09T12:31:00Z">
              <w:rPr/>
            </w:rPrChange>
          </w:rPr>
          <w:t xml:space="preserve"> narrowly constructivist perspective doesn’t</w:t>
        </w:r>
      </w:ins>
      <w:del w:id="389" w:author="Sanford Ikeda" w:date="2020-01-09T12:29:00Z">
        <w:r w:rsidRPr="00B928B2" w:rsidDel="00B928B2">
          <w:rPr>
            <w:highlight w:val="yellow"/>
            <w:rPrChange w:id="390" w:author="Sanford Ikeda" w:date="2020-01-09T12:31:00Z">
              <w:rPr/>
            </w:rPrChange>
          </w:rPr>
          <w:delText xml:space="preserve"> they don’t </w:delText>
        </w:r>
        <w:r w:rsidR="00A66317" w:rsidRPr="00B928B2" w:rsidDel="00B928B2">
          <w:rPr>
            <w:highlight w:val="yellow"/>
            <w:rPrChange w:id="391" w:author="Sanford Ikeda" w:date="2020-01-09T12:31:00Z">
              <w:rPr/>
            </w:rPrChange>
          </w:rPr>
          <w:delText>even</w:delText>
        </w:r>
      </w:del>
      <w:r w:rsidR="00A66317" w:rsidRPr="00B928B2">
        <w:rPr>
          <w:highlight w:val="yellow"/>
          <w:rPrChange w:id="392" w:author="Sanford Ikeda" w:date="2020-01-09T12:31:00Z">
            <w:rPr/>
          </w:rPrChange>
        </w:rPr>
        <w:t xml:space="preserve"> </w:t>
      </w:r>
      <w:r w:rsidRPr="00B928B2">
        <w:rPr>
          <w:highlight w:val="yellow"/>
          <w:rPrChange w:id="393" w:author="Sanford Ikeda" w:date="2020-01-09T12:31:00Z">
            <w:rPr/>
          </w:rPrChange>
        </w:rPr>
        <w:t xml:space="preserve">begin to grasp the </w:t>
      </w:r>
      <w:ins w:id="394" w:author="Sanford Ikeda" w:date="2020-01-09T12:30:00Z">
        <w:r w:rsidR="00B928B2" w:rsidRPr="00B928B2">
          <w:rPr>
            <w:highlight w:val="yellow"/>
            <w:rPrChange w:id="395" w:author="Sanford Ikeda" w:date="2020-01-09T12:31:00Z">
              <w:rPr/>
            </w:rPrChange>
          </w:rPr>
          <w:t xml:space="preserve">unpredictable </w:t>
        </w:r>
      </w:ins>
      <w:r w:rsidRPr="00B928B2">
        <w:rPr>
          <w:highlight w:val="yellow"/>
          <w:rPrChange w:id="396" w:author="Sanford Ikeda" w:date="2020-01-09T12:31:00Z">
            <w:rPr/>
          </w:rPrChange>
        </w:rPr>
        <w:t xml:space="preserve">nature of cities or </w:t>
      </w:r>
      <w:del w:id="397" w:author="Sanford Ikeda" w:date="2020-01-09T12:30:00Z">
        <w:r w:rsidRPr="00B928B2" w:rsidDel="00B928B2">
          <w:rPr>
            <w:highlight w:val="yellow"/>
            <w:rPrChange w:id="398" w:author="Sanford Ikeda" w:date="2020-01-09T12:31:00Z">
              <w:rPr/>
            </w:rPrChange>
          </w:rPr>
          <w:delText xml:space="preserve">their </w:delText>
        </w:r>
      </w:del>
      <w:ins w:id="399" w:author="Sanford Ikeda" w:date="2020-01-09T12:30:00Z">
        <w:r w:rsidR="00B928B2" w:rsidRPr="00B928B2">
          <w:rPr>
            <w:highlight w:val="yellow"/>
            <w:rPrChange w:id="400" w:author="Sanford Ikeda" w:date="2020-01-09T12:31:00Z">
              <w:rPr/>
            </w:rPrChange>
          </w:rPr>
          <w:t xml:space="preserve">the </w:t>
        </w:r>
      </w:ins>
      <w:r w:rsidRPr="00B928B2">
        <w:rPr>
          <w:highlight w:val="yellow"/>
          <w:rPrChange w:id="401" w:author="Sanford Ikeda" w:date="2020-01-09T12:31:00Z">
            <w:rPr/>
          </w:rPrChange>
        </w:rPr>
        <w:t>significance</w:t>
      </w:r>
      <w:ins w:id="402" w:author="Sanford Ikeda" w:date="2020-01-09T12:30:00Z">
        <w:r w:rsidR="00B928B2" w:rsidRPr="00B928B2">
          <w:rPr>
            <w:highlight w:val="yellow"/>
            <w:rPrChange w:id="403" w:author="Sanford Ikeda" w:date="2020-01-09T12:31:00Z">
              <w:rPr/>
            </w:rPrChange>
          </w:rPr>
          <w:t xml:space="preserve"> of that unpredictability</w:t>
        </w:r>
      </w:ins>
      <w:r w:rsidRPr="00B928B2">
        <w:rPr>
          <w:highlight w:val="yellow"/>
          <w:rPrChange w:id="404" w:author="Sanford Ikeda" w:date="2020-01-09T12:31:00Z">
            <w:rPr/>
          </w:rPrChange>
        </w:rPr>
        <w:t>.</w:t>
      </w:r>
      <w:r w:rsidR="00CC0879">
        <w:t xml:space="preserve">  Rather than having distilled, through close observation of how </w:t>
      </w:r>
      <w:r w:rsidR="00A66317">
        <w:t xml:space="preserve">people </w:t>
      </w:r>
      <w:r w:rsidR="003C423C">
        <w:t xml:space="preserve">in </w:t>
      </w:r>
      <w:del w:id="405" w:author="Sanford Ikeda" w:date="2020-01-09T12:31:00Z">
        <w:r w:rsidR="003C423C" w:rsidDel="00B928B2">
          <w:delText xml:space="preserve"> </w:delText>
        </w:r>
      </w:del>
      <w:r w:rsidR="003C423C">
        <w:t xml:space="preserve">a </w:t>
      </w:r>
      <w:r w:rsidR="000D2B68">
        <w:t xml:space="preserve">great </w:t>
      </w:r>
      <w:r w:rsidR="00CC0879">
        <w:t>cit</w:t>
      </w:r>
      <w:r w:rsidR="003C423C">
        <w:t>y</w:t>
      </w:r>
      <w:r w:rsidR="00CC0879">
        <w:t xml:space="preserve"> actually </w:t>
      </w:r>
      <w:proofErr w:type="gramStart"/>
      <w:r w:rsidR="00A66317">
        <w:t>live</w:t>
      </w:r>
      <w:proofErr w:type="gramEnd"/>
      <w:r w:rsidR="00A66317">
        <w:t xml:space="preserve"> </w:t>
      </w:r>
      <w:r w:rsidR="003C423C">
        <w:t>in it</w:t>
      </w:r>
      <w:r w:rsidR="00CC0879">
        <w:t>, they instead t</w:t>
      </w:r>
      <w:r w:rsidR="00A66317">
        <w:t xml:space="preserve">reated the city as a problem of </w:t>
      </w:r>
      <w:r w:rsidR="00CC0879">
        <w:t>simplicity or disorganized complexity</w:t>
      </w:r>
      <w:r w:rsidR="00A66317">
        <w:t xml:space="preserve"> rather than</w:t>
      </w:r>
      <w:r w:rsidR="00CC0879">
        <w:t xml:space="preserve"> as a problem </w:t>
      </w:r>
      <w:r w:rsidR="003C423C">
        <w:t>of</w:t>
      </w:r>
      <w:r w:rsidR="00CC0879">
        <w:t xml:space="preserve"> organized complexity or spontaneous order.  They leave no sign</w:t>
      </w:r>
      <w:r w:rsidR="001D2838">
        <w:t xml:space="preserve">ificant space for </w:t>
      </w:r>
      <w:r w:rsidR="003C423C">
        <w:t xml:space="preserve">unpredictable </w:t>
      </w:r>
      <w:r w:rsidR="001D2838">
        <w:t>improvisation</w:t>
      </w:r>
      <w:r w:rsidR="00205E76">
        <w:t xml:space="preserve"> save in the ways and directions in which they dictate</w:t>
      </w:r>
      <w:ins w:id="406" w:author="Sanford Ikeda" w:date="2019-08-02T12:16:00Z">
        <w:r w:rsidR="00D268BF">
          <w:t>.</w:t>
        </w:r>
      </w:ins>
      <w:r w:rsidR="000D2B68">
        <w:t>:  “</w:t>
      </w:r>
      <w:del w:id="407" w:author="Sanford Ikeda" w:date="2019-08-02T12:17:00Z">
        <w:r w:rsidR="000D2B68" w:rsidRPr="000D2B68" w:rsidDel="00D268BF">
          <w:delText>As in all Utopias, the right to have plans of any significance belonged only to the planners in charge</w:delText>
        </w:r>
      </w:del>
      <w:del w:id="408" w:author="Sanford Ikeda" w:date="2019-08-02T12:16:00Z">
        <w:r w:rsidR="000D2B68" w:rsidRPr="000D2B68" w:rsidDel="00D268BF">
          <w:delText xml:space="preserve"> </w:delText>
        </w:r>
        <w:r w:rsidR="000D2B68" w:rsidDel="00D268BF">
          <w:delText>(</w:delText>
        </w:r>
        <w:r w:rsidR="000D2B68" w:rsidRPr="000D2B68" w:rsidDel="00D268BF">
          <w:delText>Jacobs</w:delText>
        </w:r>
        <w:r w:rsidR="000D2B68" w:rsidDel="00D268BF">
          <w:delText xml:space="preserve"> 1961:</w:delText>
        </w:r>
        <w:r w:rsidR="000D2B68" w:rsidRPr="000D2B68" w:rsidDel="00D268BF">
          <w:delText xml:space="preserve"> 17)</w:delText>
        </w:r>
      </w:del>
      <w:del w:id="409" w:author="Sanford Ikeda" w:date="2019-08-02T12:17:00Z">
        <w:r w:rsidR="000D2B68" w:rsidRPr="000D2B68" w:rsidDel="00D268BF">
          <w:delText>.</w:delText>
        </w:r>
        <w:r w:rsidR="001D2838" w:rsidDel="00D268BF">
          <w:delText xml:space="preserve">  </w:delText>
        </w:r>
      </w:del>
      <w:r w:rsidR="001D2838">
        <w:t>Only the planners, not ordinary people, are permitted to experiment and to fail</w:t>
      </w:r>
      <w:ins w:id="410" w:author="Sanford Ikeda" w:date="2019-08-02T12:16:00Z">
        <w:r w:rsidR="00D268BF">
          <w:t xml:space="preserve"> (</w:t>
        </w:r>
        <w:r w:rsidR="00D268BF" w:rsidRPr="000D2B68">
          <w:t>Jacobs</w:t>
        </w:r>
        <w:r w:rsidR="00D268BF">
          <w:t xml:space="preserve"> 1961:</w:t>
        </w:r>
        <w:r w:rsidR="00D268BF" w:rsidRPr="000D2B68">
          <w:t xml:space="preserve"> 17)</w:t>
        </w:r>
      </w:ins>
      <w:r w:rsidR="001D2838">
        <w:t>.</w:t>
      </w:r>
    </w:p>
    <w:p w14:paraId="35EF7EF2" w14:textId="77777777" w:rsidR="00050880" w:rsidRDefault="00050880" w:rsidP="00694538"/>
    <w:p w14:paraId="726BDE4C" w14:textId="6792625D" w:rsidR="00C01509" w:rsidRDefault="000B74F7">
      <w:r>
        <w:rPr>
          <w:b/>
        </w:rPr>
        <w:t xml:space="preserve">VI. </w:t>
      </w:r>
      <w:r w:rsidR="00C01509" w:rsidRPr="00F9796B">
        <w:rPr>
          <w:b/>
        </w:rPr>
        <w:t>Concluding Thoughts</w:t>
      </w:r>
    </w:p>
    <w:p w14:paraId="2C7C8BE2" w14:textId="77777777" w:rsidR="00C01509" w:rsidRDefault="00C01509"/>
    <w:p w14:paraId="6EEC36E7" w14:textId="35B125A7" w:rsidR="00927AA9" w:rsidRDefault="00927AA9">
      <w:r>
        <w:t xml:space="preserve">Urbanization causes </w:t>
      </w:r>
      <w:r w:rsidR="0096735C">
        <w:t xml:space="preserve">unique </w:t>
      </w:r>
      <w:r>
        <w:t xml:space="preserve">problems </w:t>
      </w:r>
      <w:r w:rsidR="00C45D42">
        <w:t>unknown and hard to imagine</w:t>
      </w:r>
      <w:r>
        <w:t xml:space="preserve"> in non-urban </w:t>
      </w:r>
      <w:r w:rsidR="00B0245C">
        <w:t>settings</w:t>
      </w:r>
      <w:r>
        <w:t xml:space="preserve">.  </w:t>
      </w:r>
      <w:r w:rsidR="0096735C">
        <w:t>A</w:t>
      </w:r>
      <w:r>
        <w:t xml:space="preserve"> great city’s problems, its messiness, is an unavoidable product of ordinary people trying to better their situation when knowledge is imperfect.  Experiment is necessary in that </w:t>
      </w:r>
      <w:r w:rsidR="00B0245C">
        <w:t>case</w:t>
      </w:r>
      <w:r>
        <w:t xml:space="preserve">, but experiment entails trial-and-error, disappointment, and </w:t>
      </w:r>
      <w:r w:rsidRPr="00797BE5">
        <w:rPr>
          <w:i/>
        </w:rPr>
        <w:t>apparent</w:t>
      </w:r>
      <w:r>
        <w:t xml:space="preserve"> chaos.  A city is </w:t>
      </w:r>
      <w:r w:rsidR="00B0245C">
        <w:t>creative</w:t>
      </w:r>
      <w:r>
        <w:t xml:space="preserve"> not only because it is able to </w:t>
      </w:r>
      <w:r w:rsidR="00424BC8">
        <w:t xml:space="preserve">successfully </w:t>
      </w:r>
      <w:r>
        <w:t xml:space="preserve">address </w:t>
      </w:r>
      <w:r w:rsidR="00424BC8">
        <w:t xml:space="preserve">most of those </w:t>
      </w:r>
      <w:r>
        <w:t xml:space="preserve">problems in </w:t>
      </w:r>
      <w:r w:rsidR="0096735C">
        <w:t>unpredictable</w:t>
      </w:r>
      <w:r w:rsidR="00B722A8">
        <w:t xml:space="preserve"> ways – </w:t>
      </w:r>
      <w:r w:rsidR="0096735C">
        <w:t xml:space="preserve">which is </w:t>
      </w:r>
      <w:r w:rsidR="00B722A8">
        <w:t>the result as well as the cause of</w:t>
      </w:r>
      <w:r>
        <w:t xml:space="preserve"> emergent social orders – but because </w:t>
      </w:r>
      <w:r w:rsidR="00B722A8">
        <w:t>a creative city</w:t>
      </w:r>
      <w:r>
        <w:t xml:space="preserve"> </w:t>
      </w:r>
      <w:r w:rsidR="00B722A8">
        <w:t xml:space="preserve">actually </w:t>
      </w:r>
      <w:r>
        <w:rPr>
          <w:i/>
        </w:rPr>
        <w:t>causes</w:t>
      </w:r>
      <w:r>
        <w:t xml:space="preserve"> the problems that </w:t>
      </w:r>
      <w:r w:rsidR="00B722A8">
        <w:t xml:space="preserve">it </w:t>
      </w:r>
      <w:r>
        <w:t>need</w:t>
      </w:r>
      <w:r w:rsidR="00B722A8">
        <w:t>s solve</w:t>
      </w:r>
      <w:r>
        <w:t xml:space="preserve">.  </w:t>
      </w:r>
      <w:r w:rsidR="00424BC8">
        <w:t xml:space="preserve">Novel problems, novel solutions.  </w:t>
      </w:r>
      <w:r w:rsidR="00B722A8">
        <w:t>A</w:t>
      </w:r>
      <w:r>
        <w:t>n organism without problems is dead.</w:t>
      </w:r>
    </w:p>
    <w:p w14:paraId="77B8CE66" w14:textId="77777777" w:rsidR="00424BC8" w:rsidRPr="00927AA9" w:rsidRDefault="00424BC8"/>
    <w:p w14:paraId="69E66724" w14:textId="4387EC0B" w:rsidR="00C50381" w:rsidDel="006F1A67" w:rsidRDefault="00B75712">
      <w:pPr>
        <w:rPr>
          <w:del w:id="411" w:author="Sanford Ikeda" w:date="2020-01-10T10:01:00Z"/>
        </w:rPr>
      </w:pPr>
      <w:del w:id="412" w:author="Sanford Ikeda" w:date="2020-01-10T10:01:00Z">
        <w:r w:rsidRPr="006F1A67" w:rsidDel="006F1A67">
          <w:rPr>
            <w:highlight w:val="yellow"/>
            <w:rPrChange w:id="413" w:author="Sanford Ikeda" w:date="2020-01-10T10:01:00Z">
              <w:rPr/>
            </w:rPrChange>
          </w:rPr>
          <w:delText xml:space="preserve">This chapter </w:delText>
        </w:r>
        <w:r w:rsidR="00C50381" w:rsidRPr="006F1A67" w:rsidDel="006F1A67">
          <w:rPr>
            <w:highlight w:val="yellow"/>
            <w:rPrChange w:id="414" w:author="Sanford Ikeda" w:date="2020-01-10T10:01:00Z">
              <w:rPr/>
            </w:rPrChange>
          </w:rPr>
          <w:delText>focused on large-scale constructivist responses to the problems that many believe are caused by urbanization.</w:delText>
        </w:r>
        <w:r w:rsidR="00FF3CDE" w:rsidRPr="006F1A67" w:rsidDel="006F1A67">
          <w:rPr>
            <w:highlight w:val="yellow"/>
            <w:rPrChange w:id="415" w:author="Sanford Ikeda" w:date="2020-01-10T10:01:00Z">
              <w:rPr/>
            </w:rPrChange>
          </w:rPr>
          <w:delText xml:space="preserve">  It </w:delText>
        </w:r>
        <w:r w:rsidR="00A41C4F" w:rsidRPr="006F1A67" w:rsidDel="006F1A67">
          <w:rPr>
            <w:highlight w:val="yellow"/>
            <w:rPrChange w:id="416" w:author="Sanford Ikeda" w:date="2020-01-10T10:01:00Z">
              <w:rPr/>
            </w:rPrChange>
          </w:rPr>
          <w:delText xml:space="preserve">analyzed and </w:delText>
        </w:r>
        <w:r w:rsidR="00FF3CDE" w:rsidRPr="006F1A67" w:rsidDel="006F1A67">
          <w:rPr>
            <w:highlight w:val="yellow"/>
            <w:rPrChange w:id="417" w:author="Sanford Ikeda" w:date="2020-01-10T10:01:00Z">
              <w:rPr/>
            </w:rPrChange>
          </w:rPr>
          <w:delText xml:space="preserve">evaluated those responses </w:delText>
        </w:r>
        <w:r w:rsidR="0096735C" w:rsidRPr="006F1A67" w:rsidDel="006F1A67">
          <w:rPr>
            <w:highlight w:val="yellow"/>
            <w:rPrChange w:id="418" w:author="Sanford Ikeda" w:date="2020-01-10T10:01:00Z">
              <w:rPr/>
            </w:rPrChange>
          </w:rPr>
          <w:delText xml:space="preserve">from a </w:delText>
        </w:r>
        <w:r w:rsidR="00FF3CDE" w:rsidRPr="006F1A67" w:rsidDel="006F1A67">
          <w:rPr>
            <w:highlight w:val="yellow"/>
            <w:rPrChange w:id="419" w:author="Sanford Ikeda" w:date="2020-01-10T10:01:00Z">
              <w:rPr/>
            </w:rPrChange>
          </w:rPr>
          <w:delText xml:space="preserve">Jacobsian </w:delText>
        </w:r>
        <w:r w:rsidR="0096735C" w:rsidRPr="006F1A67" w:rsidDel="006F1A67">
          <w:rPr>
            <w:highlight w:val="yellow"/>
            <w:rPrChange w:id="420" w:author="Sanford Ikeda" w:date="2020-01-10T10:01:00Z">
              <w:rPr/>
            </w:rPrChange>
          </w:rPr>
          <w:delText>perspective, in which the</w:delText>
        </w:r>
        <w:r w:rsidR="007667A7" w:rsidRPr="006F1A67" w:rsidDel="006F1A67">
          <w:rPr>
            <w:highlight w:val="yellow"/>
            <w:rPrChange w:id="421" w:author="Sanford Ikeda" w:date="2020-01-10T10:01:00Z">
              <w:rPr/>
            </w:rPrChange>
          </w:rPr>
          <w:delText xml:space="preserve"> </w:delText>
        </w:r>
        <w:r w:rsidR="005734FE" w:rsidRPr="006F1A67" w:rsidDel="006F1A67">
          <w:rPr>
            <w:highlight w:val="yellow"/>
            <w:rPrChange w:id="422" w:author="Sanford Ikeda" w:date="2020-01-10T10:01:00Z">
              <w:rPr/>
            </w:rPrChange>
          </w:rPr>
          <w:delText xml:space="preserve">worst </w:delText>
        </w:r>
        <w:r w:rsidR="007667A7" w:rsidRPr="006F1A67" w:rsidDel="006F1A67">
          <w:rPr>
            <w:highlight w:val="yellow"/>
            <w:rPrChange w:id="423" w:author="Sanford Ikeda" w:date="2020-01-10T10:01:00Z">
              <w:rPr/>
            </w:rPrChange>
          </w:rPr>
          <w:delText>error</w:delText>
        </w:r>
        <w:r w:rsidR="005734FE" w:rsidRPr="006F1A67" w:rsidDel="006F1A67">
          <w:rPr>
            <w:highlight w:val="yellow"/>
            <w:rPrChange w:id="424" w:author="Sanford Ikeda" w:date="2020-01-10T10:01:00Z">
              <w:rPr/>
            </w:rPrChange>
          </w:rPr>
          <w:delText>s</w:delText>
        </w:r>
        <w:r w:rsidR="007667A7" w:rsidRPr="006F1A67" w:rsidDel="006F1A67">
          <w:rPr>
            <w:highlight w:val="yellow"/>
            <w:rPrChange w:id="425" w:author="Sanford Ikeda" w:date="2020-01-10T10:01:00Z">
              <w:rPr/>
            </w:rPrChange>
          </w:rPr>
          <w:delText xml:space="preserve"> of</w:delText>
        </w:r>
        <w:r w:rsidR="004A43CD" w:rsidRPr="006F1A67" w:rsidDel="006F1A67">
          <w:rPr>
            <w:highlight w:val="yellow"/>
            <w:rPrChange w:id="426" w:author="Sanford Ikeda" w:date="2020-01-10T10:01:00Z">
              <w:rPr/>
            </w:rPrChange>
          </w:rPr>
          <w:delText xml:space="preserve"> urban p</w:delText>
        </w:r>
        <w:r w:rsidR="00A41C4F" w:rsidRPr="006F1A67" w:rsidDel="006F1A67">
          <w:rPr>
            <w:highlight w:val="yellow"/>
            <w:rPrChange w:id="427" w:author="Sanford Ikeda" w:date="2020-01-10T10:01:00Z">
              <w:rPr/>
            </w:rPrChange>
          </w:rPr>
          <w:delText xml:space="preserve">lanning and policy-making </w:delText>
        </w:r>
        <w:r w:rsidR="007667A7" w:rsidRPr="006F1A67" w:rsidDel="006F1A67">
          <w:rPr>
            <w:highlight w:val="yellow"/>
            <w:rPrChange w:id="428" w:author="Sanford Ikeda" w:date="2020-01-10T10:01:00Z">
              <w:rPr/>
            </w:rPrChange>
          </w:rPr>
          <w:delText>stem from</w:delText>
        </w:r>
        <w:r w:rsidR="004A43CD" w:rsidRPr="006F1A67" w:rsidDel="006F1A67">
          <w:rPr>
            <w:highlight w:val="yellow"/>
            <w:rPrChange w:id="429" w:author="Sanford Ikeda" w:date="2020-01-10T10:01:00Z">
              <w:rPr/>
            </w:rPrChange>
          </w:rPr>
          <w:delText xml:space="preserve"> treating a complex, dynamic city as either a problem of simplicity or disorganized complexity</w:delText>
        </w:r>
        <w:r w:rsidR="007667A7" w:rsidRPr="006F1A67" w:rsidDel="006F1A67">
          <w:rPr>
            <w:highlight w:val="yellow"/>
            <w:rPrChange w:id="430" w:author="Sanford Ikeda" w:date="2020-01-10T10:01:00Z">
              <w:rPr/>
            </w:rPrChange>
          </w:rPr>
          <w:delText xml:space="preserve"> rather than one of</w:delText>
        </w:r>
        <w:r w:rsidR="004A43CD" w:rsidRPr="006F1A67" w:rsidDel="006F1A67">
          <w:rPr>
            <w:highlight w:val="yellow"/>
            <w:rPrChange w:id="431" w:author="Sanford Ikeda" w:date="2020-01-10T10:01:00Z">
              <w:rPr/>
            </w:rPrChange>
          </w:rPr>
          <w:delText xml:space="preserve"> organized complexity.</w:delText>
        </w:r>
      </w:del>
    </w:p>
    <w:p w14:paraId="1E777037" w14:textId="50772E1F" w:rsidR="00932A12" w:rsidDel="006F1A67" w:rsidRDefault="00932A12">
      <w:pPr>
        <w:rPr>
          <w:del w:id="432" w:author="Sanford Ikeda" w:date="2020-01-10T10:01:00Z"/>
        </w:rPr>
      </w:pPr>
    </w:p>
    <w:p w14:paraId="025BC4B9" w14:textId="25C7DC11" w:rsidR="00BC45B5" w:rsidRDefault="00932A12">
      <w:pPr>
        <w:rPr>
          <w:b/>
        </w:rPr>
      </w:pPr>
      <w:r>
        <w:t>The design</w:t>
      </w:r>
      <w:r w:rsidR="005734FE">
        <w:t>s</w:t>
      </w:r>
      <w:r>
        <w:t xml:space="preserve"> of Howard, Le Corbusier, </w:t>
      </w:r>
      <w:ins w:id="433" w:author="Sanford Ikeda" w:date="2019-08-02T12:18:00Z">
        <w:r w:rsidR="00C875C8">
          <w:t xml:space="preserve">and </w:t>
        </w:r>
      </w:ins>
      <w:r>
        <w:t xml:space="preserve">Wright all </w:t>
      </w:r>
      <w:r w:rsidR="003D030F">
        <w:t xml:space="preserve">reflect </w:t>
      </w:r>
      <w:r>
        <w:t xml:space="preserve">a </w:t>
      </w:r>
      <w:r w:rsidR="00683D8F">
        <w:t xml:space="preserve">rationalist </w:t>
      </w:r>
      <w:r>
        <w:t xml:space="preserve">constructivist mindset </w:t>
      </w:r>
      <w:r w:rsidR="00752671">
        <w:t>in which the designer-architect-planners</w:t>
      </w:r>
      <w:r>
        <w:t xml:space="preserve"> impose</w:t>
      </w:r>
      <w:r w:rsidR="00752671">
        <w:t xml:space="preserve"> </w:t>
      </w:r>
      <w:r w:rsidR="00683D8F">
        <w:t>a comprehensive</w:t>
      </w:r>
      <w:r w:rsidR="00752671">
        <w:t xml:space="preserve"> vision</w:t>
      </w:r>
      <w:r>
        <w:t xml:space="preserve"> onto the living flesh of a city – or </w:t>
      </w:r>
      <w:r w:rsidR="003D030F">
        <w:t xml:space="preserve">attempt to </w:t>
      </w:r>
      <w:r>
        <w:t>create a</w:t>
      </w:r>
      <w:r w:rsidR="00E42000">
        <w:t>n entirely</w:t>
      </w:r>
      <w:r>
        <w:t xml:space="preserve"> new </w:t>
      </w:r>
      <w:r w:rsidR="00E42000">
        <w:t>settlement</w:t>
      </w:r>
      <w:r>
        <w:t xml:space="preserve"> out of whole cloth – </w:t>
      </w:r>
      <w:r w:rsidR="004A43CD">
        <w:t>in just this way</w:t>
      </w:r>
      <w:r w:rsidR="005734FE">
        <w:t xml:space="preserve">.  They err precisely in proposing </w:t>
      </w:r>
      <w:r w:rsidR="00570B20">
        <w:t>border vacuums, cataclysmic money, and</w:t>
      </w:r>
      <w:r w:rsidR="00683D8F">
        <w:t xml:space="preserve"> </w:t>
      </w:r>
      <w:del w:id="434" w:author="Sanford Ikeda" w:date="2019-08-02T12:20:00Z">
        <w:r w:rsidR="00683D8F" w:rsidDel="00C875C8">
          <w:delText>superficial</w:delText>
        </w:r>
        <w:r w:rsidR="00570B20" w:rsidDel="00C875C8">
          <w:delText xml:space="preserve"> </w:delText>
        </w:r>
      </w:del>
      <w:ins w:id="435" w:author="Sanford Ikeda" w:date="2019-08-02T12:20:00Z">
        <w:r w:rsidR="00C875C8">
          <w:t xml:space="preserve">pretended </w:t>
        </w:r>
      </w:ins>
      <w:r w:rsidR="00570B20">
        <w:t>order</w:t>
      </w:r>
      <w:ins w:id="436" w:author="Sanford Ikeda" w:date="2019-08-02T12:18:00Z">
        <w:r w:rsidR="00C875C8">
          <w:t xml:space="preserve"> because </w:t>
        </w:r>
      </w:ins>
      <w:ins w:id="437" w:author="Sanford Ikeda" w:date="2019-08-02T12:19:00Z">
        <w:r w:rsidR="00C875C8">
          <w:t>a single human mind, no matter how brilliant, cannot fully comprehend, let alone design, the fine structure of a</w:t>
        </w:r>
      </w:ins>
      <w:ins w:id="438" w:author="Sanford Ikeda" w:date="2019-08-02T12:20:00Z">
        <w:r w:rsidR="00C875C8">
          <w:t xml:space="preserve"> complex social order</w:t>
        </w:r>
      </w:ins>
      <w:r w:rsidR="00570B20">
        <w:t xml:space="preserve">.  </w:t>
      </w:r>
      <w:r w:rsidR="005734FE">
        <w:t xml:space="preserve">They </w:t>
      </w:r>
      <w:r w:rsidR="00570B20">
        <w:t>fail to</w:t>
      </w:r>
      <w:r>
        <w:t xml:space="preserve"> account </w:t>
      </w:r>
      <w:r w:rsidR="00570B20">
        <w:t xml:space="preserve">for </w:t>
      </w:r>
      <w:r>
        <w:t xml:space="preserve">the </w:t>
      </w:r>
      <w:ins w:id="439" w:author="Sanford Ikeda" w:date="2019-08-02T12:20:00Z">
        <w:r w:rsidR="00C875C8">
          <w:t xml:space="preserve">“street-level” </w:t>
        </w:r>
      </w:ins>
      <w:proofErr w:type="spellStart"/>
      <w:r>
        <w:t>microfoundations</w:t>
      </w:r>
      <w:proofErr w:type="spellEnd"/>
      <w:r>
        <w:t xml:space="preserve"> that enable </w:t>
      </w:r>
      <w:r w:rsidR="00E42000">
        <w:t>people in cities to discover, solve, and</w:t>
      </w:r>
      <w:r>
        <w:t xml:space="preserve"> cope with the inevitable problems that </w:t>
      </w:r>
      <w:r w:rsidR="00752671">
        <w:t>come with</w:t>
      </w:r>
      <w:r w:rsidR="00E42000">
        <w:t xml:space="preserve"> the astonishing</w:t>
      </w:r>
      <w:r>
        <w:t xml:space="preserve"> benefits of city</w:t>
      </w:r>
      <w:r w:rsidR="00E42000">
        <w:t xml:space="preserve"> life</w:t>
      </w:r>
      <w:r>
        <w:t xml:space="preserve">. </w:t>
      </w:r>
      <w:r w:rsidR="009017A2">
        <w:t xml:space="preserve"> </w:t>
      </w:r>
      <w:r>
        <w:t xml:space="preserve">While their </w:t>
      </w:r>
      <w:r w:rsidR="00570B20">
        <w:t>intent</w:t>
      </w:r>
      <w:r>
        <w:t xml:space="preserve"> may be to </w:t>
      </w:r>
      <w:r w:rsidR="00E42000">
        <w:t xml:space="preserve">bring order </w:t>
      </w:r>
      <w:r w:rsidR="00570B20">
        <w:t xml:space="preserve">(on their terms) </w:t>
      </w:r>
      <w:r w:rsidR="00E42000">
        <w:t>to</w:t>
      </w:r>
      <w:r>
        <w:t xml:space="preserve"> the messiness of dynamic urban environments, their plans </w:t>
      </w:r>
      <w:r w:rsidR="00570B20">
        <w:t>typically</w:t>
      </w:r>
      <w:r w:rsidR="00E42000">
        <w:t xml:space="preserve"> </w:t>
      </w:r>
      <w:r w:rsidR="0083174B">
        <w:t>ignore or discount</w:t>
      </w:r>
      <w:r>
        <w:t xml:space="preserve"> </w:t>
      </w:r>
      <w:r w:rsidR="00E42000">
        <w:t xml:space="preserve">imperfect knowledge, </w:t>
      </w:r>
      <w:ins w:id="440" w:author="Sanford Ikeda" w:date="2019-08-02T12:21:00Z">
        <w:r w:rsidR="00C875C8">
          <w:t xml:space="preserve">trial-and-error, </w:t>
        </w:r>
      </w:ins>
      <w:r>
        <w:t>genuine change</w:t>
      </w:r>
      <w:r w:rsidR="00E42000">
        <w:t xml:space="preserve">, and the </w:t>
      </w:r>
      <w:r>
        <w:t xml:space="preserve">resourcefulness </w:t>
      </w:r>
      <w:r w:rsidR="00570B20">
        <w:t xml:space="preserve">and unruliness </w:t>
      </w:r>
      <w:r>
        <w:t xml:space="preserve">of </w:t>
      </w:r>
      <w:r w:rsidR="00752671">
        <w:t>ordinary people</w:t>
      </w:r>
      <w:r w:rsidR="00E42000">
        <w:t xml:space="preserve">.  The </w:t>
      </w:r>
      <w:del w:id="441" w:author="Sanford Ikeda" w:date="2019-08-02T12:21:00Z">
        <w:r w:rsidR="00E42000" w:rsidDel="00C875C8">
          <w:delText xml:space="preserve">consequence </w:delText>
        </w:r>
      </w:del>
      <w:ins w:id="442" w:author="Sanford Ikeda" w:date="2019-08-02T12:21:00Z">
        <w:r w:rsidR="00C875C8">
          <w:t xml:space="preserve">result </w:t>
        </w:r>
      </w:ins>
      <w:r w:rsidR="00E42000">
        <w:t>is</w:t>
      </w:r>
      <w:r w:rsidR="00D641D8">
        <w:t xml:space="preserve"> to stifle the creativity unique to </w:t>
      </w:r>
      <w:r w:rsidR="006D7588">
        <w:t>a great cit</w:t>
      </w:r>
      <w:r w:rsidR="00D641D8">
        <w:t>y.  In short, they do not appreciate the nature of a living city as an emergent, spontaneous order.</w:t>
      </w:r>
      <w:ins w:id="443" w:author="Sanford Ikeda" w:date="2020-01-10T10:04:00Z">
        <w:r w:rsidR="006F1A67" w:rsidDel="006F1A67">
          <w:t xml:space="preserve"> </w:t>
        </w:r>
      </w:ins>
      <w:del w:id="444" w:author="Sanford Ikeda" w:date="2020-01-10T10:04:00Z">
        <w:r w:rsidR="009017A2" w:rsidDel="006F1A67">
          <w:delText xml:space="preserve">  </w:delText>
        </w:r>
        <w:r w:rsidR="009017A2" w:rsidRPr="006F1A67" w:rsidDel="006F1A67">
          <w:rPr>
            <w:highlight w:val="yellow"/>
            <w:rPrChange w:id="445" w:author="Sanford Ikeda" w:date="2020-01-10T10:04:00Z">
              <w:rPr/>
            </w:rPrChange>
          </w:rPr>
          <w:delText>A</w:delText>
        </w:r>
        <w:r w:rsidR="00721F47" w:rsidRPr="006F1A67" w:rsidDel="006F1A67">
          <w:rPr>
            <w:highlight w:val="yellow"/>
            <w:rPrChange w:id="446" w:author="Sanford Ikeda" w:date="2020-01-10T10:04:00Z">
              <w:rPr/>
            </w:rPrChange>
          </w:rPr>
          <w:delText xml:space="preserve">s Hayek (1959:  523) has </w:delText>
        </w:r>
        <w:r w:rsidR="0021421E" w:rsidRPr="006F1A67" w:rsidDel="006F1A67">
          <w:rPr>
            <w:highlight w:val="yellow"/>
            <w:rPrChange w:id="447" w:author="Sanford Ikeda" w:date="2020-01-10T10:04:00Z">
              <w:rPr/>
            </w:rPrChange>
          </w:rPr>
          <w:delText xml:space="preserve">put </w:delText>
        </w:r>
        <w:r w:rsidR="00721F47" w:rsidRPr="006F1A67" w:rsidDel="006F1A67">
          <w:rPr>
            <w:highlight w:val="yellow"/>
            <w:rPrChange w:id="448" w:author="Sanford Ikeda" w:date="2020-01-10T10:04:00Z">
              <w:rPr/>
            </w:rPrChange>
          </w:rPr>
          <w:delText xml:space="preserve">it, their position – with their </w:delText>
        </w:r>
      </w:del>
      <w:del w:id="449" w:author="Sanford Ikeda" w:date="2019-08-02T12:22:00Z">
        <w:r w:rsidR="00721F47" w:rsidRPr="006F1A67" w:rsidDel="00C875C8">
          <w:rPr>
            <w:highlight w:val="yellow"/>
            <w:rPrChange w:id="450" w:author="Sanford Ikeda" w:date="2020-01-10T10:04:00Z">
              <w:rPr/>
            </w:rPrChange>
          </w:rPr>
          <w:delText xml:space="preserve">authoritarian </w:delText>
        </w:r>
      </w:del>
      <w:del w:id="451" w:author="Sanford Ikeda" w:date="2020-01-10T09:55:00Z">
        <w:r w:rsidR="00721F47" w:rsidRPr="006F1A67" w:rsidDel="00EC64AD">
          <w:rPr>
            <w:highlight w:val="yellow"/>
            <w:rPrChange w:id="452" w:author="Sanford Ikeda" w:date="2020-01-10T10:04:00Z">
              <w:rPr/>
            </w:rPrChange>
          </w:rPr>
          <w:delText>abuse</w:delText>
        </w:r>
      </w:del>
      <w:del w:id="453" w:author="Sanford Ikeda" w:date="2020-01-10T10:04:00Z">
        <w:r w:rsidR="00721F47" w:rsidRPr="006F1A67" w:rsidDel="006F1A67">
          <w:rPr>
            <w:highlight w:val="yellow"/>
            <w:rPrChange w:id="454" w:author="Sanford Ikeda" w:date="2020-01-10T10:04:00Z">
              <w:rPr/>
            </w:rPrChange>
          </w:rPr>
          <w:delText xml:space="preserve"> of property rights and </w:delText>
        </w:r>
      </w:del>
      <w:del w:id="455" w:author="Sanford Ikeda" w:date="2020-01-10T09:55:00Z">
        <w:r w:rsidR="00721F47" w:rsidRPr="006F1A67" w:rsidDel="00EC64AD">
          <w:rPr>
            <w:highlight w:val="yellow"/>
            <w:rPrChange w:id="456" w:author="Sanford Ikeda" w:date="2020-01-10T10:04:00Z">
              <w:rPr/>
            </w:rPrChange>
          </w:rPr>
          <w:delText xml:space="preserve">neglect of </w:delText>
        </w:r>
      </w:del>
      <w:del w:id="457" w:author="Sanford Ikeda" w:date="2020-01-10T10:04:00Z">
        <w:r w:rsidR="00721F47" w:rsidRPr="006F1A67" w:rsidDel="006F1A67">
          <w:rPr>
            <w:highlight w:val="yellow"/>
            <w:rPrChange w:id="458" w:author="Sanford Ikeda" w:date="2020-01-10T10:04:00Z">
              <w:rPr/>
            </w:rPrChange>
          </w:rPr>
          <w:delText xml:space="preserve">the signaling role of prices – </w:delText>
        </w:r>
        <w:r w:rsidR="002D7B4B" w:rsidRPr="006F1A67" w:rsidDel="006F1A67">
          <w:rPr>
            <w:highlight w:val="yellow"/>
            <w:rPrChange w:id="459" w:author="Sanford Ikeda" w:date="2020-01-10T10:04:00Z">
              <w:rPr/>
            </w:rPrChange>
          </w:rPr>
          <w:delText>could be</w:delText>
        </w:r>
        <w:r w:rsidR="00721F47" w:rsidRPr="006F1A67" w:rsidDel="006F1A67">
          <w:rPr>
            <w:highlight w:val="yellow"/>
            <w:rPrChange w:id="460" w:author="Sanford Ikeda" w:date="2020-01-10T10:04:00Z">
              <w:rPr/>
            </w:rPrChange>
          </w:rPr>
          <w:delText xml:space="preserve"> characterized as “</w:delText>
        </w:r>
        <w:r w:rsidR="002D7B4B" w:rsidRPr="006F1A67" w:rsidDel="006F1A67">
          <w:rPr>
            <w:highlight w:val="yellow"/>
            <w:rPrChange w:id="461" w:author="Sanford Ikeda" w:date="2020-01-10T10:04:00Z">
              <w:rPr/>
            </w:rPrChange>
          </w:rPr>
          <w:delText>anti-economic</w:delText>
        </w:r>
        <w:r w:rsidR="00721F47" w:rsidRPr="006F1A67" w:rsidDel="006F1A67">
          <w:rPr>
            <w:highlight w:val="yellow"/>
            <w:rPrChange w:id="462" w:author="Sanford Ikeda" w:date="2020-01-10T10:04:00Z">
              <w:rPr/>
            </w:rPrChange>
          </w:rPr>
          <w:delText>”</w:delText>
        </w:r>
        <w:r w:rsidR="002C1D9F" w:rsidRPr="006F1A67" w:rsidDel="006F1A67">
          <w:rPr>
            <w:highlight w:val="yellow"/>
            <w:rPrChange w:id="463" w:author="Sanford Ikeda" w:date="2020-01-10T10:04:00Z">
              <w:rPr/>
            </w:rPrChange>
          </w:rPr>
          <w:delText>; and in that sense, contrary to reason</w:delText>
        </w:r>
      </w:del>
      <w:del w:id="464" w:author="Sanford Ikeda" w:date="2020-01-09T12:33:00Z">
        <w:r w:rsidR="002C1D9F" w:rsidRPr="006F1A67" w:rsidDel="00716C5C">
          <w:rPr>
            <w:highlight w:val="yellow"/>
            <w:rPrChange w:id="465" w:author="Sanford Ikeda" w:date="2020-01-10T10:04:00Z">
              <w:rPr/>
            </w:rPrChange>
          </w:rPr>
          <w:delText>, rightly understood</w:delText>
        </w:r>
      </w:del>
      <w:del w:id="466" w:author="Sanford Ikeda" w:date="2020-01-10T10:04:00Z">
        <w:r w:rsidR="002C1D9F" w:rsidRPr="006F1A67" w:rsidDel="006F1A67">
          <w:rPr>
            <w:highlight w:val="yellow"/>
            <w:rPrChange w:id="467" w:author="Sanford Ikeda" w:date="2020-01-10T10:04:00Z">
              <w:rPr/>
            </w:rPrChange>
          </w:rPr>
          <w:delText>.</w:delText>
        </w:r>
      </w:del>
      <w:r w:rsidR="00BC45B5">
        <w:rPr>
          <w:b/>
        </w:rPr>
        <w:br w:type="page"/>
      </w:r>
    </w:p>
    <w:p w14:paraId="43021286" w14:textId="77777777" w:rsidR="00BC45B5" w:rsidRDefault="00BC45B5" w:rsidP="0093513D">
      <w:pPr>
        <w:jc w:val="center"/>
        <w:rPr>
          <w:b/>
        </w:rPr>
      </w:pPr>
      <w:r>
        <w:rPr>
          <w:b/>
        </w:rPr>
        <w:lastRenderedPageBreak/>
        <w:t>Works Cited</w:t>
      </w:r>
    </w:p>
    <w:p w14:paraId="698C4C8D" w14:textId="77777777" w:rsidR="00BC45B5" w:rsidRDefault="00BC45B5" w:rsidP="00BC45B5"/>
    <w:p w14:paraId="3B6697AB" w14:textId="0CEE10CD" w:rsidR="00C05E4F" w:rsidRDefault="00C05E4F" w:rsidP="00BC45B5">
      <w:r>
        <w:t>Alexander</w:t>
      </w:r>
      <w:r w:rsidR="00E116DB">
        <w:t xml:space="preserve">, Christopher (1979).  </w:t>
      </w:r>
      <w:r w:rsidR="00E116DB">
        <w:rPr>
          <w:i/>
        </w:rPr>
        <w:t>The Timeless Way of Building</w:t>
      </w:r>
      <w:r w:rsidR="00E116DB">
        <w:t>.  New York:  Oxford Univ. Press.</w:t>
      </w:r>
    </w:p>
    <w:p w14:paraId="4E409AD5" w14:textId="77777777" w:rsidR="00B52760" w:rsidRDefault="00B52760" w:rsidP="00BC45B5"/>
    <w:p w14:paraId="69D550FD" w14:textId="4B3B6401" w:rsidR="00C05E4F" w:rsidRDefault="00B52760" w:rsidP="00BC45B5">
      <w:r>
        <w:t>Ashton, T.S. (1963).  “The treatment of capitalism by historians” in Hayek (1963).</w:t>
      </w:r>
    </w:p>
    <w:p w14:paraId="393AA7A2" w14:textId="4E0151D5" w:rsidR="00063E88" w:rsidRDefault="00063E88" w:rsidP="00BC45B5">
      <w:pPr>
        <w:rPr>
          <w:b/>
        </w:rPr>
      </w:pPr>
    </w:p>
    <w:p w14:paraId="1D5198FD" w14:textId="1590E6C4" w:rsidR="0077605A" w:rsidRDefault="005E534B" w:rsidP="00BC45B5">
      <w:r>
        <w:t>Callahan</w:t>
      </w:r>
      <w:r w:rsidR="00F3338B">
        <w:t>, Gene</w:t>
      </w:r>
      <w:r>
        <w:t xml:space="preserve"> </w:t>
      </w:r>
      <w:r w:rsidR="00F3338B">
        <w:t>&amp; Sanford Ikeda (200</w:t>
      </w:r>
      <w:r>
        <w:t>4</w:t>
      </w:r>
      <w:r w:rsidR="00F3338B">
        <w:t>).</w:t>
      </w:r>
      <w:r w:rsidR="00F3338B" w:rsidRPr="00F3338B">
        <w:t xml:space="preserve">  </w:t>
      </w:r>
      <w:r w:rsidR="00F3338B">
        <w:t>“</w:t>
      </w:r>
      <w:r w:rsidR="00F3338B" w:rsidRPr="004B2C8A">
        <w:rPr>
          <w:bCs/>
        </w:rPr>
        <w:t>The career of Robert Moses: City planning as a microcosm of socialism</w:t>
      </w:r>
      <w:r w:rsidR="00F3338B">
        <w:rPr>
          <w:bCs/>
        </w:rPr>
        <w:t xml:space="preserve">” </w:t>
      </w:r>
      <w:hyperlink r:id="rId6" w:tgtFrame="_blank" w:history="1">
        <w:r w:rsidR="00F3338B" w:rsidRPr="004B2C8A">
          <w:rPr>
            <w:rStyle w:val="Hyperlink"/>
            <w:rFonts w:eastAsia="Times New Roman" w:cs="Times New Roman"/>
            <w:i/>
          </w:rPr>
          <w:t>Independent Review</w:t>
        </w:r>
      </w:hyperlink>
      <w:r w:rsidR="00F3338B">
        <w:rPr>
          <w:rFonts w:eastAsia="Times New Roman" w:cs="Times New Roman"/>
        </w:rPr>
        <w:t xml:space="preserve"> (September) 9(2): 253-261. </w:t>
      </w:r>
      <w:r w:rsidR="009940CE">
        <w:rPr>
          <w:rFonts w:eastAsia="Times New Roman" w:cs="Times New Roman"/>
        </w:rPr>
        <w:t>Also,</w:t>
      </w:r>
      <w:r w:rsidR="009940CE">
        <w:t xml:space="preserve"> </w:t>
      </w:r>
      <w:r w:rsidR="009940CE" w:rsidRPr="00BA7AC4">
        <w:t>Kindle Edition</w:t>
      </w:r>
      <w:r w:rsidR="009940CE">
        <w:t>, location given in the text.</w:t>
      </w:r>
    </w:p>
    <w:p w14:paraId="10B4D217" w14:textId="77777777" w:rsidR="00826E34" w:rsidRDefault="00826E34" w:rsidP="00BC45B5"/>
    <w:p w14:paraId="03EC6D96" w14:textId="7CA20BE4" w:rsidR="00826E34" w:rsidRPr="00AC752A" w:rsidRDefault="00826E34" w:rsidP="00BC45B5">
      <w:r>
        <w:t>George, Henry</w:t>
      </w:r>
      <w:r w:rsidR="00AC752A">
        <w:t xml:space="preserve"> (1879).  </w:t>
      </w:r>
      <w:r w:rsidR="00AC752A">
        <w:rPr>
          <w:i/>
        </w:rPr>
        <w:t>Progress and Poverty</w:t>
      </w:r>
      <w:r w:rsidR="00AC752A">
        <w:t>. Page references to Locations in the Kindle Edition.</w:t>
      </w:r>
    </w:p>
    <w:p w14:paraId="1ADCA8EB" w14:textId="77777777" w:rsidR="00063E88" w:rsidRDefault="00063E88" w:rsidP="00BC45B5"/>
    <w:p w14:paraId="16933270" w14:textId="1C185FAF" w:rsidR="006E27CE" w:rsidRDefault="006E27CE" w:rsidP="00BC45B5">
      <w:r>
        <w:t>Hall, Pete</w:t>
      </w:r>
      <w:r w:rsidR="00FC1E16">
        <w:t>r (1998</w:t>
      </w:r>
      <w:r w:rsidR="00B05CB6">
        <w:t xml:space="preserve">).  </w:t>
      </w:r>
      <w:r w:rsidR="00B05CB6">
        <w:rPr>
          <w:i/>
        </w:rPr>
        <w:t>Cities of Tomorrow</w:t>
      </w:r>
      <w:r w:rsidR="00B05CB6">
        <w:t xml:space="preserve">.  </w:t>
      </w:r>
      <w:r w:rsidR="00E116DB">
        <w:t>Cambridge, MA:  Blackwell.</w:t>
      </w:r>
    </w:p>
    <w:p w14:paraId="40C4C034" w14:textId="77777777" w:rsidR="00444F4B" w:rsidRDefault="00444F4B" w:rsidP="00BC45B5"/>
    <w:p w14:paraId="74A758B1" w14:textId="55394BBD" w:rsidR="00444F4B" w:rsidRPr="00444F4B" w:rsidRDefault="00444F4B" w:rsidP="00BC45B5">
      <w:r>
        <w:t xml:space="preserve">Hayek, F.A. (1978).  </w:t>
      </w:r>
      <w:r>
        <w:rPr>
          <w:i/>
        </w:rPr>
        <w:t>New Studies in Philosophy, Politics, Economics, and the History of Ideas</w:t>
      </w:r>
      <w:r>
        <w:t>.  Chicago:  Univ. of Chicago Press.</w:t>
      </w:r>
    </w:p>
    <w:p w14:paraId="53026A1F" w14:textId="77777777" w:rsidR="00444F4B" w:rsidRDefault="00444F4B" w:rsidP="00BC45B5"/>
    <w:p w14:paraId="315C4738" w14:textId="3C250E6E" w:rsidR="00444F4B" w:rsidRPr="00444F4B" w:rsidRDefault="00444F4B" w:rsidP="00BC45B5">
      <w:r>
        <w:t xml:space="preserve">Hayek, F.A. (1967).  </w:t>
      </w:r>
      <w:r>
        <w:rPr>
          <w:i/>
        </w:rPr>
        <w:t>Studies in Philosophy, Politics, and Economics</w:t>
      </w:r>
      <w:r>
        <w:t>.  Chicago:  Univ. of Chicago Press.</w:t>
      </w:r>
    </w:p>
    <w:p w14:paraId="2BD53913" w14:textId="77777777" w:rsidR="0077605A" w:rsidRDefault="0077605A" w:rsidP="00BC45B5"/>
    <w:p w14:paraId="1B46F9CB" w14:textId="7ACCCFB6" w:rsidR="002F50B4" w:rsidRDefault="002F50B4" w:rsidP="00BC45B5">
      <w:pPr>
        <w:rPr>
          <w:ins w:id="468" w:author="Sanford Ikeda" w:date="2020-01-07T12:25:00Z"/>
        </w:rPr>
      </w:pPr>
      <w:r w:rsidRPr="00A029C4">
        <w:rPr>
          <w:highlight w:val="yellow"/>
          <w:rPrChange w:id="469" w:author="Sanford Ikeda" w:date="2020-01-07T12:26:00Z">
            <w:rPr/>
          </w:rPrChange>
        </w:rPr>
        <w:t xml:space="preserve">Hayek, F.A. (1963).  </w:t>
      </w:r>
      <w:r w:rsidRPr="00A029C4">
        <w:rPr>
          <w:i/>
          <w:highlight w:val="yellow"/>
          <w:rPrChange w:id="470" w:author="Sanford Ikeda" w:date="2020-01-07T12:26:00Z">
            <w:rPr>
              <w:i/>
            </w:rPr>
          </w:rPrChange>
        </w:rPr>
        <w:t>Capitalism and the Historians</w:t>
      </w:r>
      <w:r w:rsidRPr="00A029C4">
        <w:rPr>
          <w:highlight w:val="yellow"/>
          <w:rPrChange w:id="471" w:author="Sanford Ikeda" w:date="2020-01-07T12:26:00Z">
            <w:rPr/>
          </w:rPrChange>
        </w:rPr>
        <w:t>.  Chicago:  Univ. of Chicago Press.</w:t>
      </w:r>
    </w:p>
    <w:p w14:paraId="1E4985E9" w14:textId="05A2FAD0" w:rsidR="00A029C4" w:rsidRDefault="00A029C4" w:rsidP="00BC45B5">
      <w:pPr>
        <w:rPr>
          <w:ins w:id="472" w:author="Sanford Ikeda" w:date="2020-01-07T12:25:00Z"/>
        </w:rPr>
      </w:pPr>
    </w:p>
    <w:p w14:paraId="587CB5C2" w14:textId="1C6D82C6" w:rsidR="00A029C4" w:rsidRPr="00A029C4" w:rsidDel="001C1F89" w:rsidRDefault="00A029C4" w:rsidP="00BC45B5">
      <w:pPr>
        <w:rPr>
          <w:del w:id="473" w:author="Sanford Ikeda" w:date="2020-01-10T10:05:00Z"/>
        </w:rPr>
      </w:pPr>
      <w:bookmarkStart w:id="474" w:name="_GoBack"/>
    </w:p>
    <w:p w14:paraId="62AD79F9" w14:textId="303EAF96" w:rsidR="002F50B4" w:rsidRPr="002F50B4" w:rsidDel="001C1F89" w:rsidRDefault="002F50B4" w:rsidP="00BC45B5">
      <w:pPr>
        <w:rPr>
          <w:del w:id="475" w:author="Sanford Ikeda" w:date="2020-01-10T10:05:00Z"/>
        </w:rPr>
      </w:pPr>
    </w:p>
    <w:bookmarkEnd w:id="474"/>
    <w:p w14:paraId="24553455" w14:textId="290ECE45" w:rsidR="00901BB2" w:rsidRPr="0010264C" w:rsidRDefault="00901BB2" w:rsidP="00901BB2">
      <w:pPr>
        <w:rPr>
          <w:rFonts w:asciiTheme="majorHAnsi" w:hAnsiTheme="majorHAnsi"/>
        </w:rPr>
      </w:pPr>
      <w:r w:rsidRPr="0010264C">
        <w:rPr>
          <w:rFonts w:asciiTheme="majorHAnsi" w:hAnsiTheme="majorHAnsi"/>
        </w:rPr>
        <w:t xml:space="preserve">Hayek, </w:t>
      </w:r>
      <w:r w:rsidR="002F50B4">
        <w:rPr>
          <w:rFonts w:asciiTheme="majorHAnsi" w:hAnsiTheme="majorHAnsi"/>
        </w:rPr>
        <w:t>F.</w:t>
      </w:r>
      <w:r w:rsidRPr="0010264C">
        <w:rPr>
          <w:rFonts w:asciiTheme="majorHAnsi" w:hAnsiTheme="majorHAnsi"/>
        </w:rPr>
        <w:t xml:space="preserve">A. (1948). “The use of knowledge in society.” </w:t>
      </w:r>
      <w:r w:rsidRPr="00580064">
        <w:rPr>
          <w:rFonts w:asciiTheme="majorHAnsi" w:hAnsiTheme="majorHAnsi"/>
          <w:lang w:val="de-DE"/>
          <w:rPrChange w:id="476" w:author="Sanford Ikeda" w:date="2019-08-02T11:43:00Z">
            <w:rPr>
              <w:rFonts w:asciiTheme="majorHAnsi" w:hAnsiTheme="majorHAnsi"/>
            </w:rPr>
          </w:rPrChange>
        </w:rPr>
        <w:t xml:space="preserve">In: Friedrich. A. Hayek (Ed.) </w:t>
      </w:r>
      <w:r w:rsidRPr="0010264C">
        <w:rPr>
          <w:rFonts w:asciiTheme="majorHAnsi" w:hAnsiTheme="majorHAnsi"/>
        </w:rPr>
        <w:t xml:space="preserve">(1948) </w:t>
      </w:r>
      <w:r w:rsidRPr="0010264C">
        <w:rPr>
          <w:rFonts w:asciiTheme="majorHAnsi" w:hAnsiTheme="majorHAnsi"/>
          <w:i/>
        </w:rPr>
        <w:t xml:space="preserve">Individualism and Economic Order. </w:t>
      </w:r>
      <w:r w:rsidRPr="0010264C">
        <w:rPr>
          <w:rFonts w:asciiTheme="majorHAnsi" w:hAnsiTheme="majorHAnsi"/>
        </w:rPr>
        <w:t>Chicago: Univ. of Chicago Press.</w:t>
      </w:r>
    </w:p>
    <w:p w14:paraId="40EAEFE6" w14:textId="77777777" w:rsidR="006E27CE" w:rsidRDefault="006E27CE" w:rsidP="00BC45B5"/>
    <w:p w14:paraId="7837EA03" w14:textId="1B777C8D" w:rsidR="00826E34" w:rsidRDefault="00826E34" w:rsidP="00BC45B5">
      <w:r>
        <w:t>Howard, Ebenezer</w:t>
      </w:r>
      <w:r w:rsidR="00E116DB">
        <w:t xml:space="preserve"> (1898).  “Author’s Introduction” and “The town-country magnate” in Legates &amp; Stout (eds) (1996).</w:t>
      </w:r>
    </w:p>
    <w:p w14:paraId="39531B1C" w14:textId="77777777" w:rsidR="00EB1EC4" w:rsidRDefault="00EB1EC4" w:rsidP="00BC45B5"/>
    <w:p w14:paraId="7D5248AA" w14:textId="6B043178" w:rsidR="00527400" w:rsidRPr="00527400" w:rsidRDefault="00527400" w:rsidP="00BC45B5">
      <w:r>
        <w:t xml:space="preserve">Ikeda, Sanford (1998).  </w:t>
      </w:r>
      <w:r>
        <w:rPr>
          <w:i/>
        </w:rPr>
        <w:t>Dynamics of the Mixed Economy:  Toward a Theory of Interventionism</w:t>
      </w:r>
      <w:r>
        <w:t>.  New York:  Routledge.</w:t>
      </w:r>
    </w:p>
    <w:p w14:paraId="6358A3D1" w14:textId="77777777" w:rsidR="00EF11C7" w:rsidRDefault="00EF11C7" w:rsidP="00BC45B5"/>
    <w:p w14:paraId="331ADD06" w14:textId="77777777" w:rsidR="005B3545" w:rsidRDefault="005B3545" w:rsidP="005B3545">
      <w:pPr>
        <w:rPr>
          <w:rFonts w:asciiTheme="majorHAnsi" w:hAnsiTheme="majorHAnsi" w:cs="Euphemia UCAS"/>
        </w:rPr>
      </w:pPr>
      <w:r>
        <w:rPr>
          <w:rFonts w:asciiTheme="majorHAnsi" w:hAnsiTheme="majorHAnsi" w:cs="Euphemia UCAS"/>
        </w:rPr>
        <w:t xml:space="preserve">Jacobs, Jane (1969).  </w:t>
      </w:r>
      <w:r>
        <w:rPr>
          <w:rFonts w:asciiTheme="majorHAnsi" w:hAnsiTheme="majorHAnsi" w:cs="Euphemia UCAS"/>
          <w:i/>
        </w:rPr>
        <w:t>The Economy of Cities</w:t>
      </w:r>
      <w:r>
        <w:rPr>
          <w:rFonts w:asciiTheme="majorHAnsi" w:hAnsiTheme="majorHAnsi" w:cs="Euphemia UCAS"/>
        </w:rPr>
        <w:t>.  New York:  Vintage.</w:t>
      </w:r>
    </w:p>
    <w:p w14:paraId="289E0B0B" w14:textId="77777777" w:rsidR="005B3545" w:rsidRPr="002D5C66" w:rsidRDefault="005B3545" w:rsidP="005B3545">
      <w:pPr>
        <w:rPr>
          <w:rFonts w:asciiTheme="majorHAnsi" w:hAnsiTheme="majorHAnsi" w:cs="Euphemia UCAS"/>
        </w:rPr>
      </w:pPr>
    </w:p>
    <w:p w14:paraId="521A72FF" w14:textId="77777777" w:rsidR="005B3545" w:rsidRDefault="005B3545" w:rsidP="005B3545">
      <w:pPr>
        <w:rPr>
          <w:rFonts w:asciiTheme="majorHAnsi" w:hAnsiTheme="majorHAnsi"/>
        </w:rPr>
      </w:pPr>
      <w:r w:rsidRPr="006A56D4">
        <w:rPr>
          <w:rFonts w:asciiTheme="majorHAnsi" w:hAnsiTheme="majorHAnsi"/>
        </w:rPr>
        <w:t xml:space="preserve">Jacobs, Jane (1961).  </w:t>
      </w:r>
      <w:r w:rsidRPr="006A56D4">
        <w:rPr>
          <w:rFonts w:asciiTheme="majorHAnsi" w:hAnsiTheme="majorHAnsi"/>
          <w:i/>
        </w:rPr>
        <w:t>The Death and Life of Great American Cities</w:t>
      </w:r>
      <w:r>
        <w:rPr>
          <w:rFonts w:asciiTheme="majorHAnsi" w:hAnsiTheme="majorHAnsi"/>
        </w:rPr>
        <w:t>.  New York:  Vintage</w:t>
      </w:r>
      <w:r w:rsidRPr="006A56D4">
        <w:rPr>
          <w:rFonts w:asciiTheme="majorHAnsi" w:hAnsiTheme="majorHAnsi"/>
        </w:rPr>
        <w:t>.</w:t>
      </w:r>
    </w:p>
    <w:p w14:paraId="7A9FD653" w14:textId="77777777" w:rsidR="00677664" w:rsidRDefault="00677664" w:rsidP="00D13575">
      <w:pPr>
        <w:rPr>
          <w:rFonts w:asciiTheme="majorHAnsi" w:hAnsiTheme="majorHAnsi"/>
        </w:rPr>
      </w:pPr>
    </w:p>
    <w:p w14:paraId="5C8E7608" w14:textId="37D89268" w:rsidR="00F93858" w:rsidRDefault="00F93858" w:rsidP="003957CC">
      <w:pPr>
        <w:rPr>
          <w:rStyle w:val="Hyperlink"/>
        </w:rPr>
      </w:pPr>
      <w:r w:rsidRPr="00F93858">
        <w:rPr>
          <w:rStyle w:val="Hyperlink"/>
          <w:u w:val="none"/>
        </w:rPr>
        <w:t xml:space="preserve">Lavoie, Don (1985).  </w:t>
      </w:r>
      <w:r w:rsidRPr="00F93858">
        <w:rPr>
          <w:bCs/>
          <w:i/>
          <w:color w:val="0000FF" w:themeColor="hyperlink"/>
        </w:rPr>
        <w:t>Rivalry and Central Planning: The Socialist Calculation Debate Reconsidered</w:t>
      </w:r>
      <w:r>
        <w:rPr>
          <w:bCs/>
          <w:color w:val="0000FF" w:themeColor="hyperlink"/>
        </w:rPr>
        <w:t>.  Cambridge:  Cambridge Univ. Press.</w:t>
      </w:r>
    </w:p>
    <w:p w14:paraId="0DFE2006" w14:textId="77777777" w:rsidR="00826E34" w:rsidRDefault="00826E34" w:rsidP="0093513D"/>
    <w:p w14:paraId="691F4C03" w14:textId="0EE7EA7B" w:rsidR="00826E34" w:rsidRDefault="00826E34" w:rsidP="0093513D">
      <w:r>
        <w:t>Le Corbusier</w:t>
      </w:r>
      <w:r w:rsidR="00E116DB">
        <w:t xml:space="preserve"> (1929).  “A contemporary city” in </w:t>
      </w:r>
      <w:proofErr w:type="spellStart"/>
      <w:r w:rsidR="00E116DB">
        <w:t>LeGates</w:t>
      </w:r>
      <w:proofErr w:type="spellEnd"/>
      <w:r w:rsidR="00E116DB">
        <w:t xml:space="preserve"> &amp; Stout (1996).</w:t>
      </w:r>
    </w:p>
    <w:p w14:paraId="1316E247" w14:textId="77777777" w:rsidR="00EB1EC4" w:rsidRDefault="00EB1EC4" w:rsidP="0093513D"/>
    <w:p w14:paraId="39F6DF97" w14:textId="77777777" w:rsidR="00727E0D" w:rsidRPr="00E379E4" w:rsidRDefault="00727E0D" w:rsidP="00727E0D">
      <w:pPr>
        <w:rPr>
          <w:rFonts w:asciiTheme="majorHAnsi" w:hAnsiTheme="majorHAnsi"/>
        </w:rPr>
      </w:pPr>
      <w:proofErr w:type="spellStart"/>
      <w:r>
        <w:rPr>
          <w:rFonts w:asciiTheme="majorHAnsi" w:hAnsiTheme="majorHAnsi"/>
        </w:rPr>
        <w:t>LeGates</w:t>
      </w:r>
      <w:proofErr w:type="spellEnd"/>
      <w:r>
        <w:rPr>
          <w:rFonts w:asciiTheme="majorHAnsi" w:hAnsiTheme="majorHAnsi"/>
        </w:rPr>
        <w:t xml:space="preserve">, R.T. &amp; F. Stout (eds) (1996).  </w:t>
      </w:r>
      <w:r>
        <w:rPr>
          <w:rFonts w:asciiTheme="majorHAnsi" w:hAnsiTheme="majorHAnsi"/>
          <w:i/>
        </w:rPr>
        <w:t>The City Reader</w:t>
      </w:r>
      <w:r>
        <w:rPr>
          <w:rFonts w:asciiTheme="majorHAnsi" w:hAnsiTheme="majorHAnsi"/>
        </w:rPr>
        <w:t>.  New York:  Routledge.</w:t>
      </w:r>
    </w:p>
    <w:p w14:paraId="4EEC84AA" w14:textId="77777777" w:rsidR="00727E0D" w:rsidRDefault="00727E0D" w:rsidP="00727E0D">
      <w:pPr>
        <w:rPr>
          <w:rFonts w:asciiTheme="majorHAnsi" w:hAnsiTheme="majorHAnsi"/>
        </w:rPr>
      </w:pPr>
    </w:p>
    <w:p w14:paraId="62AA3B4F" w14:textId="77777777" w:rsidR="00727E0D" w:rsidRDefault="00727E0D" w:rsidP="00727E0D">
      <w:pPr>
        <w:rPr>
          <w:rFonts w:asciiTheme="majorHAnsi" w:hAnsiTheme="majorHAnsi"/>
        </w:rPr>
      </w:pPr>
      <w:r>
        <w:rPr>
          <w:rFonts w:asciiTheme="majorHAnsi" w:hAnsiTheme="majorHAnsi"/>
        </w:rPr>
        <w:lastRenderedPageBreak/>
        <w:t xml:space="preserve">Lynch, Kevin 1960). “The city image and its elements,” in Richard T. </w:t>
      </w:r>
      <w:proofErr w:type="spellStart"/>
      <w:r>
        <w:rPr>
          <w:rFonts w:asciiTheme="majorHAnsi" w:hAnsiTheme="majorHAnsi"/>
        </w:rPr>
        <w:t>LeGates</w:t>
      </w:r>
      <w:proofErr w:type="spellEnd"/>
      <w:r>
        <w:rPr>
          <w:rFonts w:asciiTheme="majorHAnsi" w:hAnsiTheme="majorHAnsi"/>
        </w:rPr>
        <w:t xml:space="preserve"> and Frederic Stout (eds) </w:t>
      </w:r>
      <w:r>
        <w:rPr>
          <w:rFonts w:asciiTheme="majorHAnsi" w:hAnsiTheme="majorHAnsi"/>
          <w:i/>
        </w:rPr>
        <w:t>The City Reader</w:t>
      </w:r>
      <w:r>
        <w:rPr>
          <w:rFonts w:asciiTheme="majorHAnsi" w:hAnsiTheme="majorHAnsi"/>
        </w:rPr>
        <w:t xml:space="preserve"> 1996: 98-102.</w:t>
      </w:r>
    </w:p>
    <w:p w14:paraId="084BAFAB" w14:textId="77777777" w:rsidR="00E8458B" w:rsidRDefault="00E8458B" w:rsidP="0093513D"/>
    <w:p w14:paraId="3954514B" w14:textId="11873847" w:rsidR="00932EB7" w:rsidRPr="00932EB7" w:rsidRDefault="00932EB7" w:rsidP="0093513D">
      <w:pPr>
        <w:rPr>
          <w:ins w:id="477" w:author="Sanford Ikeda" w:date="2019-08-02T11:56:00Z"/>
        </w:rPr>
      </w:pPr>
      <w:ins w:id="478" w:author="Sanford Ikeda" w:date="2019-08-02T11:56:00Z">
        <w:r>
          <w:t xml:space="preserve">McCloskey, Dierdre (2010).  </w:t>
        </w:r>
        <w:r>
          <w:rPr>
            <w:i/>
            <w:iCs/>
          </w:rPr>
          <w:t xml:space="preserve">Bourgeois Dignity:  </w:t>
        </w:r>
      </w:ins>
      <w:ins w:id="479" w:author="Sanford Ikeda" w:date="2019-08-02T11:57:00Z">
        <w:r>
          <w:rPr>
            <w:i/>
            <w:iCs/>
          </w:rPr>
          <w:t>Why Economics Can’t Explain the Modern World</w:t>
        </w:r>
        <w:r>
          <w:t>.  Chicago:  Univ. of Chicago Press.</w:t>
        </w:r>
      </w:ins>
    </w:p>
    <w:p w14:paraId="3885CE4D" w14:textId="77777777" w:rsidR="00932EB7" w:rsidRDefault="00932EB7" w:rsidP="0093513D">
      <w:pPr>
        <w:rPr>
          <w:ins w:id="480" w:author="Sanford Ikeda" w:date="2019-08-02T11:56:00Z"/>
        </w:rPr>
      </w:pPr>
    </w:p>
    <w:p w14:paraId="3E55EF8A" w14:textId="72BF8608" w:rsidR="0077605A" w:rsidRDefault="0077605A" w:rsidP="0093513D">
      <w:proofErr w:type="spellStart"/>
      <w:r>
        <w:t>Olmtead</w:t>
      </w:r>
      <w:proofErr w:type="spellEnd"/>
      <w:r w:rsidR="00E116DB">
        <w:t xml:space="preserve">, Frederick Law (1970).  “Public parks and the enlargement of towns” in </w:t>
      </w:r>
      <w:proofErr w:type="spellStart"/>
      <w:r w:rsidR="00E116DB">
        <w:t>LeGates</w:t>
      </w:r>
      <w:proofErr w:type="spellEnd"/>
      <w:r w:rsidR="00E116DB">
        <w:t xml:space="preserve"> &amp; Stout (1996).</w:t>
      </w:r>
    </w:p>
    <w:p w14:paraId="6E375D44" w14:textId="77777777" w:rsidR="0032528F" w:rsidRDefault="0032528F" w:rsidP="0093513D"/>
    <w:p w14:paraId="459D0C85" w14:textId="77777777" w:rsidR="00901BB2" w:rsidRPr="0010264C" w:rsidRDefault="00901BB2" w:rsidP="00901BB2">
      <w:pPr>
        <w:rPr>
          <w:rFonts w:asciiTheme="majorHAnsi" w:hAnsiTheme="majorHAnsi"/>
        </w:rPr>
      </w:pPr>
      <w:r w:rsidRPr="0010264C">
        <w:rPr>
          <w:rFonts w:asciiTheme="majorHAnsi" w:hAnsiTheme="majorHAnsi"/>
        </w:rPr>
        <w:t>Sasaki, Ken-</w:t>
      </w:r>
      <w:proofErr w:type="spellStart"/>
      <w:r w:rsidRPr="0010264C">
        <w:rPr>
          <w:rFonts w:asciiTheme="majorHAnsi" w:hAnsiTheme="majorHAnsi"/>
        </w:rPr>
        <w:t>Ichi</w:t>
      </w:r>
      <w:proofErr w:type="spellEnd"/>
      <w:r w:rsidRPr="0010264C">
        <w:rPr>
          <w:rFonts w:asciiTheme="majorHAnsi" w:hAnsiTheme="majorHAnsi"/>
        </w:rPr>
        <w:t xml:space="preserve"> (1998). “For whom is city design? </w:t>
      </w:r>
      <w:proofErr w:type="spellStart"/>
      <w:r w:rsidRPr="0010264C">
        <w:rPr>
          <w:rFonts w:asciiTheme="majorHAnsi" w:hAnsiTheme="majorHAnsi"/>
        </w:rPr>
        <w:t>Tacility</w:t>
      </w:r>
      <w:proofErr w:type="spellEnd"/>
      <w:r w:rsidRPr="0010264C">
        <w:rPr>
          <w:rFonts w:asciiTheme="majorHAnsi" w:hAnsiTheme="majorHAnsi"/>
        </w:rPr>
        <w:t xml:space="preserve"> versus visuality.” In: Malcolm Miles, Tim Hall &amp; Iain Borden (Eds.), </w:t>
      </w:r>
      <w:r w:rsidRPr="0010264C">
        <w:rPr>
          <w:rFonts w:asciiTheme="majorHAnsi" w:hAnsiTheme="majorHAnsi"/>
          <w:i/>
        </w:rPr>
        <w:t>The City Cultures Reader</w:t>
      </w:r>
      <w:r w:rsidRPr="0010264C">
        <w:rPr>
          <w:rFonts w:asciiTheme="majorHAnsi" w:hAnsiTheme="majorHAnsi"/>
        </w:rPr>
        <w:t>. New York: Routledge.</w:t>
      </w:r>
    </w:p>
    <w:p w14:paraId="10A35B71" w14:textId="77777777" w:rsidR="0077605A" w:rsidRDefault="0077605A" w:rsidP="0093513D"/>
    <w:p w14:paraId="22D3DB4C" w14:textId="77777777" w:rsidR="0050301F" w:rsidRDefault="0050301F" w:rsidP="0050301F">
      <w:pPr>
        <w:rPr>
          <w:rFonts w:asciiTheme="majorHAnsi" w:hAnsiTheme="majorHAnsi"/>
        </w:rPr>
      </w:pPr>
      <w:r w:rsidRPr="00B5608B">
        <w:rPr>
          <w:rFonts w:asciiTheme="majorHAnsi" w:hAnsiTheme="majorHAnsi"/>
        </w:rPr>
        <w:t xml:space="preserve">Seabright, Paul (2004).  </w:t>
      </w:r>
      <w:r>
        <w:rPr>
          <w:rFonts w:asciiTheme="majorHAnsi" w:hAnsiTheme="majorHAnsi"/>
          <w:i/>
        </w:rPr>
        <w:t>The Company of Strangers:  A Natural History of Economic Life</w:t>
      </w:r>
      <w:r>
        <w:rPr>
          <w:rFonts w:asciiTheme="majorHAnsi" w:hAnsiTheme="majorHAnsi"/>
        </w:rPr>
        <w:t>.  Princeton:  Princeton Univ. Press.</w:t>
      </w:r>
    </w:p>
    <w:p w14:paraId="4E7A9F28" w14:textId="77777777" w:rsidR="0050301F" w:rsidRDefault="0050301F" w:rsidP="00727E0D">
      <w:pPr>
        <w:rPr>
          <w:rFonts w:asciiTheme="majorHAnsi" w:hAnsiTheme="majorHAnsi"/>
          <w:bCs/>
        </w:rPr>
      </w:pPr>
    </w:p>
    <w:p w14:paraId="520BA339" w14:textId="68D22197" w:rsidR="00F474E2" w:rsidRDefault="00F474E2" w:rsidP="00727E0D">
      <w:r>
        <w:rPr>
          <w:rFonts w:asciiTheme="majorHAnsi" w:hAnsiTheme="majorHAnsi"/>
          <w:bCs/>
        </w:rPr>
        <w:t>Simmel, Georg (</w:t>
      </w:r>
      <w:r w:rsidR="00134832">
        <w:rPr>
          <w:rFonts w:asciiTheme="majorHAnsi" w:hAnsiTheme="majorHAnsi"/>
          <w:bCs/>
        </w:rPr>
        <w:t xml:space="preserve">1903/1971).  </w:t>
      </w:r>
      <w:r w:rsidR="00134832">
        <w:rPr>
          <w:rStyle w:val="reference-text"/>
          <w:rFonts w:eastAsia="Times New Roman" w:cs="Times New Roman"/>
          <w:i/>
          <w:iCs/>
        </w:rPr>
        <w:t>The Metropolis of Modern Life</w:t>
      </w:r>
      <w:r w:rsidR="00134832">
        <w:rPr>
          <w:rStyle w:val="reference-text"/>
          <w:rFonts w:eastAsia="Times New Roman" w:cs="Times New Roman"/>
        </w:rPr>
        <w:t xml:space="preserve"> in Donald Levine (ed).  Chicago:  Chicago Univ. Press.</w:t>
      </w:r>
      <w:r>
        <w:t xml:space="preserve"> </w:t>
      </w:r>
    </w:p>
    <w:p w14:paraId="4696FE78" w14:textId="77777777" w:rsidR="00902EB5" w:rsidRDefault="00902EB5" w:rsidP="00727E0D"/>
    <w:p w14:paraId="29AD1BE2" w14:textId="48445E0F" w:rsidR="00902EB5" w:rsidRPr="00902EB5" w:rsidRDefault="00902EB5" w:rsidP="00727E0D">
      <w:pPr>
        <w:rPr>
          <w:rFonts w:asciiTheme="majorHAnsi" w:hAnsiTheme="majorHAnsi"/>
          <w:bCs/>
        </w:rPr>
      </w:pPr>
      <w:r>
        <w:t xml:space="preserve">Susskind, John (1998).  </w:t>
      </w:r>
      <w:r>
        <w:rPr>
          <w:i/>
        </w:rPr>
        <w:t>Perfume</w:t>
      </w:r>
      <w:r>
        <w:t>.  Trans. by John Woods.  New York:  Knopf.</w:t>
      </w:r>
    </w:p>
    <w:p w14:paraId="2813D1A2" w14:textId="77777777" w:rsidR="00AD56A2" w:rsidRDefault="00AD56A2" w:rsidP="0093513D"/>
    <w:p w14:paraId="40BE445F" w14:textId="21C2600F" w:rsidR="00534A27" w:rsidRDefault="00697205" w:rsidP="0093513D">
      <w:r>
        <w:t xml:space="preserve">Whyte, William (1988).  “The design of spaces” in </w:t>
      </w:r>
      <w:proofErr w:type="spellStart"/>
      <w:r>
        <w:t>LeGates</w:t>
      </w:r>
      <w:proofErr w:type="spellEnd"/>
      <w:r>
        <w:t xml:space="preserve"> &amp; Stout (1996).</w:t>
      </w:r>
    </w:p>
    <w:p w14:paraId="1E4C1AB2" w14:textId="77777777" w:rsidR="008D56F7" w:rsidRDefault="008D56F7" w:rsidP="0093513D"/>
    <w:p w14:paraId="3D2A1201" w14:textId="440F8086" w:rsidR="00826E34" w:rsidRDefault="00826E34" w:rsidP="0093513D">
      <w:r>
        <w:t>Wright, Frank Lloyd</w:t>
      </w:r>
      <w:r w:rsidR="00697205">
        <w:t xml:space="preserve"> (1935).  “Broadacre City:  A new community plan” in </w:t>
      </w:r>
      <w:proofErr w:type="spellStart"/>
      <w:r w:rsidR="00697205">
        <w:t>LeGates</w:t>
      </w:r>
      <w:proofErr w:type="spellEnd"/>
      <w:r w:rsidR="00697205">
        <w:t xml:space="preserve"> &amp; Stout (1996).</w:t>
      </w:r>
    </w:p>
    <w:p w14:paraId="6D64A490" w14:textId="15EF6FAC" w:rsidR="003342B6" w:rsidRDefault="003342B6" w:rsidP="004B2C8A">
      <w:pPr>
        <w:rPr>
          <w:rFonts w:eastAsia="Times New Roman" w:cs="Times New Roman"/>
        </w:rPr>
      </w:pPr>
    </w:p>
    <w:p w14:paraId="65839AFE" w14:textId="77777777" w:rsidR="003342B6" w:rsidRPr="00B963B2" w:rsidRDefault="003342B6"/>
    <w:sectPr w:rsidR="003342B6" w:rsidRPr="00B963B2" w:rsidSect="004B2C8A">
      <w:footerReference w:type="even" r:id="rId7"/>
      <w:footerReference w:type="default" r:id="rId8"/>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D0A077" w14:textId="77777777" w:rsidR="008644DD" w:rsidRDefault="008644DD" w:rsidP="00053901">
      <w:r>
        <w:separator/>
      </w:r>
    </w:p>
  </w:endnote>
  <w:endnote w:type="continuationSeparator" w:id="0">
    <w:p w14:paraId="6EAC70BE" w14:textId="77777777" w:rsidR="008644DD" w:rsidRDefault="008644DD" w:rsidP="00053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Euphemia UCAS">
    <w:panose1 w:val="020B0503040102020104"/>
    <w:charset w:val="00"/>
    <w:family w:val="auto"/>
    <w:pitch w:val="variable"/>
    <w:sig w:usb0="80000063" w:usb1="00000000" w:usb2="00002000" w:usb3="00000000" w:csb0="000001F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EB174" w14:textId="77777777" w:rsidR="00C44299" w:rsidRDefault="00C44299" w:rsidP="000241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3F7A556" w14:textId="77777777" w:rsidR="00C44299" w:rsidRDefault="00C442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02323" w14:textId="77777777" w:rsidR="00C44299" w:rsidRDefault="00C44299" w:rsidP="000241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12FAA">
      <w:rPr>
        <w:rStyle w:val="PageNumber"/>
        <w:noProof/>
      </w:rPr>
      <w:t>14</w:t>
    </w:r>
    <w:r>
      <w:rPr>
        <w:rStyle w:val="PageNumber"/>
      </w:rPr>
      <w:fldChar w:fldCharType="end"/>
    </w:r>
  </w:p>
  <w:p w14:paraId="676C5971" w14:textId="77777777" w:rsidR="00C44299" w:rsidRDefault="00C442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8A22D2" w14:textId="77777777" w:rsidR="008644DD" w:rsidRDefault="008644DD" w:rsidP="00053901">
      <w:r>
        <w:separator/>
      </w:r>
    </w:p>
  </w:footnote>
  <w:footnote w:type="continuationSeparator" w:id="0">
    <w:p w14:paraId="2A42BE0E" w14:textId="77777777" w:rsidR="008644DD" w:rsidRDefault="008644DD" w:rsidP="00053901">
      <w:r>
        <w:continuationSeparator/>
      </w:r>
    </w:p>
  </w:footnote>
  <w:footnote w:id="1">
    <w:p w14:paraId="7837DAE6" w14:textId="68183ABA" w:rsidR="00063539" w:rsidRDefault="00063539">
      <w:pPr>
        <w:pStyle w:val="FootnoteText"/>
      </w:pPr>
      <w:ins w:id="1" w:author="Gene Callahan" w:date="2019-08-18T01:15:00Z">
        <w:r>
          <w:rPr>
            <w:rStyle w:val="FootnoteReference"/>
          </w:rPr>
          <w:footnoteRef/>
        </w:r>
        <w:r>
          <w:t xml:space="preserve"> </w:t>
        </w:r>
      </w:ins>
      <w:ins w:id="2" w:author="Gene Callahan" w:date="2019-08-18T01:17:00Z">
        <w:r w:rsidRPr="00063539">
          <w:t>This article was made possible in part by a grant from the Charles Koch Foundation.</w:t>
        </w:r>
      </w:ins>
    </w:p>
  </w:footnote>
  <w:footnote w:id="2">
    <w:p w14:paraId="4928A268" w14:textId="3679A2F3" w:rsidR="00580064" w:rsidRDefault="00580064">
      <w:pPr>
        <w:pStyle w:val="FootnoteText"/>
      </w:pPr>
      <w:ins w:id="40" w:author="Sanford Ikeda" w:date="2019-08-02T11:44:00Z">
        <w:r>
          <w:rPr>
            <w:rStyle w:val="FootnoteReference"/>
          </w:rPr>
          <w:footnoteRef/>
        </w:r>
        <w:r>
          <w:t xml:space="preserve"> My understanding of rationality, rationalism, and reason derives primarily from the work of F.A. Hayek, but I know full well that other sources – e.g. Popper, </w:t>
        </w:r>
        <w:proofErr w:type="spellStart"/>
        <w:r>
          <w:t>Oakshott</w:t>
        </w:r>
        <w:proofErr w:type="spellEnd"/>
        <w:r>
          <w:t xml:space="preserve"> – are equally valid starting points.  </w:t>
        </w:r>
      </w:ins>
    </w:p>
  </w:footnote>
  <w:footnote w:id="3">
    <w:p w14:paraId="2F0CD990" w14:textId="1B24C07C" w:rsidR="00C44299" w:rsidRDefault="00C44299">
      <w:pPr>
        <w:pStyle w:val="FootnoteText"/>
      </w:pPr>
      <w:r>
        <w:rPr>
          <w:rStyle w:val="FootnoteReference"/>
        </w:rPr>
        <w:footnoteRef/>
      </w:r>
      <w:r>
        <w:t xml:space="preserve"> This may be the place to forward a hypothesis of mine that the farther away from a border vacuum you go the better the quality of </w:t>
      </w:r>
      <w:del w:id="109" w:author="Sanford Ikeda" w:date="2019-08-02T11:52:00Z">
        <w:r w:rsidDel="00270CE9">
          <w:delText xml:space="preserve">the </w:delText>
        </w:r>
      </w:del>
      <w:r>
        <w:t xml:space="preserve">restaurants </w:t>
      </w:r>
      <w:ins w:id="110" w:author="Sanford Ikeda" w:date="2019-08-02T11:52:00Z">
        <w:r w:rsidR="00270CE9">
          <w:t>tend to be</w:t>
        </w:r>
      </w:ins>
      <w:del w:id="111" w:author="Sanford Ikeda" w:date="2019-08-02T11:52:00Z">
        <w:r w:rsidDel="00270CE9">
          <w:delText>gets</w:delText>
        </w:r>
      </w:del>
      <w:r>
        <w:t>. That is because the high concentration of persons using a border vacuum, say a civic center, the majority of users have only a short time to have lunch, so that restaurants will cater to higher-volume, quickly prepared meals. The capital requirements, especially human capital, are generally too great for such establishments to also offer a lower-volume of diners a better-quality menu.  Farther from a border vacuum these lunch-time pressures are thus lower and, ceteris paribus, we would expect the quality of restaurants to be higher.  While I have not yet conducted a rigorous test analysis of this hypothesis, my casual empiricism supports it over a range of locations and for different kinds of border vacuums.</w:t>
      </w:r>
    </w:p>
  </w:footnote>
  <w:footnote w:id="4">
    <w:p w14:paraId="129BEDCB" w14:textId="5CEE1C76" w:rsidR="00C44299" w:rsidRDefault="00C44299">
      <w:pPr>
        <w:pStyle w:val="FootnoteText"/>
      </w:pPr>
      <w:r>
        <w:rPr>
          <w:rStyle w:val="FootnoteReference"/>
        </w:rPr>
        <w:footnoteRef/>
      </w:r>
      <w:r>
        <w:t xml:space="preserve"> Jacobs devotes her entire Chapter 5 in </w:t>
      </w:r>
      <w:r>
        <w:rPr>
          <w:i/>
        </w:rPr>
        <w:t>Death and Life</w:t>
      </w:r>
      <w:r>
        <w:t xml:space="preserve"> to parks.</w:t>
      </w:r>
    </w:p>
  </w:footnote>
  <w:footnote w:id="5">
    <w:p w14:paraId="34B80C79" w14:textId="5A034B80" w:rsidR="00C44299" w:rsidRDefault="00C44299">
      <w:pPr>
        <w:pStyle w:val="FootnoteText"/>
      </w:pPr>
      <w:r>
        <w:rPr>
          <w:rStyle w:val="FootnoteReference"/>
        </w:rPr>
        <w:footnoteRef/>
      </w:r>
      <w:r>
        <w:t xml:space="preserve"> Compare this with the Upper East Side of Manhattan, one of the densest districts in New York City, with 185 persons per acre.</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ene Callahan">
    <w15:presenceInfo w15:providerId="Windows Live" w15:userId="c4658fadaefa06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4C3"/>
    <w:rsid w:val="00001054"/>
    <w:rsid w:val="00002465"/>
    <w:rsid w:val="00003137"/>
    <w:rsid w:val="00004045"/>
    <w:rsid w:val="0000414F"/>
    <w:rsid w:val="000049BE"/>
    <w:rsid w:val="00006D4F"/>
    <w:rsid w:val="00006FAB"/>
    <w:rsid w:val="00015683"/>
    <w:rsid w:val="000176C4"/>
    <w:rsid w:val="00017CD7"/>
    <w:rsid w:val="000214AC"/>
    <w:rsid w:val="0002182B"/>
    <w:rsid w:val="00024133"/>
    <w:rsid w:val="000254A3"/>
    <w:rsid w:val="00026F92"/>
    <w:rsid w:val="000319AE"/>
    <w:rsid w:val="00037426"/>
    <w:rsid w:val="00041456"/>
    <w:rsid w:val="00045511"/>
    <w:rsid w:val="00047870"/>
    <w:rsid w:val="00050880"/>
    <w:rsid w:val="0005173B"/>
    <w:rsid w:val="000520DD"/>
    <w:rsid w:val="00053901"/>
    <w:rsid w:val="00053F08"/>
    <w:rsid w:val="00053FCB"/>
    <w:rsid w:val="00055D05"/>
    <w:rsid w:val="0006176B"/>
    <w:rsid w:val="00061C0C"/>
    <w:rsid w:val="00063539"/>
    <w:rsid w:val="0006399C"/>
    <w:rsid w:val="00063E88"/>
    <w:rsid w:val="00064283"/>
    <w:rsid w:val="00064CA8"/>
    <w:rsid w:val="000663E2"/>
    <w:rsid w:val="0006665E"/>
    <w:rsid w:val="000669E9"/>
    <w:rsid w:val="00073178"/>
    <w:rsid w:val="0007677A"/>
    <w:rsid w:val="000768A9"/>
    <w:rsid w:val="00087CEE"/>
    <w:rsid w:val="00090774"/>
    <w:rsid w:val="00091A91"/>
    <w:rsid w:val="00093D8F"/>
    <w:rsid w:val="0009517A"/>
    <w:rsid w:val="00095C22"/>
    <w:rsid w:val="000A536B"/>
    <w:rsid w:val="000A5CB4"/>
    <w:rsid w:val="000B1DC8"/>
    <w:rsid w:val="000B2833"/>
    <w:rsid w:val="000B6BCB"/>
    <w:rsid w:val="000B74F7"/>
    <w:rsid w:val="000C2286"/>
    <w:rsid w:val="000C47E9"/>
    <w:rsid w:val="000C4D8B"/>
    <w:rsid w:val="000C5522"/>
    <w:rsid w:val="000C63C3"/>
    <w:rsid w:val="000D0F87"/>
    <w:rsid w:val="000D1824"/>
    <w:rsid w:val="000D2707"/>
    <w:rsid w:val="000D2B68"/>
    <w:rsid w:val="000D5E98"/>
    <w:rsid w:val="000D62BA"/>
    <w:rsid w:val="000E054E"/>
    <w:rsid w:val="000E0D48"/>
    <w:rsid w:val="000E4079"/>
    <w:rsid w:val="000E5A7D"/>
    <w:rsid w:val="000E75E7"/>
    <w:rsid w:val="000E7E74"/>
    <w:rsid w:val="000F0EF8"/>
    <w:rsid w:val="000F211E"/>
    <w:rsid w:val="000F4920"/>
    <w:rsid w:val="000F652E"/>
    <w:rsid w:val="001014C3"/>
    <w:rsid w:val="00102880"/>
    <w:rsid w:val="001041BE"/>
    <w:rsid w:val="00104FA9"/>
    <w:rsid w:val="00107FA2"/>
    <w:rsid w:val="00110BEB"/>
    <w:rsid w:val="001118A0"/>
    <w:rsid w:val="00113701"/>
    <w:rsid w:val="00120A5F"/>
    <w:rsid w:val="00122530"/>
    <w:rsid w:val="00127B56"/>
    <w:rsid w:val="00127C64"/>
    <w:rsid w:val="001318A5"/>
    <w:rsid w:val="00131E84"/>
    <w:rsid w:val="00134832"/>
    <w:rsid w:val="001434C7"/>
    <w:rsid w:val="00150C60"/>
    <w:rsid w:val="001526D0"/>
    <w:rsid w:val="00152A83"/>
    <w:rsid w:val="00156F96"/>
    <w:rsid w:val="00157217"/>
    <w:rsid w:val="00157ADD"/>
    <w:rsid w:val="001607AD"/>
    <w:rsid w:val="00160E14"/>
    <w:rsid w:val="00160FB7"/>
    <w:rsid w:val="00161BB1"/>
    <w:rsid w:val="00162353"/>
    <w:rsid w:val="00162A47"/>
    <w:rsid w:val="00165EB9"/>
    <w:rsid w:val="00166E56"/>
    <w:rsid w:val="00172C82"/>
    <w:rsid w:val="00175379"/>
    <w:rsid w:val="0017645B"/>
    <w:rsid w:val="0018127C"/>
    <w:rsid w:val="00182014"/>
    <w:rsid w:val="0018440C"/>
    <w:rsid w:val="00185503"/>
    <w:rsid w:val="001858F0"/>
    <w:rsid w:val="00185EB3"/>
    <w:rsid w:val="001904FE"/>
    <w:rsid w:val="00194017"/>
    <w:rsid w:val="001A1B8B"/>
    <w:rsid w:val="001A1FEC"/>
    <w:rsid w:val="001A5F3A"/>
    <w:rsid w:val="001A73F1"/>
    <w:rsid w:val="001B069F"/>
    <w:rsid w:val="001B3CAD"/>
    <w:rsid w:val="001C1A96"/>
    <w:rsid w:val="001C1F89"/>
    <w:rsid w:val="001C2908"/>
    <w:rsid w:val="001C4EE1"/>
    <w:rsid w:val="001C690C"/>
    <w:rsid w:val="001D201E"/>
    <w:rsid w:val="001D2838"/>
    <w:rsid w:val="001D67C2"/>
    <w:rsid w:val="001E2E11"/>
    <w:rsid w:val="001E2EDF"/>
    <w:rsid w:val="001E5266"/>
    <w:rsid w:val="001E6F1B"/>
    <w:rsid w:val="001E7543"/>
    <w:rsid w:val="001E7F47"/>
    <w:rsid w:val="001F5969"/>
    <w:rsid w:val="001F6607"/>
    <w:rsid w:val="00200061"/>
    <w:rsid w:val="00205C2F"/>
    <w:rsid w:val="00205E76"/>
    <w:rsid w:val="00212E40"/>
    <w:rsid w:val="00213DA8"/>
    <w:rsid w:val="0021421E"/>
    <w:rsid w:val="002143E9"/>
    <w:rsid w:val="002204D0"/>
    <w:rsid w:val="00230A06"/>
    <w:rsid w:val="002331EE"/>
    <w:rsid w:val="00234512"/>
    <w:rsid w:val="002360D1"/>
    <w:rsid w:val="00241964"/>
    <w:rsid w:val="0025328D"/>
    <w:rsid w:val="00257F30"/>
    <w:rsid w:val="00265707"/>
    <w:rsid w:val="002660FB"/>
    <w:rsid w:val="00266131"/>
    <w:rsid w:val="00270CE9"/>
    <w:rsid w:val="00280E28"/>
    <w:rsid w:val="002810E9"/>
    <w:rsid w:val="002812BB"/>
    <w:rsid w:val="0028536B"/>
    <w:rsid w:val="00287378"/>
    <w:rsid w:val="00287822"/>
    <w:rsid w:val="00292A5F"/>
    <w:rsid w:val="00292E77"/>
    <w:rsid w:val="00294135"/>
    <w:rsid w:val="00297277"/>
    <w:rsid w:val="002A06A8"/>
    <w:rsid w:val="002A0EB7"/>
    <w:rsid w:val="002A236B"/>
    <w:rsid w:val="002A39BF"/>
    <w:rsid w:val="002B327A"/>
    <w:rsid w:val="002B3451"/>
    <w:rsid w:val="002B4E7C"/>
    <w:rsid w:val="002B56CB"/>
    <w:rsid w:val="002B71DF"/>
    <w:rsid w:val="002C1D9F"/>
    <w:rsid w:val="002C2C4C"/>
    <w:rsid w:val="002C4480"/>
    <w:rsid w:val="002C76A5"/>
    <w:rsid w:val="002C7D37"/>
    <w:rsid w:val="002D3753"/>
    <w:rsid w:val="002D7B4B"/>
    <w:rsid w:val="002D7BDB"/>
    <w:rsid w:val="002E2FA7"/>
    <w:rsid w:val="002E6BA9"/>
    <w:rsid w:val="002F0D06"/>
    <w:rsid w:val="002F26AC"/>
    <w:rsid w:val="002F2A34"/>
    <w:rsid w:val="002F3610"/>
    <w:rsid w:val="002F36A2"/>
    <w:rsid w:val="002F36B1"/>
    <w:rsid w:val="002F5004"/>
    <w:rsid w:val="002F50B4"/>
    <w:rsid w:val="002F5A69"/>
    <w:rsid w:val="00300ACD"/>
    <w:rsid w:val="00300C8A"/>
    <w:rsid w:val="00301439"/>
    <w:rsid w:val="00302251"/>
    <w:rsid w:val="00307709"/>
    <w:rsid w:val="00310AAC"/>
    <w:rsid w:val="00311998"/>
    <w:rsid w:val="00313B87"/>
    <w:rsid w:val="00313C34"/>
    <w:rsid w:val="00323FB5"/>
    <w:rsid w:val="003244C2"/>
    <w:rsid w:val="0032528F"/>
    <w:rsid w:val="003253E5"/>
    <w:rsid w:val="00325ED2"/>
    <w:rsid w:val="0032633C"/>
    <w:rsid w:val="00327E68"/>
    <w:rsid w:val="00331276"/>
    <w:rsid w:val="003320E4"/>
    <w:rsid w:val="00333203"/>
    <w:rsid w:val="003342B6"/>
    <w:rsid w:val="00343F1F"/>
    <w:rsid w:val="00346D76"/>
    <w:rsid w:val="00347050"/>
    <w:rsid w:val="00347BAA"/>
    <w:rsid w:val="00350006"/>
    <w:rsid w:val="00350698"/>
    <w:rsid w:val="003612E4"/>
    <w:rsid w:val="00367700"/>
    <w:rsid w:val="00373705"/>
    <w:rsid w:val="003766E8"/>
    <w:rsid w:val="00377B9D"/>
    <w:rsid w:val="00383B55"/>
    <w:rsid w:val="0038595D"/>
    <w:rsid w:val="00387598"/>
    <w:rsid w:val="003901C0"/>
    <w:rsid w:val="00390E2D"/>
    <w:rsid w:val="00393989"/>
    <w:rsid w:val="003957CC"/>
    <w:rsid w:val="00396A0D"/>
    <w:rsid w:val="003A0254"/>
    <w:rsid w:val="003A321F"/>
    <w:rsid w:val="003A4101"/>
    <w:rsid w:val="003B149C"/>
    <w:rsid w:val="003B4D0C"/>
    <w:rsid w:val="003B55C9"/>
    <w:rsid w:val="003C0D21"/>
    <w:rsid w:val="003C1183"/>
    <w:rsid w:val="003C19B7"/>
    <w:rsid w:val="003C423C"/>
    <w:rsid w:val="003C4CC1"/>
    <w:rsid w:val="003C6655"/>
    <w:rsid w:val="003C7DBC"/>
    <w:rsid w:val="003D030F"/>
    <w:rsid w:val="003D2FDE"/>
    <w:rsid w:val="003D3FD1"/>
    <w:rsid w:val="003E14BF"/>
    <w:rsid w:val="003E51C7"/>
    <w:rsid w:val="003F03D7"/>
    <w:rsid w:val="003F1B13"/>
    <w:rsid w:val="003F207C"/>
    <w:rsid w:val="003F293E"/>
    <w:rsid w:val="003F3948"/>
    <w:rsid w:val="003F5D1A"/>
    <w:rsid w:val="003F7340"/>
    <w:rsid w:val="0040032F"/>
    <w:rsid w:val="00402A94"/>
    <w:rsid w:val="004037BF"/>
    <w:rsid w:val="004041F6"/>
    <w:rsid w:val="004057F8"/>
    <w:rsid w:val="00406518"/>
    <w:rsid w:val="00406774"/>
    <w:rsid w:val="00410CF6"/>
    <w:rsid w:val="00411003"/>
    <w:rsid w:val="0041243D"/>
    <w:rsid w:val="00415548"/>
    <w:rsid w:val="004155DF"/>
    <w:rsid w:val="0041729E"/>
    <w:rsid w:val="004175D9"/>
    <w:rsid w:val="00423C4B"/>
    <w:rsid w:val="00423DFF"/>
    <w:rsid w:val="00423E56"/>
    <w:rsid w:val="00424BC8"/>
    <w:rsid w:val="00424CB0"/>
    <w:rsid w:val="00424E6E"/>
    <w:rsid w:val="004256B5"/>
    <w:rsid w:val="0043484C"/>
    <w:rsid w:val="004368E9"/>
    <w:rsid w:val="00444F4B"/>
    <w:rsid w:val="0044638F"/>
    <w:rsid w:val="00454005"/>
    <w:rsid w:val="00457E74"/>
    <w:rsid w:val="00467B58"/>
    <w:rsid w:val="00471AAA"/>
    <w:rsid w:val="004732AB"/>
    <w:rsid w:val="004735BD"/>
    <w:rsid w:val="00475B1A"/>
    <w:rsid w:val="00483964"/>
    <w:rsid w:val="004839E7"/>
    <w:rsid w:val="004852B5"/>
    <w:rsid w:val="00485ADA"/>
    <w:rsid w:val="00486A23"/>
    <w:rsid w:val="004879D6"/>
    <w:rsid w:val="00487B95"/>
    <w:rsid w:val="0049482B"/>
    <w:rsid w:val="004A43CD"/>
    <w:rsid w:val="004B2C8A"/>
    <w:rsid w:val="004B5711"/>
    <w:rsid w:val="004B7C5F"/>
    <w:rsid w:val="004C13F5"/>
    <w:rsid w:val="004C14F1"/>
    <w:rsid w:val="004C40E7"/>
    <w:rsid w:val="004C7BE8"/>
    <w:rsid w:val="004C7DBB"/>
    <w:rsid w:val="004D0312"/>
    <w:rsid w:val="004D14C8"/>
    <w:rsid w:val="004D18BD"/>
    <w:rsid w:val="004D36F3"/>
    <w:rsid w:val="004D6845"/>
    <w:rsid w:val="004F040C"/>
    <w:rsid w:val="004F090D"/>
    <w:rsid w:val="004F321D"/>
    <w:rsid w:val="004F4036"/>
    <w:rsid w:val="004F539F"/>
    <w:rsid w:val="004F6489"/>
    <w:rsid w:val="0050301F"/>
    <w:rsid w:val="00506E3A"/>
    <w:rsid w:val="00507D94"/>
    <w:rsid w:val="0051542E"/>
    <w:rsid w:val="00515679"/>
    <w:rsid w:val="00515A87"/>
    <w:rsid w:val="005206BF"/>
    <w:rsid w:val="005267B9"/>
    <w:rsid w:val="00527400"/>
    <w:rsid w:val="005277CE"/>
    <w:rsid w:val="00532BEB"/>
    <w:rsid w:val="00534164"/>
    <w:rsid w:val="00534A27"/>
    <w:rsid w:val="00535BC0"/>
    <w:rsid w:val="00535F81"/>
    <w:rsid w:val="00541C2E"/>
    <w:rsid w:val="00541F7A"/>
    <w:rsid w:val="00543772"/>
    <w:rsid w:val="005444A6"/>
    <w:rsid w:val="0055168B"/>
    <w:rsid w:val="00552164"/>
    <w:rsid w:val="00555356"/>
    <w:rsid w:val="005559C8"/>
    <w:rsid w:val="00556EBE"/>
    <w:rsid w:val="005618DA"/>
    <w:rsid w:val="00564466"/>
    <w:rsid w:val="0056507B"/>
    <w:rsid w:val="00567B5A"/>
    <w:rsid w:val="00570460"/>
    <w:rsid w:val="00570B20"/>
    <w:rsid w:val="005734FE"/>
    <w:rsid w:val="0057394F"/>
    <w:rsid w:val="0057395A"/>
    <w:rsid w:val="00575665"/>
    <w:rsid w:val="00575BE6"/>
    <w:rsid w:val="005761E2"/>
    <w:rsid w:val="005779CE"/>
    <w:rsid w:val="00580064"/>
    <w:rsid w:val="00582A90"/>
    <w:rsid w:val="0058367B"/>
    <w:rsid w:val="005920FC"/>
    <w:rsid w:val="00593255"/>
    <w:rsid w:val="00593DE1"/>
    <w:rsid w:val="00594332"/>
    <w:rsid w:val="005943B6"/>
    <w:rsid w:val="005954CB"/>
    <w:rsid w:val="005A0F7B"/>
    <w:rsid w:val="005A3E54"/>
    <w:rsid w:val="005B001F"/>
    <w:rsid w:val="005B3545"/>
    <w:rsid w:val="005B4502"/>
    <w:rsid w:val="005C0A52"/>
    <w:rsid w:val="005C244E"/>
    <w:rsid w:val="005C295D"/>
    <w:rsid w:val="005C65AB"/>
    <w:rsid w:val="005C6B0E"/>
    <w:rsid w:val="005C73B9"/>
    <w:rsid w:val="005D0E03"/>
    <w:rsid w:val="005D331E"/>
    <w:rsid w:val="005D4277"/>
    <w:rsid w:val="005D538E"/>
    <w:rsid w:val="005D6435"/>
    <w:rsid w:val="005D6F3B"/>
    <w:rsid w:val="005D7125"/>
    <w:rsid w:val="005E2AC3"/>
    <w:rsid w:val="005E534B"/>
    <w:rsid w:val="005E706B"/>
    <w:rsid w:val="005E7394"/>
    <w:rsid w:val="005F3104"/>
    <w:rsid w:val="005F3298"/>
    <w:rsid w:val="005F7C7F"/>
    <w:rsid w:val="0060012D"/>
    <w:rsid w:val="00603B7C"/>
    <w:rsid w:val="006119A8"/>
    <w:rsid w:val="00614346"/>
    <w:rsid w:val="00615499"/>
    <w:rsid w:val="00615B40"/>
    <w:rsid w:val="00615FE0"/>
    <w:rsid w:val="006166EE"/>
    <w:rsid w:val="00623AB0"/>
    <w:rsid w:val="00625828"/>
    <w:rsid w:val="00631CDC"/>
    <w:rsid w:val="00642CAA"/>
    <w:rsid w:val="0064457F"/>
    <w:rsid w:val="00645384"/>
    <w:rsid w:val="006511B6"/>
    <w:rsid w:val="00652B85"/>
    <w:rsid w:val="00653877"/>
    <w:rsid w:val="00653A3E"/>
    <w:rsid w:val="00655B6C"/>
    <w:rsid w:val="00655E43"/>
    <w:rsid w:val="00657050"/>
    <w:rsid w:val="006572C5"/>
    <w:rsid w:val="00660178"/>
    <w:rsid w:val="00665B23"/>
    <w:rsid w:val="00666DFA"/>
    <w:rsid w:val="006677A2"/>
    <w:rsid w:val="0067067D"/>
    <w:rsid w:val="006710C0"/>
    <w:rsid w:val="00673472"/>
    <w:rsid w:val="00675474"/>
    <w:rsid w:val="00677664"/>
    <w:rsid w:val="00677BB6"/>
    <w:rsid w:val="00683D8F"/>
    <w:rsid w:val="00694538"/>
    <w:rsid w:val="00694C85"/>
    <w:rsid w:val="00695BCD"/>
    <w:rsid w:val="00696F1F"/>
    <w:rsid w:val="00697205"/>
    <w:rsid w:val="006A2327"/>
    <w:rsid w:val="006A24B1"/>
    <w:rsid w:val="006A30A8"/>
    <w:rsid w:val="006A347E"/>
    <w:rsid w:val="006A657C"/>
    <w:rsid w:val="006A74BF"/>
    <w:rsid w:val="006D16A2"/>
    <w:rsid w:val="006D22E8"/>
    <w:rsid w:val="006D2D63"/>
    <w:rsid w:val="006D7588"/>
    <w:rsid w:val="006D7E63"/>
    <w:rsid w:val="006E27CE"/>
    <w:rsid w:val="006E6644"/>
    <w:rsid w:val="006F1A67"/>
    <w:rsid w:val="006F4E16"/>
    <w:rsid w:val="006F535C"/>
    <w:rsid w:val="006F6CB4"/>
    <w:rsid w:val="007002E8"/>
    <w:rsid w:val="007031F9"/>
    <w:rsid w:val="00703D19"/>
    <w:rsid w:val="00704361"/>
    <w:rsid w:val="00704B8C"/>
    <w:rsid w:val="007052D9"/>
    <w:rsid w:val="007056AA"/>
    <w:rsid w:val="0070716C"/>
    <w:rsid w:val="00715568"/>
    <w:rsid w:val="00716BC0"/>
    <w:rsid w:val="00716C5C"/>
    <w:rsid w:val="00721F47"/>
    <w:rsid w:val="00727E0D"/>
    <w:rsid w:val="00732853"/>
    <w:rsid w:val="0073770D"/>
    <w:rsid w:val="0074023C"/>
    <w:rsid w:val="007424F4"/>
    <w:rsid w:val="00747216"/>
    <w:rsid w:val="007478D8"/>
    <w:rsid w:val="007507BD"/>
    <w:rsid w:val="0075260A"/>
    <w:rsid w:val="00752671"/>
    <w:rsid w:val="00752B10"/>
    <w:rsid w:val="0075583F"/>
    <w:rsid w:val="0076063F"/>
    <w:rsid w:val="00761614"/>
    <w:rsid w:val="00762DE2"/>
    <w:rsid w:val="00764E55"/>
    <w:rsid w:val="00765F8D"/>
    <w:rsid w:val="007667A7"/>
    <w:rsid w:val="00770157"/>
    <w:rsid w:val="0077060D"/>
    <w:rsid w:val="00770715"/>
    <w:rsid w:val="00771CF5"/>
    <w:rsid w:val="00772945"/>
    <w:rsid w:val="007741ED"/>
    <w:rsid w:val="00776025"/>
    <w:rsid w:val="0077605A"/>
    <w:rsid w:val="007768FF"/>
    <w:rsid w:val="0077739E"/>
    <w:rsid w:val="00782D58"/>
    <w:rsid w:val="00785002"/>
    <w:rsid w:val="00785A4A"/>
    <w:rsid w:val="0078724B"/>
    <w:rsid w:val="00790F36"/>
    <w:rsid w:val="0079541E"/>
    <w:rsid w:val="007955ED"/>
    <w:rsid w:val="00795850"/>
    <w:rsid w:val="007964C7"/>
    <w:rsid w:val="00797BE5"/>
    <w:rsid w:val="007A0BFE"/>
    <w:rsid w:val="007A1577"/>
    <w:rsid w:val="007B17E8"/>
    <w:rsid w:val="007B262B"/>
    <w:rsid w:val="007B3912"/>
    <w:rsid w:val="007B3982"/>
    <w:rsid w:val="007B591D"/>
    <w:rsid w:val="007B76ED"/>
    <w:rsid w:val="007C5850"/>
    <w:rsid w:val="007C5E29"/>
    <w:rsid w:val="007C61A4"/>
    <w:rsid w:val="007D356F"/>
    <w:rsid w:val="007E3F55"/>
    <w:rsid w:val="007F19E8"/>
    <w:rsid w:val="007F280C"/>
    <w:rsid w:val="007F33DB"/>
    <w:rsid w:val="007F47B5"/>
    <w:rsid w:val="00800167"/>
    <w:rsid w:val="00802AEF"/>
    <w:rsid w:val="00802EF0"/>
    <w:rsid w:val="00807276"/>
    <w:rsid w:val="00812C4E"/>
    <w:rsid w:val="0081368E"/>
    <w:rsid w:val="0081453F"/>
    <w:rsid w:val="008166A2"/>
    <w:rsid w:val="00826E34"/>
    <w:rsid w:val="0083174B"/>
    <w:rsid w:val="00833175"/>
    <w:rsid w:val="008332B6"/>
    <w:rsid w:val="00833C3C"/>
    <w:rsid w:val="00837B1D"/>
    <w:rsid w:val="0084023C"/>
    <w:rsid w:val="00843872"/>
    <w:rsid w:val="00843FE8"/>
    <w:rsid w:val="00852062"/>
    <w:rsid w:val="008536A3"/>
    <w:rsid w:val="008538DB"/>
    <w:rsid w:val="00853DF8"/>
    <w:rsid w:val="00856516"/>
    <w:rsid w:val="008572D5"/>
    <w:rsid w:val="00863E38"/>
    <w:rsid w:val="008644DD"/>
    <w:rsid w:val="00864DDB"/>
    <w:rsid w:val="0087640A"/>
    <w:rsid w:val="00876786"/>
    <w:rsid w:val="00876AF7"/>
    <w:rsid w:val="008804F2"/>
    <w:rsid w:val="0088158F"/>
    <w:rsid w:val="00886F3A"/>
    <w:rsid w:val="00886F3D"/>
    <w:rsid w:val="00887CE2"/>
    <w:rsid w:val="00891970"/>
    <w:rsid w:val="008A12A2"/>
    <w:rsid w:val="008A2F24"/>
    <w:rsid w:val="008A4E60"/>
    <w:rsid w:val="008A5030"/>
    <w:rsid w:val="008A51E8"/>
    <w:rsid w:val="008A5299"/>
    <w:rsid w:val="008A6EDC"/>
    <w:rsid w:val="008B5C05"/>
    <w:rsid w:val="008B6653"/>
    <w:rsid w:val="008C0234"/>
    <w:rsid w:val="008C035C"/>
    <w:rsid w:val="008C1365"/>
    <w:rsid w:val="008C23EE"/>
    <w:rsid w:val="008C2E04"/>
    <w:rsid w:val="008C6C5E"/>
    <w:rsid w:val="008D18DA"/>
    <w:rsid w:val="008D56F7"/>
    <w:rsid w:val="008E20AA"/>
    <w:rsid w:val="008E4B8B"/>
    <w:rsid w:val="008E7F8A"/>
    <w:rsid w:val="008F0F94"/>
    <w:rsid w:val="008F10FE"/>
    <w:rsid w:val="008F11FD"/>
    <w:rsid w:val="008F3A93"/>
    <w:rsid w:val="009017A2"/>
    <w:rsid w:val="00901BB2"/>
    <w:rsid w:val="009025B2"/>
    <w:rsid w:val="00902EB5"/>
    <w:rsid w:val="009042CA"/>
    <w:rsid w:val="00905F42"/>
    <w:rsid w:val="00912794"/>
    <w:rsid w:val="00915205"/>
    <w:rsid w:val="00915820"/>
    <w:rsid w:val="009177AB"/>
    <w:rsid w:val="00921C37"/>
    <w:rsid w:val="00922288"/>
    <w:rsid w:val="009258B4"/>
    <w:rsid w:val="00926BC4"/>
    <w:rsid w:val="00927AA9"/>
    <w:rsid w:val="0093099E"/>
    <w:rsid w:val="00932A12"/>
    <w:rsid w:val="00932EB7"/>
    <w:rsid w:val="00933166"/>
    <w:rsid w:val="00934730"/>
    <w:rsid w:val="00934B76"/>
    <w:rsid w:val="0093513D"/>
    <w:rsid w:val="009444E9"/>
    <w:rsid w:val="00947A9A"/>
    <w:rsid w:val="00953489"/>
    <w:rsid w:val="00953843"/>
    <w:rsid w:val="00954062"/>
    <w:rsid w:val="00956C36"/>
    <w:rsid w:val="0095751B"/>
    <w:rsid w:val="009615FA"/>
    <w:rsid w:val="00962CAA"/>
    <w:rsid w:val="0096441F"/>
    <w:rsid w:val="0096454C"/>
    <w:rsid w:val="009645B1"/>
    <w:rsid w:val="0096735C"/>
    <w:rsid w:val="00971099"/>
    <w:rsid w:val="009746BD"/>
    <w:rsid w:val="009751A7"/>
    <w:rsid w:val="0098328D"/>
    <w:rsid w:val="009866D7"/>
    <w:rsid w:val="00990056"/>
    <w:rsid w:val="009906BD"/>
    <w:rsid w:val="00993BD3"/>
    <w:rsid w:val="00993EDD"/>
    <w:rsid w:val="009940CE"/>
    <w:rsid w:val="00995AF1"/>
    <w:rsid w:val="00995DA4"/>
    <w:rsid w:val="00996950"/>
    <w:rsid w:val="009975F3"/>
    <w:rsid w:val="009A3311"/>
    <w:rsid w:val="009A3BCB"/>
    <w:rsid w:val="009A66AF"/>
    <w:rsid w:val="009C065E"/>
    <w:rsid w:val="009C31D6"/>
    <w:rsid w:val="009C3CFC"/>
    <w:rsid w:val="009C4176"/>
    <w:rsid w:val="009C49C7"/>
    <w:rsid w:val="009C5E0A"/>
    <w:rsid w:val="009D462A"/>
    <w:rsid w:val="009D4B4E"/>
    <w:rsid w:val="009D693A"/>
    <w:rsid w:val="009E048B"/>
    <w:rsid w:val="009F07E7"/>
    <w:rsid w:val="009F3B49"/>
    <w:rsid w:val="009F6DCC"/>
    <w:rsid w:val="009F73ED"/>
    <w:rsid w:val="00A01076"/>
    <w:rsid w:val="00A029C4"/>
    <w:rsid w:val="00A02EC4"/>
    <w:rsid w:val="00A06CAE"/>
    <w:rsid w:val="00A07EA7"/>
    <w:rsid w:val="00A12D6A"/>
    <w:rsid w:val="00A14E3A"/>
    <w:rsid w:val="00A20B8A"/>
    <w:rsid w:val="00A21A18"/>
    <w:rsid w:val="00A23B22"/>
    <w:rsid w:val="00A25FE9"/>
    <w:rsid w:val="00A30494"/>
    <w:rsid w:val="00A350D2"/>
    <w:rsid w:val="00A3615C"/>
    <w:rsid w:val="00A37016"/>
    <w:rsid w:val="00A41C4F"/>
    <w:rsid w:val="00A429D9"/>
    <w:rsid w:val="00A42A25"/>
    <w:rsid w:val="00A42DE4"/>
    <w:rsid w:val="00A43434"/>
    <w:rsid w:val="00A45BE7"/>
    <w:rsid w:val="00A5215B"/>
    <w:rsid w:val="00A52365"/>
    <w:rsid w:val="00A60D1C"/>
    <w:rsid w:val="00A6249C"/>
    <w:rsid w:val="00A63174"/>
    <w:rsid w:val="00A63F9C"/>
    <w:rsid w:val="00A64F7C"/>
    <w:rsid w:val="00A65955"/>
    <w:rsid w:val="00A66317"/>
    <w:rsid w:val="00A71A7F"/>
    <w:rsid w:val="00A72B53"/>
    <w:rsid w:val="00A77111"/>
    <w:rsid w:val="00A825F1"/>
    <w:rsid w:val="00A84C51"/>
    <w:rsid w:val="00A85601"/>
    <w:rsid w:val="00A862E0"/>
    <w:rsid w:val="00A86A7C"/>
    <w:rsid w:val="00A9033C"/>
    <w:rsid w:val="00A916BE"/>
    <w:rsid w:val="00A91B70"/>
    <w:rsid w:val="00A92188"/>
    <w:rsid w:val="00A95655"/>
    <w:rsid w:val="00A95F64"/>
    <w:rsid w:val="00AA36B1"/>
    <w:rsid w:val="00AA4CA7"/>
    <w:rsid w:val="00AA521F"/>
    <w:rsid w:val="00AA6A0B"/>
    <w:rsid w:val="00AA7DE8"/>
    <w:rsid w:val="00AB01B8"/>
    <w:rsid w:val="00AB0D23"/>
    <w:rsid w:val="00AB6B39"/>
    <w:rsid w:val="00AC0B4D"/>
    <w:rsid w:val="00AC0CA1"/>
    <w:rsid w:val="00AC1CE8"/>
    <w:rsid w:val="00AC1E56"/>
    <w:rsid w:val="00AC4BA1"/>
    <w:rsid w:val="00AC752A"/>
    <w:rsid w:val="00AC7C0A"/>
    <w:rsid w:val="00AD27EE"/>
    <w:rsid w:val="00AD56A2"/>
    <w:rsid w:val="00AD6F84"/>
    <w:rsid w:val="00AD788B"/>
    <w:rsid w:val="00AD7E4F"/>
    <w:rsid w:val="00AE0DE2"/>
    <w:rsid w:val="00AE35E3"/>
    <w:rsid w:val="00AE3BA4"/>
    <w:rsid w:val="00AE55EE"/>
    <w:rsid w:val="00AE611C"/>
    <w:rsid w:val="00AE6D3C"/>
    <w:rsid w:val="00AE790A"/>
    <w:rsid w:val="00AF2A69"/>
    <w:rsid w:val="00AF3029"/>
    <w:rsid w:val="00AF6E7A"/>
    <w:rsid w:val="00B0245C"/>
    <w:rsid w:val="00B02DDD"/>
    <w:rsid w:val="00B046C2"/>
    <w:rsid w:val="00B05CB6"/>
    <w:rsid w:val="00B065F8"/>
    <w:rsid w:val="00B07B28"/>
    <w:rsid w:val="00B1053B"/>
    <w:rsid w:val="00B15BCF"/>
    <w:rsid w:val="00B177A7"/>
    <w:rsid w:val="00B20F9C"/>
    <w:rsid w:val="00B21C64"/>
    <w:rsid w:val="00B22450"/>
    <w:rsid w:val="00B22BB2"/>
    <w:rsid w:val="00B23BEE"/>
    <w:rsid w:val="00B24A7E"/>
    <w:rsid w:val="00B268D2"/>
    <w:rsid w:val="00B27DC2"/>
    <w:rsid w:val="00B33BAF"/>
    <w:rsid w:val="00B36D47"/>
    <w:rsid w:val="00B420D2"/>
    <w:rsid w:val="00B43688"/>
    <w:rsid w:val="00B43DC1"/>
    <w:rsid w:val="00B47E05"/>
    <w:rsid w:val="00B5160C"/>
    <w:rsid w:val="00B52760"/>
    <w:rsid w:val="00B600DE"/>
    <w:rsid w:val="00B630E3"/>
    <w:rsid w:val="00B65E49"/>
    <w:rsid w:val="00B6674F"/>
    <w:rsid w:val="00B67C6E"/>
    <w:rsid w:val="00B71827"/>
    <w:rsid w:val="00B722A8"/>
    <w:rsid w:val="00B736AE"/>
    <w:rsid w:val="00B746E3"/>
    <w:rsid w:val="00B753AB"/>
    <w:rsid w:val="00B75712"/>
    <w:rsid w:val="00B8013C"/>
    <w:rsid w:val="00B802DB"/>
    <w:rsid w:val="00B81653"/>
    <w:rsid w:val="00B81EF8"/>
    <w:rsid w:val="00B85CE9"/>
    <w:rsid w:val="00B87957"/>
    <w:rsid w:val="00B900E7"/>
    <w:rsid w:val="00B9026E"/>
    <w:rsid w:val="00B9077D"/>
    <w:rsid w:val="00B928B2"/>
    <w:rsid w:val="00B94732"/>
    <w:rsid w:val="00B963B2"/>
    <w:rsid w:val="00B972BD"/>
    <w:rsid w:val="00B97F65"/>
    <w:rsid w:val="00BA1EC6"/>
    <w:rsid w:val="00BA29B1"/>
    <w:rsid w:val="00BA2F63"/>
    <w:rsid w:val="00BA45C0"/>
    <w:rsid w:val="00BA4640"/>
    <w:rsid w:val="00BA7AC4"/>
    <w:rsid w:val="00BB2459"/>
    <w:rsid w:val="00BB2BF4"/>
    <w:rsid w:val="00BB46DE"/>
    <w:rsid w:val="00BB5841"/>
    <w:rsid w:val="00BC1C98"/>
    <w:rsid w:val="00BC1F87"/>
    <w:rsid w:val="00BC2627"/>
    <w:rsid w:val="00BC45B5"/>
    <w:rsid w:val="00BC68AB"/>
    <w:rsid w:val="00BD044B"/>
    <w:rsid w:val="00BD7B21"/>
    <w:rsid w:val="00BE0538"/>
    <w:rsid w:val="00BE33FA"/>
    <w:rsid w:val="00BE6D33"/>
    <w:rsid w:val="00BE7501"/>
    <w:rsid w:val="00BE7757"/>
    <w:rsid w:val="00BE7F6D"/>
    <w:rsid w:val="00BF01A6"/>
    <w:rsid w:val="00BF0DFF"/>
    <w:rsid w:val="00BF655D"/>
    <w:rsid w:val="00BF7C65"/>
    <w:rsid w:val="00BF7F1C"/>
    <w:rsid w:val="00C0106C"/>
    <w:rsid w:val="00C01509"/>
    <w:rsid w:val="00C02737"/>
    <w:rsid w:val="00C02E21"/>
    <w:rsid w:val="00C05421"/>
    <w:rsid w:val="00C05C7A"/>
    <w:rsid w:val="00C05E4F"/>
    <w:rsid w:val="00C12515"/>
    <w:rsid w:val="00C14EC1"/>
    <w:rsid w:val="00C17435"/>
    <w:rsid w:val="00C17BA5"/>
    <w:rsid w:val="00C2358A"/>
    <w:rsid w:val="00C263D4"/>
    <w:rsid w:val="00C327AB"/>
    <w:rsid w:val="00C35AA3"/>
    <w:rsid w:val="00C40AFA"/>
    <w:rsid w:val="00C41859"/>
    <w:rsid w:val="00C44299"/>
    <w:rsid w:val="00C45D42"/>
    <w:rsid w:val="00C45FD9"/>
    <w:rsid w:val="00C50381"/>
    <w:rsid w:val="00C51A18"/>
    <w:rsid w:val="00C52220"/>
    <w:rsid w:val="00C53F83"/>
    <w:rsid w:val="00C60A73"/>
    <w:rsid w:val="00C60DC2"/>
    <w:rsid w:val="00C61204"/>
    <w:rsid w:val="00C61C0F"/>
    <w:rsid w:val="00C62052"/>
    <w:rsid w:val="00C70E08"/>
    <w:rsid w:val="00C72524"/>
    <w:rsid w:val="00C74BC2"/>
    <w:rsid w:val="00C768B4"/>
    <w:rsid w:val="00C775A8"/>
    <w:rsid w:val="00C80554"/>
    <w:rsid w:val="00C83C4C"/>
    <w:rsid w:val="00C85C7B"/>
    <w:rsid w:val="00C875C8"/>
    <w:rsid w:val="00C94473"/>
    <w:rsid w:val="00C94554"/>
    <w:rsid w:val="00C96F6A"/>
    <w:rsid w:val="00C9756E"/>
    <w:rsid w:val="00C97BBF"/>
    <w:rsid w:val="00CA1DF0"/>
    <w:rsid w:val="00CA3345"/>
    <w:rsid w:val="00CA4190"/>
    <w:rsid w:val="00CA5168"/>
    <w:rsid w:val="00CB5BA1"/>
    <w:rsid w:val="00CC03B3"/>
    <w:rsid w:val="00CC0879"/>
    <w:rsid w:val="00CC2C80"/>
    <w:rsid w:val="00CD64CB"/>
    <w:rsid w:val="00CD6E50"/>
    <w:rsid w:val="00CD70DA"/>
    <w:rsid w:val="00CE092A"/>
    <w:rsid w:val="00CE13B6"/>
    <w:rsid w:val="00CE2C94"/>
    <w:rsid w:val="00CE4E7E"/>
    <w:rsid w:val="00CE5EFA"/>
    <w:rsid w:val="00CF0D71"/>
    <w:rsid w:val="00CF3CA4"/>
    <w:rsid w:val="00CF57CD"/>
    <w:rsid w:val="00CF69BB"/>
    <w:rsid w:val="00D014FC"/>
    <w:rsid w:val="00D02026"/>
    <w:rsid w:val="00D042E0"/>
    <w:rsid w:val="00D06177"/>
    <w:rsid w:val="00D07139"/>
    <w:rsid w:val="00D0779C"/>
    <w:rsid w:val="00D1068B"/>
    <w:rsid w:val="00D13441"/>
    <w:rsid w:val="00D134F3"/>
    <w:rsid w:val="00D13575"/>
    <w:rsid w:val="00D148E4"/>
    <w:rsid w:val="00D15B0A"/>
    <w:rsid w:val="00D2119D"/>
    <w:rsid w:val="00D26183"/>
    <w:rsid w:val="00D268BF"/>
    <w:rsid w:val="00D3237E"/>
    <w:rsid w:val="00D37389"/>
    <w:rsid w:val="00D404CA"/>
    <w:rsid w:val="00D40E0B"/>
    <w:rsid w:val="00D419A2"/>
    <w:rsid w:val="00D42D77"/>
    <w:rsid w:val="00D43822"/>
    <w:rsid w:val="00D4544E"/>
    <w:rsid w:val="00D454EC"/>
    <w:rsid w:val="00D52A2D"/>
    <w:rsid w:val="00D53314"/>
    <w:rsid w:val="00D5668D"/>
    <w:rsid w:val="00D57DE7"/>
    <w:rsid w:val="00D61122"/>
    <w:rsid w:val="00D62093"/>
    <w:rsid w:val="00D641D8"/>
    <w:rsid w:val="00D64F41"/>
    <w:rsid w:val="00D65267"/>
    <w:rsid w:val="00D6650E"/>
    <w:rsid w:val="00D77C90"/>
    <w:rsid w:val="00D81D4B"/>
    <w:rsid w:val="00D82635"/>
    <w:rsid w:val="00D827AE"/>
    <w:rsid w:val="00D8670F"/>
    <w:rsid w:val="00D876C8"/>
    <w:rsid w:val="00D91650"/>
    <w:rsid w:val="00D94CC2"/>
    <w:rsid w:val="00D96805"/>
    <w:rsid w:val="00DA08A7"/>
    <w:rsid w:val="00DA15ED"/>
    <w:rsid w:val="00DA23BE"/>
    <w:rsid w:val="00DA5C1F"/>
    <w:rsid w:val="00DB0055"/>
    <w:rsid w:val="00DB2099"/>
    <w:rsid w:val="00DB37F5"/>
    <w:rsid w:val="00DB38C8"/>
    <w:rsid w:val="00DB4765"/>
    <w:rsid w:val="00DB7908"/>
    <w:rsid w:val="00DC06F9"/>
    <w:rsid w:val="00DC3270"/>
    <w:rsid w:val="00DC629A"/>
    <w:rsid w:val="00DD24DE"/>
    <w:rsid w:val="00DD53CF"/>
    <w:rsid w:val="00DD59B4"/>
    <w:rsid w:val="00DE0BC7"/>
    <w:rsid w:val="00DF4DEE"/>
    <w:rsid w:val="00DF5453"/>
    <w:rsid w:val="00DF689B"/>
    <w:rsid w:val="00DF6E86"/>
    <w:rsid w:val="00E02D39"/>
    <w:rsid w:val="00E02F77"/>
    <w:rsid w:val="00E046C9"/>
    <w:rsid w:val="00E04C87"/>
    <w:rsid w:val="00E0628C"/>
    <w:rsid w:val="00E10DC9"/>
    <w:rsid w:val="00E116DB"/>
    <w:rsid w:val="00E11D9A"/>
    <w:rsid w:val="00E12FAA"/>
    <w:rsid w:val="00E133EC"/>
    <w:rsid w:val="00E1588F"/>
    <w:rsid w:val="00E22B9E"/>
    <w:rsid w:val="00E23084"/>
    <w:rsid w:val="00E231CF"/>
    <w:rsid w:val="00E31E8B"/>
    <w:rsid w:val="00E348FB"/>
    <w:rsid w:val="00E3535E"/>
    <w:rsid w:val="00E3581B"/>
    <w:rsid w:val="00E37830"/>
    <w:rsid w:val="00E4185A"/>
    <w:rsid w:val="00E42000"/>
    <w:rsid w:val="00E422CC"/>
    <w:rsid w:val="00E43318"/>
    <w:rsid w:val="00E443A9"/>
    <w:rsid w:val="00E51448"/>
    <w:rsid w:val="00E51AB0"/>
    <w:rsid w:val="00E532AA"/>
    <w:rsid w:val="00E55FDD"/>
    <w:rsid w:val="00E6051F"/>
    <w:rsid w:val="00E60A81"/>
    <w:rsid w:val="00E63A61"/>
    <w:rsid w:val="00E64F3D"/>
    <w:rsid w:val="00E65100"/>
    <w:rsid w:val="00E675FD"/>
    <w:rsid w:val="00E72245"/>
    <w:rsid w:val="00E7498B"/>
    <w:rsid w:val="00E75482"/>
    <w:rsid w:val="00E75546"/>
    <w:rsid w:val="00E75FCF"/>
    <w:rsid w:val="00E761FC"/>
    <w:rsid w:val="00E817D1"/>
    <w:rsid w:val="00E81C74"/>
    <w:rsid w:val="00E8441C"/>
    <w:rsid w:val="00E8458B"/>
    <w:rsid w:val="00E864E4"/>
    <w:rsid w:val="00E8747F"/>
    <w:rsid w:val="00E8770E"/>
    <w:rsid w:val="00E94F44"/>
    <w:rsid w:val="00E9602D"/>
    <w:rsid w:val="00E9691F"/>
    <w:rsid w:val="00E96CB5"/>
    <w:rsid w:val="00E96D84"/>
    <w:rsid w:val="00EA0C89"/>
    <w:rsid w:val="00EA0EE0"/>
    <w:rsid w:val="00EA1C31"/>
    <w:rsid w:val="00EA61F8"/>
    <w:rsid w:val="00EB1EC4"/>
    <w:rsid w:val="00EB7023"/>
    <w:rsid w:val="00EC08C2"/>
    <w:rsid w:val="00EC64AD"/>
    <w:rsid w:val="00ED1A99"/>
    <w:rsid w:val="00ED59DD"/>
    <w:rsid w:val="00ED73C7"/>
    <w:rsid w:val="00EE4C61"/>
    <w:rsid w:val="00EE56EF"/>
    <w:rsid w:val="00EE7495"/>
    <w:rsid w:val="00EF041F"/>
    <w:rsid w:val="00EF11C7"/>
    <w:rsid w:val="00EF24CF"/>
    <w:rsid w:val="00EF672B"/>
    <w:rsid w:val="00EF6B5F"/>
    <w:rsid w:val="00F017C3"/>
    <w:rsid w:val="00F036D0"/>
    <w:rsid w:val="00F07285"/>
    <w:rsid w:val="00F108E1"/>
    <w:rsid w:val="00F20A27"/>
    <w:rsid w:val="00F2297B"/>
    <w:rsid w:val="00F235F5"/>
    <w:rsid w:val="00F23DFA"/>
    <w:rsid w:val="00F243F3"/>
    <w:rsid w:val="00F32BEB"/>
    <w:rsid w:val="00F3338B"/>
    <w:rsid w:val="00F334E3"/>
    <w:rsid w:val="00F3378A"/>
    <w:rsid w:val="00F3439A"/>
    <w:rsid w:val="00F42956"/>
    <w:rsid w:val="00F4369B"/>
    <w:rsid w:val="00F44B7C"/>
    <w:rsid w:val="00F451C8"/>
    <w:rsid w:val="00F474E2"/>
    <w:rsid w:val="00F51E3B"/>
    <w:rsid w:val="00F551AA"/>
    <w:rsid w:val="00F631FC"/>
    <w:rsid w:val="00F67BC6"/>
    <w:rsid w:val="00F67C35"/>
    <w:rsid w:val="00F70330"/>
    <w:rsid w:val="00F72FFA"/>
    <w:rsid w:val="00F739DB"/>
    <w:rsid w:val="00F768A5"/>
    <w:rsid w:val="00F80263"/>
    <w:rsid w:val="00F81618"/>
    <w:rsid w:val="00F81855"/>
    <w:rsid w:val="00F847E3"/>
    <w:rsid w:val="00F861F1"/>
    <w:rsid w:val="00F879C0"/>
    <w:rsid w:val="00F935E5"/>
    <w:rsid w:val="00F93858"/>
    <w:rsid w:val="00F94026"/>
    <w:rsid w:val="00F9796B"/>
    <w:rsid w:val="00FA0D6F"/>
    <w:rsid w:val="00FA4FB4"/>
    <w:rsid w:val="00FA69C4"/>
    <w:rsid w:val="00FB0EEE"/>
    <w:rsid w:val="00FB7A83"/>
    <w:rsid w:val="00FC1E16"/>
    <w:rsid w:val="00FD0464"/>
    <w:rsid w:val="00FD5155"/>
    <w:rsid w:val="00FD70FB"/>
    <w:rsid w:val="00FE06D3"/>
    <w:rsid w:val="00FE4C31"/>
    <w:rsid w:val="00FF36E5"/>
    <w:rsid w:val="00FF3CDE"/>
    <w:rsid w:val="00FF46E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15E56F"/>
  <w14:defaultImageDpi w14:val="300"/>
  <w15:docId w15:val="{524F4D21-E85A-4A44-B549-51F5243E9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4A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21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2188"/>
    <w:rPr>
      <w:rFonts w:ascii="Lucida Grande" w:hAnsi="Lucida Grande" w:cs="Lucida Grande"/>
      <w:sz w:val="18"/>
      <w:szCs w:val="18"/>
    </w:rPr>
  </w:style>
  <w:style w:type="character" w:styleId="Hyperlink">
    <w:name w:val="Hyperlink"/>
    <w:basedOn w:val="DefaultParagraphFont"/>
    <w:uiPriority w:val="99"/>
    <w:unhideWhenUsed/>
    <w:rsid w:val="005B001F"/>
    <w:rPr>
      <w:color w:val="0000FF" w:themeColor="hyperlink"/>
      <w:u w:val="single"/>
    </w:rPr>
  </w:style>
  <w:style w:type="character" w:styleId="FollowedHyperlink">
    <w:name w:val="FollowedHyperlink"/>
    <w:basedOn w:val="DefaultParagraphFont"/>
    <w:uiPriority w:val="99"/>
    <w:semiHidden/>
    <w:unhideWhenUsed/>
    <w:rsid w:val="00041456"/>
    <w:rPr>
      <w:color w:val="800080" w:themeColor="followedHyperlink"/>
      <w:u w:val="single"/>
    </w:rPr>
  </w:style>
  <w:style w:type="character" w:customStyle="1" w:styleId="Heading1Char">
    <w:name w:val="Heading 1 Char"/>
    <w:basedOn w:val="DefaultParagraphFont"/>
    <w:link w:val="Heading1"/>
    <w:uiPriority w:val="9"/>
    <w:rsid w:val="005444A6"/>
    <w:rPr>
      <w:rFonts w:asciiTheme="majorHAnsi" w:eastAsiaTheme="majorEastAsia" w:hAnsiTheme="majorHAnsi" w:cstheme="majorBidi"/>
      <w:b/>
      <w:bCs/>
      <w:color w:val="345A8A" w:themeColor="accent1" w:themeShade="B5"/>
      <w:sz w:val="32"/>
      <w:szCs w:val="32"/>
    </w:rPr>
  </w:style>
  <w:style w:type="paragraph" w:styleId="FootnoteText">
    <w:name w:val="footnote text"/>
    <w:basedOn w:val="Normal"/>
    <w:link w:val="FootnoteTextChar"/>
    <w:uiPriority w:val="99"/>
    <w:unhideWhenUsed/>
    <w:rsid w:val="00053901"/>
  </w:style>
  <w:style w:type="character" w:customStyle="1" w:styleId="FootnoteTextChar">
    <w:name w:val="Footnote Text Char"/>
    <w:basedOn w:val="DefaultParagraphFont"/>
    <w:link w:val="FootnoteText"/>
    <w:uiPriority w:val="99"/>
    <w:rsid w:val="00053901"/>
  </w:style>
  <w:style w:type="character" w:styleId="FootnoteReference">
    <w:name w:val="footnote reference"/>
    <w:basedOn w:val="DefaultParagraphFont"/>
    <w:uiPriority w:val="99"/>
    <w:unhideWhenUsed/>
    <w:rsid w:val="00053901"/>
    <w:rPr>
      <w:vertAlign w:val="superscript"/>
    </w:rPr>
  </w:style>
  <w:style w:type="character" w:styleId="CommentReference">
    <w:name w:val="annotation reference"/>
    <w:basedOn w:val="DefaultParagraphFont"/>
    <w:uiPriority w:val="99"/>
    <w:semiHidden/>
    <w:unhideWhenUsed/>
    <w:rsid w:val="00BC68AB"/>
    <w:rPr>
      <w:sz w:val="18"/>
      <w:szCs w:val="18"/>
    </w:rPr>
  </w:style>
  <w:style w:type="paragraph" w:styleId="CommentText">
    <w:name w:val="annotation text"/>
    <w:basedOn w:val="Normal"/>
    <w:link w:val="CommentTextChar"/>
    <w:uiPriority w:val="99"/>
    <w:semiHidden/>
    <w:unhideWhenUsed/>
    <w:rsid w:val="00BC68AB"/>
  </w:style>
  <w:style w:type="character" w:customStyle="1" w:styleId="CommentTextChar">
    <w:name w:val="Comment Text Char"/>
    <w:basedOn w:val="DefaultParagraphFont"/>
    <w:link w:val="CommentText"/>
    <w:uiPriority w:val="99"/>
    <w:semiHidden/>
    <w:rsid w:val="00BC68AB"/>
  </w:style>
  <w:style w:type="paragraph" w:styleId="CommentSubject">
    <w:name w:val="annotation subject"/>
    <w:basedOn w:val="CommentText"/>
    <w:next w:val="CommentText"/>
    <w:link w:val="CommentSubjectChar"/>
    <w:uiPriority w:val="99"/>
    <w:semiHidden/>
    <w:unhideWhenUsed/>
    <w:rsid w:val="00BC68AB"/>
    <w:rPr>
      <w:b/>
      <w:bCs/>
      <w:sz w:val="20"/>
      <w:szCs w:val="20"/>
    </w:rPr>
  </w:style>
  <w:style w:type="character" w:customStyle="1" w:styleId="CommentSubjectChar">
    <w:name w:val="Comment Subject Char"/>
    <w:basedOn w:val="CommentTextChar"/>
    <w:link w:val="CommentSubject"/>
    <w:uiPriority w:val="99"/>
    <w:semiHidden/>
    <w:rsid w:val="00BC68AB"/>
    <w:rPr>
      <w:b/>
      <w:bCs/>
      <w:sz w:val="20"/>
      <w:szCs w:val="20"/>
    </w:rPr>
  </w:style>
  <w:style w:type="character" w:customStyle="1" w:styleId="dt">
    <w:name w:val="dt"/>
    <w:basedOn w:val="DefaultParagraphFont"/>
    <w:rsid w:val="00876AF7"/>
  </w:style>
  <w:style w:type="character" w:customStyle="1" w:styleId="ipa">
    <w:name w:val="ipa"/>
    <w:basedOn w:val="DefaultParagraphFont"/>
    <w:rsid w:val="00CF0D71"/>
  </w:style>
  <w:style w:type="paragraph" w:styleId="Revision">
    <w:name w:val="Revision"/>
    <w:hidden/>
    <w:uiPriority w:val="99"/>
    <w:semiHidden/>
    <w:rsid w:val="001D201E"/>
  </w:style>
  <w:style w:type="character" w:styleId="Emphasis">
    <w:name w:val="Emphasis"/>
    <w:basedOn w:val="DefaultParagraphFont"/>
    <w:uiPriority w:val="20"/>
    <w:qFormat/>
    <w:rsid w:val="008C1365"/>
    <w:rPr>
      <w:i/>
      <w:iCs/>
    </w:rPr>
  </w:style>
  <w:style w:type="paragraph" w:styleId="Footer">
    <w:name w:val="footer"/>
    <w:basedOn w:val="Normal"/>
    <w:link w:val="FooterChar"/>
    <w:uiPriority w:val="99"/>
    <w:unhideWhenUsed/>
    <w:rsid w:val="00287822"/>
    <w:pPr>
      <w:tabs>
        <w:tab w:val="center" w:pos="4320"/>
        <w:tab w:val="right" w:pos="8640"/>
      </w:tabs>
    </w:pPr>
  </w:style>
  <w:style w:type="character" w:customStyle="1" w:styleId="FooterChar">
    <w:name w:val="Footer Char"/>
    <w:basedOn w:val="DefaultParagraphFont"/>
    <w:link w:val="Footer"/>
    <w:uiPriority w:val="99"/>
    <w:rsid w:val="00287822"/>
  </w:style>
  <w:style w:type="character" w:styleId="PageNumber">
    <w:name w:val="page number"/>
    <w:basedOn w:val="DefaultParagraphFont"/>
    <w:uiPriority w:val="99"/>
    <w:semiHidden/>
    <w:unhideWhenUsed/>
    <w:rsid w:val="00287822"/>
  </w:style>
  <w:style w:type="character" w:customStyle="1" w:styleId="reference-text">
    <w:name w:val="reference-text"/>
    <w:basedOn w:val="DefaultParagraphFont"/>
    <w:rsid w:val="001348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09293">
      <w:bodyDiv w:val="1"/>
      <w:marLeft w:val="0"/>
      <w:marRight w:val="0"/>
      <w:marTop w:val="0"/>
      <w:marBottom w:val="0"/>
      <w:divBdr>
        <w:top w:val="none" w:sz="0" w:space="0" w:color="auto"/>
        <w:left w:val="none" w:sz="0" w:space="0" w:color="auto"/>
        <w:bottom w:val="none" w:sz="0" w:space="0" w:color="auto"/>
        <w:right w:val="none" w:sz="0" w:space="0" w:color="auto"/>
      </w:divBdr>
    </w:div>
    <w:div w:id="97524672">
      <w:bodyDiv w:val="1"/>
      <w:marLeft w:val="0"/>
      <w:marRight w:val="0"/>
      <w:marTop w:val="0"/>
      <w:marBottom w:val="0"/>
      <w:divBdr>
        <w:top w:val="none" w:sz="0" w:space="0" w:color="auto"/>
        <w:left w:val="none" w:sz="0" w:space="0" w:color="auto"/>
        <w:bottom w:val="none" w:sz="0" w:space="0" w:color="auto"/>
        <w:right w:val="none" w:sz="0" w:space="0" w:color="auto"/>
      </w:divBdr>
    </w:div>
    <w:div w:id="137916815">
      <w:bodyDiv w:val="1"/>
      <w:marLeft w:val="0"/>
      <w:marRight w:val="0"/>
      <w:marTop w:val="0"/>
      <w:marBottom w:val="0"/>
      <w:divBdr>
        <w:top w:val="none" w:sz="0" w:space="0" w:color="auto"/>
        <w:left w:val="none" w:sz="0" w:space="0" w:color="auto"/>
        <w:bottom w:val="none" w:sz="0" w:space="0" w:color="auto"/>
        <w:right w:val="none" w:sz="0" w:space="0" w:color="auto"/>
      </w:divBdr>
      <w:divsChild>
        <w:div w:id="1841046747">
          <w:marLeft w:val="0"/>
          <w:marRight w:val="0"/>
          <w:marTop w:val="0"/>
          <w:marBottom w:val="0"/>
          <w:divBdr>
            <w:top w:val="none" w:sz="0" w:space="0" w:color="auto"/>
            <w:left w:val="none" w:sz="0" w:space="0" w:color="auto"/>
            <w:bottom w:val="none" w:sz="0" w:space="0" w:color="auto"/>
            <w:right w:val="none" w:sz="0" w:space="0" w:color="auto"/>
          </w:divBdr>
        </w:div>
      </w:divsChild>
    </w:div>
    <w:div w:id="153422282">
      <w:bodyDiv w:val="1"/>
      <w:marLeft w:val="0"/>
      <w:marRight w:val="0"/>
      <w:marTop w:val="0"/>
      <w:marBottom w:val="0"/>
      <w:divBdr>
        <w:top w:val="none" w:sz="0" w:space="0" w:color="auto"/>
        <w:left w:val="none" w:sz="0" w:space="0" w:color="auto"/>
        <w:bottom w:val="none" w:sz="0" w:space="0" w:color="auto"/>
        <w:right w:val="none" w:sz="0" w:space="0" w:color="auto"/>
      </w:divBdr>
    </w:div>
    <w:div w:id="232157124">
      <w:bodyDiv w:val="1"/>
      <w:marLeft w:val="0"/>
      <w:marRight w:val="0"/>
      <w:marTop w:val="0"/>
      <w:marBottom w:val="0"/>
      <w:divBdr>
        <w:top w:val="none" w:sz="0" w:space="0" w:color="auto"/>
        <w:left w:val="none" w:sz="0" w:space="0" w:color="auto"/>
        <w:bottom w:val="none" w:sz="0" w:space="0" w:color="auto"/>
        <w:right w:val="none" w:sz="0" w:space="0" w:color="auto"/>
      </w:divBdr>
    </w:div>
    <w:div w:id="232352316">
      <w:bodyDiv w:val="1"/>
      <w:marLeft w:val="0"/>
      <w:marRight w:val="0"/>
      <w:marTop w:val="0"/>
      <w:marBottom w:val="0"/>
      <w:divBdr>
        <w:top w:val="none" w:sz="0" w:space="0" w:color="auto"/>
        <w:left w:val="none" w:sz="0" w:space="0" w:color="auto"/>
        <w:bottom w:val="none" w:sz="0" w:space="0" w:color="auto"/>
        <w:right w:val="none" w:sz="0" w:space="0" w:color="auto"/>
      </w:divBdr>
      <w:divsChild>
        <w:div w:id="681975607">
          <w:marLeft w:val="0"/>
          <w:marRight w:val="0"/>
          <w:marTop w:val="0"/>
          <w:marBottom w:val="0"/>
          <w:divBdr>
            <w:top w:val="none" w:sz="0" w:space="0" w:color="auto"/>
            <w:left w:val="none" w:sz="0" w:space="0" w:color="auto"/>
            <w:bottom w:val="none" w:sz="0" w:space="0" w:color="auto"/>
            <w:right w:val="none" w:sz="0" w:space="0" w:color="auto"/>
          </w:divBdr>
        </w:div>
      </w:divsChild>
    </w:div>
    <w:div w:id="278610359">
      <w:bodyDiv w:val="1"/>
      <w:marLeft w:val="0"/>
      <w:marRight w:val="0"/>
      <w:marTop w:val="0"/>
      <w:marBottom w:val="0"/>
      <w:divBdr>
        <w:top w:val="none" w:sz="0" w:space="0" w:color="auto"/>
        <w:left w:val="none" w:sz="0" w:space="0" w:color="auto"/>
        <w:bottom w:val="none" w:sz="0" w:space="0" w:color="auto"/>
        <w:right w:val="none" w:sz="0" w:space="0" w:color="auto"/>
      </w:divBdr>
      <w:divsChild>
        <w:div w:id="737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2319916">
      <w:bodyDiv w:val="1"/>
      <w:marLeft w:val="0"/>
      <w:marRight w:val="0"/>
      <w:marTop w:val="0"/>
      <w:marBottom w:val="0"/>
      <w:divBdr>
        <w:top w:val="none" w:sz="0" w:space="0" w:color="auto"/>
        <w:left w:val="none" w:sz="0" w:space="0" w:color="auto"/>
        <w:bottom w:val="none" w:sz="0" w:space="0" w:color="auto"/>
        <w:right w:val="none" w:sz="0" w:space="0" w:color="auto"/>
      </w:divBdr>
    </w:div>
    <w:div w:id="528761739">
      <w:bodyDiv w:val="1"/>
      <w:marLeft w:val="0"/>
      <w:marRight w:val="0"/>
      <w:marTop w:val="0"/>
      <w:marBottom w:val="0"/>
      <w:divBdr>
        <w:top w:val="none" w:sz="0" w:space="0" w:color="auto"/>
        <w:left w:val="none" w:sz="0" w:space="0" w:color="auto"/>
        <w:bottom w:val="none" w:sz="0" w:space="0" w:color="auto"/>
        <w:right w:val="none" w:sz="0" w:space="0" w:color="auto"/>
      </w:divBdr>
    </w:div>
    <w:div w:id="670257354">
      <w:bodyDiv w:val="1"/>
      <w:marLeft w:val="0"/>
      <w:marRight w:val="0"/>
      <w:marTop w:val="0"/>
      <w:marBottom w:val="0"/>
      <w:divBdr>
        <w:top w:val="none" w:sz="0" w:space="0" w:color="auto"/>
        <w:left w:val="none" w:sz="0" w:space="0" w:color="auto"/>
        <w:bottom w:val="none" w:sz="0" w:space="0" w:color="auto"/>
        <w:right w:val="none" w:sz="0" w:space="0" w:color="auto"/>
      </w:divBdr>
    </w:div>
    <w:div w:id="692389436">
      <w:bodyDiv w:val="1"/>
      <w:marLeft w:val="0"/>
      <w:marRight w:val="0"/>
      <w:marTop w:val="0"/>
      <w:marBottom w:val="0"/>
      <w:divBdr>
        <w:top w:val="none" w:sz="0" w:space="0" w:color="auto"/>
        <w:left w:val="none" w:sz="0" w:space="0" w:color="auto"/>
        <w:bottom w:val="none" w:sz="0" w:space="0" w:color="auto"/>
        <w:right w:val="none" w:sz="0" w:space="0" w:color="auto"/>
      </w:divBdr>
    </w:div>
    <w:div w:id="754210189">
      <w:bodyDiv w:val="1"/>
      <w:marLeft w:val="0"/>
      <w:marRight w:val="0"/>
      <w:marTop w:val="0"/>
      <w:marBottom w:val="0"/>
      <w:divBdr>
        <w:top w:val="none" w:sz="0" w:space="0" w:color="auto"/>
        <w:left w:val="none" w:sz="0" w:space="0" w:color="auto"/>
        <w:bottom w:val="none" w:sz="0" w:space="0" w:color="auto"/>
        <w:right w:val="none" w:sz="0" w:space="0" w:color="auto"/>
      </w:divBdr>
    </w:div>
    <w:div w:id="757945973">
      <w:bodyDiv w:val="1"/>
      <w:marLeft w:val="0"/>
      <w:marRight w:val="0"/>
      <w:marTop w:val="0"/>
      <w:marBottom w:val="0"/>
      <w:divBdr>
        <w:top w:val="none" w:sz="0" w:space="0" w:color="auto"/>
        <w:left w:val="none" w:sz="0" w:space="0" w:color="auto"/>
        <w:bottom w:val="none" w:sz="0" w:space="0" w:color="auto"/>
        <w:right w:val="none" w:sz="0" w:space="0" w:color="auto"/>
      </w:divBdr>
    </w:div>
    <w:div w:id="855659566">
      <w:bodyDiv w:val="1"/>
      <w:marLeft w:val="0"/>
      <w:marRight w:val="0"/>
      <w:marTop w:val="0"/>
      <w:marBottom w:val="0"/>
      <w:divBdr>
        <w:top w:val="none" w:sz="0" w:space="0" w:color="auto"/>
        <w:left w:val="none" w:sz="0" w:space="0" w:color="auto"/>
        <w:bottom w:val="none" w:sz="0" w:space="0" w:color="auto"/>
        <w:right w:val="none" w:sz="0" w:space="0" w:color="auto"/>
      </w:divBdr>
    </w:div>
    <w:div w:id="1025793132">
      <w:bodyDiv w:val="1"/>
      <w:marLeft w:val="0"/>
      <w:marRight w:val="0"/>
      <w:marTop w:val="0"/>
      <w:marBottom w:val="0"/>
      <w:divBdr>
        <w:top w:val="none" w:sz="0" w:space="0" w:color="auto"/>
        <w:left w:val="none" w:sz="0" w:space="0" w:color="auto"/>
        <w:bottom w:val="none" w:sz="0" w:space="0" w:color="auto"/>
        <w:right w:val="none" w:sz="0" w:space="0" w:color="auto"/>
      </w:divBdr>
    </w:div>
    <w:div w:id="1055398927">
      <w:bodyDiv w:val="1"/>
      <w:marLeft w:val="0"/>
      <w:marRight w:val="0"/>
      <w:marTop w:val="0"/>
      <w:marBottom w:val="0"/>
      <w:divBdr>
        <w:top w:val="none" w:sz="0" w:space="0" w:color="auto"/>
        <w:left w:val="none" w:sz="0" w:space="0" w:color="auto"/>
        <w:bottom w:val="none" w:sz="0" w:space="0" w:color="auto"/>
        <w:right w:val="none" w:sz="0" w:space="0" w:color="auto"/>
      </w:divBdr>
    </w:div>
    <w:div w:id="1096829889">
      <w:bodyDiv w:val="1"/>
      <w:marLeft w:val="0"/>
      <w:marRight w:val="0"/>
      <w:marTop w:val="0"/>
      <w:marBottom w:val="0"/>
      <w:divBdr>
        <w:top w:val="none" w:sz="0" w:space="0" w:color="auto"/>
        <w:left w:val="none" w:sz="0" w:space="0" w:color="auto"/>
        <w:bottom w:val="none" w:sz="0" w:space="0" w:color="auto"/>
        <w:right w:val="none" w:sz="0" w:space="0" w:color="auto"/>
      </w:divBdr>
    </w:div>
    <w:div w:id="1109156876">
      <w:bodyDiv w:val="1"/>
      <w:marLeft w:val="0"/>
      <w:marRight w:val="0"/>
      <w:marTop w:val="0"/>
      <w:marBottom w:val="0"/>
      <w:divBdr>
        <w:top w:val="none" w:sz="0" w:space="0" w:color="auto"/>
        <w:left w:val="none" w:sz="0" w:space="0" w:color="auto"/>
        <w:bottom w:val="none" w:sz="0" w:space="0" w:color="auto"/>
        <w:right w:val="none" w:sz="0" w:space="0" w:color="auto"/>
      </w:divBdr>
    </w:div>
    <w:div w:id="1399479768">
      <w:bodyDiv w:val="1"/>
      <w:marLeft w:val="0"/>
      <w:marRight w:val="0"/>
      <w:marTop w:val="0"/>
      <w:marBottom w:val="0"/>
      <w:divBdr>
        <w:top w:val="none" w:sz="0" w:space="0" w:color="auto"/>
        <w:left w:val="none" w:sz="0" w:space="0" w:color="auto"/>
        <w:bottom w:val="none" w:sz="0" w:space="0" w:color="auto"/>
        <w:right w:val="none" w:sz="0" w:space="0" w:color="auto"/>
      </w:divBdr>
    </w:div>
    <w:div w:id="1431777411">
      <w:bodyDiv w:val="1"/>
      <w:marLeft w:val="0"/>
      <w:marRight w:val="0"/>
      <w:marTop w:val="0"/>
      <w:marBottom w:val="0"/>
      <w:divBdr>
        <w:top w:val="none" w:sz="0" w:space="0" w:color="auto"/>
        <w:left w:val="none" w:sz="0" w:space="0" w:color="auto"/>
        <w:bottom w:val="none" w:sz="0" w:space="0" w:color="auto"/>
        <w:right w:val="none" w:sz="0" w:space="0" w:color="auto"/>
      </w:divBdr>
    </w:div>
    <w:div w:id="1439368294">
      <w:bodyDiv w:val="1"/>
      <w:marLeft w:val="0"/>
      <w:marRight w:val="0"/>
      <w:marTop w:val="0"/>
      <w:marBottom w:val="0"/>
      <w:divBdr>
        <w:top w:val="none" w:sz="0" w:space="0" w:color="auto"/>
        <w:left w:val="none" w:sz="0" w:space="0" w:color="auto"/>
        <w:bottom w:val="none" w:sz="0" w:space="0" w:color="auto"/>
        <w:right w:val="none" w:sz="0" w:space="0" w:color="auto"/>
      </w:divBdr>
    </w:div>
    <w:div w:id="1446584776">
      <w:bodyDiv w:val="1"/>
      <w:marLeft w:val="0"/>
      <w:marRight w:val="0"/>
      <w:marTop w:val="0"/>
      <w:marBottom w:val="0"/>
      <w:divBdr>
        <w:top w:val="none" w:sz="0" w:space="0" w:color="auto"/>
        <w:left w:val="none" w:sz="0" w:space="0" w:color="auto"/>
        <w:bottom w:val="none" w:sz="0" w:space="0" w:color="auto"/>
        <w:right w:val="none" w:sz="0" w:space="0" w:color="auto"/>
      </w:divBdr>
    </w:div>
    <w:div w:id="1468744473">
      <w:bodyDiv w:val="1"/>
      <w:marLeft w:val="0"/>
      <w:marRight w:val="0"/>
      <w:marTop w:val="0"/>
      <w:marBottom w:val="0"/>
      <w:divBdr>
        <w:top w:val="none" w:sz="0" w:space="0" w:color="auto"/>
        <w:left w:val="none" w:sz="0" w:space="0" w:color="auto"/>
        <w:bottom w:val="none" w:sz="0" w:space="0" w:color="auto"/>
        <w:right w:val="none" w:sz="0" w:space="0" w:color="auto"/>
      </w:divBdr>
      <w:divsChild>
        <w:div w:id="742798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8862203">
      <w:bodyDiv w:val="1"/>
      <w:marLeft w:val="0"/>
      <w:marRight w:val="0"/>
      <w:marTop w:val="0"/>
      <w:marBottom w:val="0"/>
      <w:divBdr>
        <w:top w:val="none" w:sz="0" w:space="0" w:color="auto"/>
        <w:left w:val="none" w:sz="0" w:space="0" w:color="auto"/>
        <w:bottom w:val="none" w:sz="0" w:space="0" w:color="auto"/>
        <w:right w:val="none" w:sz="0" w:space="0" w:color="auto"/>
      </w:divBdr>
    </w:div>
    <w:div w:id="1545866673">
      <w:bodyDiv w:val="1"/>
      <w:marLeft w:val="0"/>
      <w:marRight w:val="0"/>
      <w:marTop w:val="0"/>
      <w:marBottom w:val="0"/>
      <w:divBdr>
        <w:top w:val="none" w:sz="0" w:space="0" w:color="auto"/>
        <w:left w:val="none" w:sz="0" w:space="0" w:color="auto"/>
        <w:bottom w:val="none" w:sz="0" w:space="0" w:color="auto"/>
        <w:right w:val="none" w:sz="0" w:space="0" w:color="auto"/>
      </w:divBdr>
    </w:div>
    <w:div w:id="1623340590">
      <w:bodyDiv w:val="1"/>
      <w:marLeft w:val="0"/>
      <w:marRight w:val="0"/>
      <w:marTop w:val="0"/>
      <w:marBottom w:val="0"/>
      <w:divBdr>
        <w:top w:val="none" w:sz="0" w:space="0" w:color="auto"/>
        <w:left w:val="none" w:sz="0" w:space="0" w:color="auto"/>
        <w:bottom w:val="none" w:sz="0" w:space="0" w:color="auto"/>
        <w:right w:val="none" w:sz="0" w:space="0" w:color="auto"/>
      </w:divBdr>
      <w:divsChild>
        <w:div w:id="79379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4096181">
      <w:bodyDiv w:val="1"/>
      <w:marLeft w:val="0"/>
      <w:marRight w:val="0"/>
      <w:marTop w:val="0"/>
      <w:marBottom w:val="0"/>
      <w:divBdr>
        <w:top w:val="none" w:sz="0" w:space="0" w:color="auto"/>
        <w:left w:val="none" w:sz="0" w:space="0" w:color="auto"/>
        <w:bottom w:val="none" w:sz="0" w:space="0" w:color="auto"/>
        <w:right w:val="none" w:sz="0" w:space="0" w:color="auto"/>
      </w:divBdr>
    </w:div>
    <w:div w:id="1639796729">
      <w:bodyDiv w:val="1"/>
      <w:marLeft w:val="0"/>
      <w:marRight w:val="0"/>
      <w:marTop w:val="0"/>
      <w:marBottom w:val="0"/>
      <w:divBdr>
        <w:top w:val="none" w:sz="0" w:space="0" w:color="auto"/>
        <w:left w:val="none" w:sz="0" w:space="0" w:color="auto"/>
        <w:bottom w:val="none" w:sz="0" w:space="0" w:color="auto"/>
        <w:right w:val="none" w:sz="0" w:space="0" w:color="auto"/>
      </w:divBdr>
    </w:div>
    <w:div w:id="1642804982">
      <w:bodyDiv w:val="1"/>
      <w:marLeft w:val="0"/>
      <w:marRight w:val="0"/>
      <w:marTop w:val="0"/>
      <w:marBottom w:val="0"/>
      <w:divBdr>
        <w:top w:val="none" w:sz="0" w:space="0" w:color="auto"/>
        <w:left w:val="none" w:sz="0" w:space="0" w:color="auto"/>
        <w:bottom w:val="none" w:sz="0" w:space="0" w:color="auto"/>
        <w:right w:val="none" w:sz="0" w:space="0" w:color="auto"/>
      </w:divBdr>
    </w:div>
    <w:div w:id="1724593557">
      <w:bodyDiv w:val="1"/>
      <w:marLeft w:val="0"/>
      <w:marRight w:val="0"/>
      <w:marTop w:val="0"/>
      <w:marBottom w:val="0"/>
      <w:divBdr>
        <w:top w:val="none" w:sz="0" w:space="0" w:color="auto"/>
        <w:left w:val="none" w:sz="0" w:space="0" w:color="auto"/>
        <w:bottom w:val="none" w:sz="0" w:space="0" w:color="auto"/>
        <w:right w:val="none" w:sz="0" w:space="0" w:color="auto"/>
      </w:divBdr>
    </w:div>
    <w:div w:id="1801220525">
      <w:bodyDiv w:val="1"/>
      <w:marLeft w:val="0"/>
      <w:marRight w:val="0"/>
      <w:marTop w:val="0"/>
      <w:marBottom w:val="0"/>
      <w:divBdr>
        <w:top w:val="none" w:sz="0" w:space="0" w:color="auto"/>
        <w:left w:val="none" w:sz="0" w:space="0" w:color="auto"/>
        <w:bottom w:val="none" w:sz="0" w:space="0" w:color="auto"/>
        <w:right w:val="none" w:sz="0" w:space="0" w:color="auto"/>
      </w:divBdr>
    </w:div>
    <w:div w:id="1803762868">
      <w:bodyDiv w:val="1"/>
      <w:marLeft w:val="0"/>
      <w:marRight w:val="0"/>
      <w:marTop w:val="0"/>
      <w:marBottom w:val="0"/>
      <w:divBdr>
        <w:top w:val="none" w:sz="0" w:space="0" w:color="auto"/>
        <w:left w:val="none" w:sz="0" w:space="0" w:color="auto"/>
        <w:bottom w:val="none" w:sz="0" w:space="0" w:color="auto"/>
        <w:right w:val="none" w:sz="0" w:space="0" w:color="auto"/>
      </w:divBdr>
      <w:divsChild>
        <w:div w:id="1047681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589233">
      <w:bodyDiv w:val="1"/>
      <w:marLeft w:val="0"/>
      <w:marRight w:val="0"/>
      <w:marTop w:val="0"/>
      <w:marBottom w:val="0"/>
      <w:divBdr>
        <w:top w:val="none" w:sz="0" w:space="0" w:color="auto"/>
        <w:left w:val="none" w:sz="0" w:space="0" w:color="auto"/>
        <w:bottom w:val="none" w:sz="0" w:space="0" w:color="auto"/>
        <w:right w:val="none" w:sz="0" w:space="0" w:color="auto"/>
      </w:divBdr>
    </w:div>
    <w:div w:id="1935819343">
      <w:bodyDiv w:val="1"/>
      <w:marLeft w:val="0"/>
      <w:marRight w:val="0"/>
      <w:marTop w:val="0"/>
      <w:marBottom w:val="0"/>
      <w:divBdr>
        <w:top w:val="none" w:sz="0" w:space="0" w:color="auto"/>
        <w:left w:val="none" w:sz="0" w:space="0" w:color="auto"/>
        <w:bottom w:val="none" w:sz="0" w:space="0" w:color="auto"/>
        <w:right w:val="none" w:sz="0" w:space="0" w:color="auto"/>
      </w:divBdr>
    </w:div>
    <w:div w:id="1950165033">
      <w:bodyDiv w:val="1"/>
      <w:marLeft w:val="0"/>
      <w:marRight w:val="0"/>
      <w:marTop w:val="0"/>
      <w:marBottom w:val="0"/>
      <w:divBdr>
        <w:top w:val="none" w:sz="0" w:space="0" w:color="auto"/>
        <w:left w:val="none" w:sz="0" w:space="0" w:color="auto"/>
        <w:bottom w:val="none" w:sz="0" w:space="0" w:color="auto"/>
        <w:right w:val="none" w:sz="0" w:space="0" w:color="auto"/>
      </w:divBdr>
    </w:div>
    <w:div w:id="1959218962">
      <w:bodyDiv w:val="1"/>
      <w:marLeft w:val="0"/>
      <w:marRight w:val="0"/>
      <w:marTop w:val="0"/>
      <w:marBottom w:val="0"/>
      <w:divBdr>
        <w:top w:val="none" w:sz="0" w:space="0" w:color="auto"/>
        <w:left w:val="none" w:sz="0" w:space="0" w:color="auto"/>
        <w:bottom w:val="none" w:sz="0" w:space="0" w:color="auto"/>
        <w:right w:val="none" w:sz="0" w:space="0" w:color="auto"/>
      </w:divBdr>
    </w:div>
    <w:div w:id="1972861403">
      <w:bodyDiv w:val="1"/>
      <w:marLeft w:val="0"/>
      <w:marRight w:val="0"/>
      <w:marTop w:val="0"/>
      <w:marBottom w:val="0"/>
      <w:divBdr>
        <w:top w:val="none" w:sz="0" w:space="0" w:color="auto"/>
        <w:left w:val="none" w:sz="0" w:space="0" w:color="auto"/>
        <w:bottom w:val="none" w:sz="0" w:space="0" w:color="auto"/>
        <w:right w:val="none" w:sz="0" w:space="0" w:color="auto"/>
      </w:divBdr>
      <w:divsChild>
        <w:div w:id="169491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searchgate.net/journal/1086-1653_Independent_Review" TargetMode="Externa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15</Pages>
  <Words>5853</Words>
  <Characters>33365</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Sanford Ikeda</dc:creator>
  <cp:keywords/>
  <dc:description/>
  <cp:lastModifiedBy>Sanford Ikeda</cp:lastModifiedBy>
  <cp:revision>15</cp:revision>
  <cp:lastPrinted>2018-10-11T18:48:00Z</cp:lastPrinted>
  <dcterms:created xsi:type="dcterms:W3CDTF">2020-01-07T17:56:00Z</dcterms:created>
  <dcterms:modified xsi:type="dcterms:W3CDTF">2020-01-10T15:06:00Z</dcterms:modified>
</cp:coreProperties>
</file>