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250" w:rsidRDefault="00945250"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rPr>
        <w:t xml:space="preserve">Michael Polanyi: </w:t>
      </w:r>
      <w:r w:rsidRPr="00D05845">
        <w:rPr>
          <w:rFonts w:ascii="Times New Roman" w:hAnsi="Times New Roman" w:cs="Times New Roman"/>
          <w:b/>
          <w:sz w:val="24"/>
          <w:szCs w:val="24"/>
          <w:shd w:val="clear" w:color="auto" w:fill="FFFFFF"/>
        </w:rPr>
        <w:t>A Scientist Against Scientism</w:t>
      </w:r>
    </w:p>
    <w:p w:rsidR="007308F5" w:rsidRPr="00D05845"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rsidR="00DE2606" w:rsidRDefault="00E22B7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r w:rsidRPr="00D05845">
        <w:rPr>
          <w:rFonts w:ascii="Times New Roman" w:hAnsi="Times New Roman" w:cs="Times New Roman"/>
          <w:b/>
          <w:sz w:val="24"/>
          <w:szCs w:val="24"/>
          <w:shd w:val="clear" w:color="auto" w:fill="FFFFFF"/>
        </w:rPr>
        <w:t>Charles Lowney</w:t>
      </w:r>
    </w:p>
    <w:p w:rsidR="007308F5" w:rsidRPr="00AC10A1" w:rsidRDefault="007308F5" w:rsidP="007308F5">
      <w:pPr>
        <w:autoSpaceDE w:val="0"/>
        <w:autoSpaceDN w:val="0"/>
        <w:adjustRightInd w:val="0"/>
        <w:spacing w:line="240" w:lineRule="auto"/>
        <w:jc w:val="center"/>
        <w:rPr>
          <w:rFonts w:ascii="Times New Roman" w:hAnsi="Times New Roman" w:cs="Times New Roman"/>
          <w:b/>
          <w:sz w:val="24"/>
          <w:szCs w:val="24"/>
          <w:shd w:val="clear" w:color="auto" w:fill="FFFFFF"/>
        </w:rPr>
      </w:pPr>
    </w:p>
    <w:p w:rsidR="00AA5EAC" w:rsidRDefault="00C22B79" w:rsidP="007308F5">
      <w:pPr>
        <w:spacing w:line="240" w:lineRule="auto"/>
        <w:rPr>
          <w:rFonts w:ascii="Times New Roman" w:hAnsi="Times New Roman" w:cs="Times New Roman"/>
          <w:sz w:val="24"/>
          <w:szCs w:val="24"/>
        </w:rPr>
      </w:pPr>
      <w:r w:rsidRPr="00472EBB">
        <w:rPr>
          <w:rFonts w:ascii="Times New Roman" w:hAnsi="Times New Roman" w:cs="Times New Roman"/>
          <w:sz w:val="24"/>
          <w:szCs w:val="24"/>
        </w:rPr>
        <w:t>“The ideas of the Enlightenment bred scientism and romanticism in a multitude of connected forms… The revival of the liberal tradition can be assured only if we can establish it on a new, conscious understanding of its foundations, on grounds which will withstand modern self-doubt coupled with perfectionism.”</w:t>
      </w:r>
      <w:r w:rsidRPr="00D05845">
        <w:rPr>
          <w:rFonts w:ascii="Times New Roman" w:hAnsi="Times New Roman" w:cs="Times New Roman"/>
          <w:sz w:val="24"/>
          <w:szCs w:val="24"/>
        </w:rPr>
        <w:t xml:space="preserve"> </w:t>
      </w:r>
      <w:r>
        <w:rPr>
          <w:rFonts w:ascii="Times New Roman" w:hAnsi="Times New Roman" w:cs="Times New Roman"/>
          <w:sz w:val="24"/>
          <w:szCs w:val="24"/>
        </w:rPr>
        <w:t>Michael Polanyi</w:t>
      </w:r>
      <w:r w:rsidR="00AA5EAC">
        <w:rPr>
          <w:rStyle w:val="FootnoteReference"/>
          <w:rFonts w:ascii="Times New Roman" w:hAnsi="Times New Roman" w:cs="Times New Roman"/>
          <w:sz w:val="24"/>
          <w:szCs w:val="24"/>
        </w:rPr>
        <w:footnoteReference w:id="1"/>
      </w:r>
      <w:r w:rsidR="00AA5EAC">
        <w:rPr>
          <w:rFonts w:ascii="Times New Roman" w:hAnsi="Times New Roman" w:cs="Times New Roman"/>
          <w:sz w:val="24"/>
          <w:szCs w:val="24"/>
        </w:rPr>
        <w:t xml:space="preserve"> </w:t>
      </w:r>
    </w:p>
    <w:p w:rsidR="00AA5EAC" w:rsidRPr="00D10857" w:rsidRDefault="00AA5EAC" w:rsidP="007308F5">
      <w:pPr>
        <w:spacing w:line="240" w:lineRule="auto"/>
        <w:rPr>
          <w:rFonts w:ascii="Times New Roman" w:hAnsi="Times New Roman" w:cs="Times New Roman"/>
          <w:sz w:val="24"/>
          <w:szCs w:val="24"/>
        </w:rPr>
      </w:pP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had a mixed relationship with the Enlightenment. As a scientist, he valued the light and knowledge that reason and rigorous method could provide, but he also realized that the critical standards for knowledge that the Enlightenment emphasized could promote dangerous distortions. While he cherished many Enlightenment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especially the freedom that it had brought to formerly repressive societies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he saw that its critical program could not legitimize even its own humanist and political values. He saw that excessive skepticism and rationalism, which challenged traditional authority to topple monarchies and shake religious institutions, could ultimately lead to forms of nihilism that ushered in fascist and totalitarian regimes. As a practicing scientist, he saw that some problems in Enlightenment thinking were rooted in misconceptions surrounding how we discover and affirm scientific knowledge, and so, as a philosopher, he worked to correct </w:t>
      </w:r>
      <w:r w:rsidR="003A74FB">
        <w:rPr>
          <w:rFonts w:ascii="Times New Roman" w:hAnsi="Times New Roman" w:cs="Times New Roman"/>
          <w:sz w:val="24"/>
          <w:szCs w:val="24"/>
          <w:shd w:val="clear" w:color="auto" w:fill="FFFFFF"/>
        </w:rPr>
        <w:t xml:space="preserve">the </w:t>
      </w:r>
      <w:r w:rsidRPr="002B42E4">
        <w:rPr>
          <w:rFonts w:ascii="Times New Roman" w:hAnsi="Times New Roman" w:cs="Times New Roman"/>
          <w:sz w:val="24"/>
          <w:szCs w:val="24"/>
          <w:shd w:val="clear" w:color="auto" w:fill="FFFFFF"/>
        </w:rPr>
        <w:t xml:space="preserve">epistemological mistakes behind a "scientism" that could distort how we understand reality, human beings, and human values.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contrast to the </w:t>
      </w:r>
      <w:r w:rsidR="007D6C06">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 xml:space="preserve">odern idea of objective knowledge that is passively engaged and discovered, Polanyi put forward the idea of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In contrast to the ideal of critical rationalism, which would have all knowledge be founded on an explicit analysis to immovable foundations, Polanyi put forward the ideas of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t>interpretive frameworks</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i/>
          <w:sz w:val="24"/>
          <w:szCs w:val="24"/>
          <w:shd w:val="clear" w:color="auto" w:fill="FFFFFF"/>
        </w:rPr>
        <w:lastRenderedPageBreak/>
        <w:t>discovery</w:t>
      </w:r>
      <w:r w:rsidR="003A74FB">
        <w:rPr>
          <w:rFonts w:ascii="Times New Roman" w:hAnsi="Times New Roman" w:cs="Times New Roman"/>
          <w:i/>
          <w:sz w:val="24"/>
          <w:szCs w:val="24"/>
          <w:shd w:val="clear" w:color="auto" w:fill="FFFFFF"/>
        </w:rPr>
        <w:t>,</w:t>
      </w:r>
      <w:r w:rsidRPr="002B42E4">
        <w:rPr>
          <w:rFonts w:ascii="Times New Roman" w:hAnsi="Times New Roman" w:cs="Times New Roman"/>
          <w:sz w:val="24"/>
          <w:szCs w:val="24"/>
          <w:shd w:val="clear" w:color="auto" w:fill="FFFFFF"/>
        </w:rPr>
        <w:t xml:space="preserve"> and </w:t>
      </w:r>
      <w:proofErr w:type="spellStart"/>
      <w:r w:rsidRPr="002B42E4">
        <w:rPr>
          <w:rFonts w:ascii="Times New Roman" w:hAnsi="Times New Roman" w:cs="Times New Roman"/>
          <w:i/>
          <w:sz w:val="24"/>
          <w:szCs w:val="24"/>
          <w:shd w:val="clear" w:color="auto" w:fill="FFFFFF"/>
        </w:rPr>
        <w:t>fallibilism</w:t>
      </w:r>
      <w:proofErr w:type="spellEnd"/>
      <w:r w:rsidRPr="002B42E4">
        <w:rPr>
          <w:rFonts w:ascii="Times New Roman" w:hAnsi="Times New Roman" w:cs="Times New Roman"/>
          <w:sz w:val="24"/>
          <w:szCs w:val="24"/>
          <w:shd w:val="clear" w:color="auto" w:fill="FFFFFF"/>
        </w:rPr>
        <w:t>. And in contrast to substance dualism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and the growing materialist views that the really real consists solely of matter in motion, the human mind is fully reducible, and all meaning and value is merely subjective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Polanyi put forward the ideas of </w:t>
      </w:r>
      <w:r w:rsidRPr="002B42E4">
        <w:rPr>
          <w:rFonts w:ascii="Times New Roman" w:hAnsi="Times New Roman" w:cs="Times New Roman"/>
          <w:i/>
          <w:sz w:val="24"/>
          <w:szCs w:val="24"/>
          <w:shd w:val="clear" w:color="auto" w:fill="FFFFFF"/>
        </w:rPr>
        <w:t>emergent being</w:t>
      </w:r>
      <w:r w:rsidRPr="002B42E4">
        <w:rPr>
          <w:rFonts w:ascii="Times New Roman" w:hAnsi="Times New Roman" w:cs="Times New Roman"/>
          <w:sz w:val="24"/>
          <w:szCs w:val="24"/>
          <w:shd w:val="clear" w:color="auto" w:fill="FFFFFF"/>
        </w:rPr>
        <w:t xml:space="preserve"> and </w:t>
      </w:r>
      <w:r w:rsidRPr="002B42E4">
        <w:rPr>
          <w:rFonts w:ascii="Times New Roman" w:hAnsi="Times New Roman" w:cs="Times New Roman"/>
          <w:i/>
          <w:sz w:val="24"/>
          <w:szCs w:val="24"/>
          <w:shd w:val="clear" w:color="auto" w:fill="FFFFFF"/>
        </w:rPr>
        <w:t>indwelling</w:t>
      </w:r>
      <w:r w:rsidRPr="002B42E4">
        <w:rPr>
          <w:rFonts w:ascii="Times New Roman" w:hAnsi="Times New Roman" w:cs="Times New Roman"/>
          <w:sz w:val="24"/>
          <w:szCs w:val="24"/>
          <w:shd w:val="clear" w:color="auto" w:fill="FFFFFF"/>
        </w:rPr>
        <w:t xml:space="preserve">. Through these facets of his post-critical program, he affirmed our contact with reality and our ability to discover true values.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Rather than reject the Enlightenment, Polanyi charts a course for revising the Enlightenment's notion of discovering truth through rational inquiry. His basic concepts work to balance the Enlightenment’s excesses. In this, he hoped to avoid the recidivisms of </w:t>
      </w:r>
      <w:r w:rsidR="003A74FB">
        <w:rPr>
          <w:rFonts w:ascii="Times New Roman" w:hAnsi="Times New Roman" w:cs="Times New Roman"/>
          <w:sz w:val="24"/>
          <w:szCs w:val="24"/>
          <w:shd w:val="clear" w:color="auto" w:fill="FFFFFF"/>
        </w:rPr>
        <w:t>a</w:t>
      </w:r>
      <w:r w:rsidRPr="002B42E4">
        <w:rPr>
          <w:rFonts w:ascii="Times New Roman" w:hAnsi="Times New Roman" w:cs="Times New Roman"/>
          <w:sz w:val="24"/>
          <w:szCs w:val="24"/>
          <w:shd w:val="clear" w:color="auto" w:fill="FFFFFF"/>
        </w:rPr>
        <w:t xml:space="preserve">nalytic philosophy, the repudiations of </w:t>
      </w:r>
      <w:r w:rsidR="003A74FB">
        <w:rPr>
          <w:rFonts w:ascii="Times New Roman" w:hAnsi="Times New Roman" w:cs="Times New Roman"/>
          <w:sz w:val="24"/>
          <w:szCs w:val="24"/>
          <w:shd w:val="clear" w:color="auto" w:fill="FFFFFF"/>
        </w:rPr>
        <w:t>p</w:t>
      </w:r>
      <w:r w:rsidRPr="002B42E4">
        <w:rPr>
          <w:rFonts w:ascii="Times New Roman" w:hAnsi="Times New Roman" w:cs="Times New Roman"/>
          <w:sz w:val="24"/>
          <w:szCs w:val="24"/>
          <w:shd w:val="clear" w:color="auto" w:fill="FFFFFF"/>
        </w:rPr>
        <w:t>ostmodernisms, and the reactionary entrenchment of closed traditions. His approach provides hope for cautious progress in a society that both recognizes the value of its traditions, and is open to change.</w:t>
      </w:r>
    </w:p>
    <w:p w:rsidR="00AA5EAC" w:rsidRDefault="00AA5EAC" w:rsidP="0087527F">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The momentum of the Enlightenment's influence, however, is difficult to restrain. </w:t>
      </w:r>
      <w:r w:rsidRPr="002B42E4">
        <w:rPr>
          <w:rFonts w:ascii="Times New Roman" w:hAnsi="Times New Roman" w:cs="Times New Roman"/>
          <w:sz w:val="24"/>
          <w:szCs w:val="24"/>
        </w:rPr>
        <w:t>It is still a common conception in the 21st century that science, in opposition to religion or tradition, can provide all the answers that we need. According to the Enlightenment story, science and its method have liberated us from the dark ages. Its critical reason overcame the oppression and distortion that religious and political powers enforced. By the light of reason, the story goes, we find our freedom and our true human value...</w:t>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but all that seemed to fall apart amid </w:t>
      </w:r>
      <w:r>
        <w:rPr>
          <w:rFonts w:ascii="Times New Roman" w:hAnsi="Times New Roman" w:cs="Times New Roman"/>
          <w:sz w:val="24"/>
          <w:szCs w:val="24"/>
        </w:rPr>
        <w:t xml:space="preserve">the horrors of </w:t>
      </w:r>
      <w:r w:rsidRPr="002B42E4">
        <w:rPr>
          <w:rFonts w:ascii="Times New Roman" w:hAnsi="Times New Roman" w:cs="Times New Roman"/>
          <w:sz w:val="24"/>
          <w:szCs w:val="24"/>
        </w:rPr>
        <w:t>revolutions</w:t>
      </w:r>
      <w:r>
        <w:rPr>
          <w:rFonts w:ascii="Times New Roman" w:hAnsi="Times New Roman" w:cs="Times New Roman"/>
          <w:sz w:val="24"/>
          <w:szCs w:val="24"/>
        </w:rPr>
        <w:t>,</w:t>
      </w:r>
      <w:r w:rsidRPr="00A8044F">
        <w:rPr>
          <w:rFonts w:ascii="Times New Roman" w:hAnsi="Times New Roman" w:cs="Times New Roman"/>
          <w:sz w:val="24"/>
          <w:szCs w:val="24"/>
        </w:rPr>
        <w:t xml:space="preserve"> </w:t>
      </w:r>
      <w:r w:rsidRPr="002B42E4">
        <w:rPr>
          <w:rFonts w:ascii="Times New Roman" w:hAnsi="Times New Roman" w:cs="Times New Roman"/>
          <w:sz w:val="24"/>
          <w:szCs w:val="24"/>
        </w:rPr>
        <w:t>wars</w:t>
      </w:r>
      <w:r>
        <w:rPr>
          <w:rFonts w:ascii="Times New Roman" w:hAnsi="Times New Roman" w:cs="Times New Roman"/>
          <w:sz w:val="24"/>
          <w:szCs w:val="24"/>
        </w:rPr>
        <w:t>,</w:t>
      </w:r>
      <w:r w:rsidRPr="002B42E4">
        <w:rPr>
          <w:rFonts w:ascii="Times New Roman" w:hAnsi="Times New Roman" w:cs="Times New Roman"/>
          <w:sz w:val="24"/>
          <w:szCs w:val="24"/>
        </w:rPr>
        <w:t xml:space="preserve"> and</w:t>
      </w:r>
      <w:r>
        <w:rPr>
          <w:rFonts w:ascii="Times New Roman" w:hAnsi="Times New Roman" w:cs="Times New Roman"/>
          <w:sz w:val="24"/>
          <w:szCs w:val="24"/>
        </w:rPr>
        <w:t xml:space="preserve"> economic depressions</w:t>
      </w:r>
      <w:r w:rsidRPr="002B42E4">
        <w:rPr>
          <w:rFonts w:ascii="Times New Roman" w:hAnsi="Times New Roman" w:cs="Times New Roman"/>
          <w:sz w:val="24"/>
          <w:szCs w:val="24"/>
        </w:rPr>
        <w:t>.</w:t>
      </w:r>
    </w:p>
    <w:p w:rsidR="00AA5EAC" w:rsidRPr="002B42E4" w:rsidRDefault="00AA5EAC" w:rsidP="002B42E4">
      <w:pPr>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 Polanyi and the Enlightenment Roots of 20th Century Political Extremism</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Michael Polanyi was a physician, a physical chemist, a social scientist, and a philosopher.</w:t>
      </w:r>
      <w:r w:rsidRPr="002B42E4">
        <w:rPr>
          <w:rStyle w:val="FootnoteReference"/>
          <w:rFonts w:ascii="Times New Roman" w:hAnsi="Times New Roman" w:cs="Times New Roman"/>
          <w:sz w:val="24"/>
          <w:szCs w:val="24"/>
          <w:shd w:val="clear" w:color="auto" w:fill="FFFFFF"/>
        </w:rPr>
        <w:footnoteReference w:id="2"/>
      </w:r>
      <w:r w:rsidRPr="002B42E4">
        <w:rPr>
          <w:rFonts w:ascii="Times New Roman" w:hAnsi="Times New Roman" w:cs="Times New Roman"/>
          <w:sz w:val="24"/>
          <w:szCs w:val="24"/>
          <w:shd w:val="clear" w:color="auto" w:fill="FFFFFF"/>
        </w:rPr>
        <w:t xml:space="preserve"> Born in Budapest in 1891, he served as a medical officer during the World War I. Soon after the Red Army came to Budapest and first established a Russian influence in Hungary, </w:t>
      </w:r>
      <w:r w:rsidRPr="002B42E4">
        <w:rPr>
          <w:rFonts w:ascii="Times New Roman" w:hAnsi="Times New Roman" w:cs="Times New Roman"/>
          <w:sz w:val="24"/>
          <w:szCs w:val="24"/>
          <w:shd w:val="clear" w:color="auto" w:fill="FFFFFF"/>
        </w:rPr>
        <w:lastRenderedPageBreak/>
        <w:t xml:space="preserve">Polanyi </w:t>
      </w:r>
      <w:r w:rsidR="003A74FB" w:rsidRPr="002B42E4">
        <w:rPr>
          <w:rFonts w:ascii="Times New Roman" w:hAnsi="Times New Roman" w:cs="Times New Roman"/>
          <w:sz w:val="24"/>
          <w:szCs w:val="24"/>
          <w:shd w:val="clear" w:color="auto" w:fill="FFFFFF"/>
        </w:rPr>
        <w:t>immigrated</w:t>
      </w:r>
      <w:r w:rsidRPr="002B42E4">
        <w:rPr>
          <w:rFonts w:ascii="Times New Roman" w:hAnsi="Times New Roman" w:cs="Times New Roman"/>
          <w:sz w:val="24"/>
          <w:szCs w:val="24"/>
          <w:shd w:val="clear" w:color="auto" w:fill="FFFFFF"/>
        </w:rPr>
        <w:t xml:space="preserve"> to Germany. There he established himself as a leading scientist at the K</w:t>
      </w:r>
      <w:r w:rsidR="003A74FB">
        <w:rPr>
          <w:rFonts w:ascii="Times New Roman" w:hAnsi="Times New Roman" w:cs="Times New Roman"/>
          <w:sz w:val="24"/>
          <w:szCs w:val="24"/>
          <w:shd w:val="clear" w:color="auto" w:fill="FFFFFF"/>
        </w:rPr>
        <w:t>a</w:t>
      </w:r>
      <w:r w:rsidRPr="002B42E4">
        <w:rPr>
          <w:rFonts w:ascii="Times New Roman" w:hAnsi="Times New Roman" w:cs="Times New Roman"/>
          <w:sz w:val="24"/>
          <w:szCs w:val="24"/>
          <w:shd w:val="clear" w:color="auto" w:fill="FFFFFF"/>
        </w:rPr>
        <w:t>iser Wilhelm Institute. When the Nazi party rose to power, however, Polanyi</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being of Jewish descent</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left Germany for England. There he continued doing research in physical chemistry at the University of Manchester for 15 years, but subsequently he exchanged his chair in chemistry for one in social studies. This allowed him more time to develop deeper and broader cultural criticisms and a philosophy of science that challenged mainstream views. During his life, he believed he saw some implications of Enlightenment thinking play themselves out in the social and political arenas. He believed that the Enlightenment's noble ambitions and scientific rationalism, while "a major influence toward intellectual, moral and social progress" could also produce "moral doubt" that was "frenzied by moral fury" and "armed by scientific nihilism" a combination which led to violent and totalitarian governments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57, 60).</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asked, “Why Did We Destroy Europe?”</w:t>
      </w:r>
      <w:r w:rsidRPr="002B42E4">
        <w:rPr>
          <w:rStyle w:val="FootnoteReference"/>
          <w:rFonts w:ascii="Times New Roman" w:hAnsi="Times New Roman" w:cs="Times New Roman"/>
          <w:sz w:val="24"/>
          <w:szCs w:val="24"/>
          <w:shd w:val="clear" w:color="auto" w:fill="FFFFFF"/>
        </w:rPr>
        <w:footnoteReference w:id="3"/>
      </w:r>
      <w:r w:rsidRPr="002B42E4">
        <w:rPr>
          <w:rFonts w:ascii="Times New Roman" w:hAnsi="Times New Roman" w:cs="Times New Roman"/>
          <w:sz w:val="24"/>
          <w:szCs w:val="24"/>
          <w:shd w:val="clear" w:color="auto" w:fill="FFFFFF"/>
        </w:rPr>
        <w:t xml:space="preserve"> His answer was that the way science had come to be interpreted in </w:t>
      </w:r>
      <w:r w:rsidR="003A74FB">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odernity helped foster the great wars of the 20</w:t>
      </w:r>
      <w:r w:rsidRPr="002B42E4">
        <w:rPr>
          <w:rFonts w:ascii="Times New Roman" w:hAnsi="Times New Roman" w:cs="Times New Roman"/>
          <w:sz w:val="24"/>
          <w:szCs w:val="24"/>
          <w:shd w:val="clear" w:color="auto" w:fill="FFFFFF"/>
          <w:vertAlign w:val="superscript"/>
        </w:rPr>
        <w:t>th</w:t>
      </w:r>
      <w:r w:rsidRPr="002B42E4">
        <w:rPr>
          <w:rFonts w:ascii="Times New Roman" w:hAnsi="Times New Roman" w:cs="Times New Roman"/>
          <w:sz w:val="24"/>
          <w:szCs w:val="24"/>
          <w:shd w:val="clear" w:color="auto" w:fill="FFFFFF"/>
        </w:rPr>
        <w:t xml:space="preserve"> century. The ideal of critical reason that Enlightenment thinkers promoted could not sustain the values that Enlightenment thinkers held. If everything needed to be proven scientifically before it could be accepted as true, not only could traditional religious and aristocratic powers fall, but so also could ideals of political liberty and the free pursuit of knowledge.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The demand that knowledge be fully explicit and objectively verifiable was unachievable and unlivable, and it fostered a backlash against rationality and truth. The misguided epistemic ideals not only produced a stronger dichotomy between faith and reason</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charging up a reactionary conservatism</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it also produced antithetical postmodernisms that followed Romanticist trains. So Nietzsche and Marx, with their suspicion of reason and traditional values, were natural outcroppings for democratic and classically liberal values to crash upon. Polanyi </w:t>
      </w:r>
      <w:r w:rsidRPr="002B42E4">
        <w:rPr>
          <w:rFonts w:ascii="Times New Roman" w:hAnsi="Times New Roman" w:cs="Times New Roman"/>
          <w:sz w:val="24"/>
          <w:szCs w:val="24"/>
          <w:shd w:val="clear" w:color="auto" w:fill="FFFFFF"/>
        </w:rPr>
        <w:lastRenderedPageBreak/>
        <w:t>believed he witnessed the ill-effects of the Enlightenment's conception of knowledge and science when he saw the Russian Revolution commandeered by Stalinism, and National Socialism steered by Hitler into violence and death camps.</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Critical rationalism led to a nihilism that could not reasonably ground any values, but losing the foundations for meaning did not negate human moral passion. The utopian moral ambitions of Enlightenment thinking could thus motivate what Polanyi called a "moral inversion"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14). This inversion is a “dynamic coupling” uniting a moral skepticism, which saw rational argument about morality as ineffective, and an unchecked moral passion. In this "inversion" violent and immoral acts became permissible and sometimes even obligatory, so long as they were accomplished in the service of a greater humanitarian vision. Polanyi saw this nihilistic play acted out fully in Central and Eastern Europe, but thankfully, according to Polanyi</w:t>
      </w:r>
      <w:r w:rsidRPr="002B42E4">
        <w:rPr>
          <w:rFonts w:ascii="Times New Roman" w:hAnsi="Times New Roman" w:cs="Times New Roman"/>
          <w:b/>
          <w:sz w:val="24"/>
          <w:szCs w:val="24"/>
          <w:shd w:val="clear" w:color="auto" w:fill="FFFFFF"/>
        </w:rPr>
        <w:t xml:space="preserve">, </w:t>
      </w:r>
      <w:r w:rsidRPr="002B42E4">
        <w:rPr>
          <w:rFonts w:ascii="Times New Roman" w:hAnsi="Times New Roman" w:cs="Times New Roman"/>
          <w:sz w:val="24"/>
          <w:szCs w:val="24"/>
          <w:shd w:val="clear" w:color="auto" w:fill="FFFFFF"/>
        </w:rPr>
        <w:t>a lack of consistency between thought and action in Britain and the US stalled its progress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23). Anglo-American culture, in spite of romantic rhetoric about individual freedom from authority and skepticism of traditional values, was still guided by its traditional institutions and practices, especially the precedents of Common Law. This, according to Polanyi, kept the dangerous combination of perfectionist rationalist imperatives, moral skepticism, and moral passion from actively steering political policy toward destruction, as it had done earlier on the continent beginning with the French Revolution. But although the effects of the Enlightenment in Anglo-American culture were different, they could still be pernicious. </w:t>
      </w: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Philosophers often attempt to carve different areas outside the purview of scientific method to make room for faith and higher values. But in a culture that idolizes science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our sort of culture</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what cannot be shown to be true scientifically can become devalued, if not consciously then unconsciously; the plausibility of the justifications for non-scientific and moral </w:t>
      </w:r>
      <w:r w:rsidRPr="002B42E4">
        <w:rPr>
          <w:rFonts w:ascii="Times New Roman" w:hAnsi="Times New Roman" w:cs="Times New Roman"/>
          <w:sz w:val="24"/>
          <w:szCs w:val="24"/>
          <w:shd w:val="clear" w:color="auto" w:fill="FFFFFF"/>
        </w:rPr>
        <w:lastRenderedPageBreak/>
        <w:t>beliefs can become undermined by the epistemology we affirm. There is thus an eventual crowding out of faith and values as they lose their justification. So, the rational consistency that took effect more quickly and with explosive effects in Continental Europe, sowed its effects more slowly and insidiously in the Anglo-American world. Like the frog that sits in gradually heated water and boils, we never recognize the need to jump out of the pot.</w:t>
      </w:r>
    </w:p>
    <w:p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 Historical Setting:</w:t>
      </w:r>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b/>
          <w:sz w:val="24"/>
          <w:szCs w:val="24"/>
          <w:shd w:val="clear" w:color="auto" w:fill="FFFFFF"/>
        </w:rPr>
        <w:t>The Rise of a Science Misconceived</w:t>
      </w:r>
    </w:p>
    <w:p w:rsidR="00CC05A9" w:rsidRDefault="00481C14" w:rsidP="0087527F">
      <w:pPr>
        <w:autoSpaceDE w:val="0"/>
        <w:autoSpaceDN w:val="0"/>
        <w:adjustRightInd w:val="0"/>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importance of Polanyi's Post-critical approach is better seen when one puts his ideas in their historical context</w:t>
      </w:r>
      <w:r w:rsidR="00CC05A9">
        <w:rPr>
          <w:rFonts w:ascii="Times New Roman" w:hAnsi="Times New Roman" w:cs="Times New Roman"/>
          <w:sz w:val="24"/>
          <w:szCs w:val="24"/>
          <w:shd w:val="clear" w:color="auto" w:fill="FFFFFF"/>
        </w:rPr>
        <w:t>. T</w:t>
      </w:r>
      <w:r>
        <w:rPr>
          <w:rFonts w:ascii="Times New Roman" w:hAnsi="Times New Roman" w:cs="Times New Roman"/>
          <w:sz w:val="24"/>
          <w:szCs w:val="24"/>
          <w:shd w:val="clear" w:color="auto" w:fill="FFFFFF"/>
        </w:rPr>
        <w:t xml:space="preserve">hen one sees, perhaps more clearly than he did, how his basic conceptions work to counterbalance trends in modern </w:t>
      </w:r>
      <w:r w:rsidR="00CC05A9">
        <w:rPr>
          <w:rFonts w:ascii="Times New Roman" w:hAnsi="Times New Roman" w:cs="Times New Roman"/>
          <w:sz w:val="24"/>
          <w:szCs w:val="24"/>
          <w:shd w:val="clear" w:color="auto" w:fill="FFFFFF"/>
        </w:rPr>
        <w:t xml:space="preserve">philosophical </w:t>
      </w:r>
      <w:r>
        <w:rPr>
          <w:rFonts w:ascii="Times New Roman" w:hAnsi="Times New Roman" w:cs="Times New Roman"/>
          <w:sz w:val="24"/>
          <w:szCs w:val="24"/>
          <w:shd w:val="clear" w:color="auto" w:fill="FFFFFF"/>
        </w:rPr>
        <w:t xml:space="preserve">thought.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Key figures in </w:t>
      </w:r>
      <w:r w:rsidR="008162EE">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 xml:space="preserve">odern philosophy, such as Descartes, sowed assumptions about scientific knowing and the nature of being that the Enlightenment endorsed in its conception of scientific progress. Descartes encouraged us to doubt </w:t>
      </w:r>
      <w:r w:rsidRPr="002B42E4">
        <w:rPr>
          <w:rFonts w:ascii="Times New Roman" w:hAnsi="Times New Roman" w:cs="Times New Roman"/>
          <w:i/>
          <w:sz w:val="24"/>
          <w:szCs w:val="24"/>
          <w:shd w:val="clear" w:color="auto" w:fill="FFFFFF"/>
        </w:rPr>
        <w:t>everything</w:t>
      </w:r>
      <w:r w:rsidRPr="002B42E4">
        <w:rPr>
          <w:rFonts w:ascii="Times New Roman" w:hAnsi="Times New Roman" w:cs="Times New Roman"/>
          <w:sz w:val="24"/>
          <w:szCs w:val="24"/>
          <w:shd w:val="clear" w:color="auto" w:fill="FFFFFF"/>
        </w:rPr>
        <w:t xml:space="preserve"> that could not be put on secure and unquestionable rational footing. Such a foundation was thought to be open to view by everyone, regardless of their history and training, and so were the rational steps that move us from truth to truth.  This advanced the ideals of critical reason and an impersonal objective stance, a God's eye view, that in principle anyone could attain.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bookmarkStart w:id="0" w:name="_Hlk14707467"/>
      <w:r w:rsidRPr="002B42E4">
        <w:rPr>
          <w:rFonts w:ascii="Times New Roman" w:hAnsi="Times New Roman" w:cs="Times New Roman"/>
          <w:sz w:val="24"/>
          <w:szCs w:val="24"/>
          <w:shd w:val="clear" w:color="auto" w:fill="FFFFFF"/>
        </w:rPr>
        <w:t xml:space="preserve">All existing beliefs could now be subject to this corrosive, hyperbolic doubt, no matter how sacred or well-affirmed by purported experts. The only authorities Descartes recognized were the unquestionable intuitions that were revealed by the light of reason. The project was to take apart any claim to knowledge and analyze it down, then we could rebuild knowledge up on secure and common foundations. In this conception, the notion of </w:t>
      </w:r>
      <w:proofErr w:type="spellStart"/>
      <w:r w:rsidRPr="002B42E4">
        <w:rPr>
          <w:rFonts w:ascii="Times New Roman" w:hAnsi="Times New Roman" w:cs="Times New Roman"/>
          <w:i/>
          <w:sz w:val="24"/>
          <w:szCs w:val="24"/>
          <w:shd w:val="clear" w:color="auto" w:fill="FFFFFF"/>
        </w:rPr>
        <w:t>phronesis</w:t>
      </w:r>
      <w:proofErr w:type="spellEnd"/>
      <w:r w:rsidRPr="002B42E4">
        <w:rPr>
          <w:rFonts w:ascii="Times New Roman" w:hAnsi="Times New Roman" w:cs="Times New Roman"/>
          <w:sz w:val="24"/>
          <w:szCs w:val="24"/>
          <w:shd w:val="clear" w:color="auto" w:fill="FFFFFF"/>
        </w:rPr>
        <w:t>, or practical wisdom, becomes a mystifying charade and the knowledge of any true expert is considered fully explicit and rationally accessible to anyone.</w:t>
      </w:r>
      <w:bookmarkEnd w:id="0"/>
      <w:r w:rsidRPr="002B42E4">
        <w:rPr>
          <w:rFonts w:ascii="Times New Roman" w:hAnsi="Times New Roman" w:cs="Times New Roman"/>
          <w:sz w:val="24"/>
          <w:szCs w:val="24"/>
          <w:shd w:val="clear" w:color="auto" w:fill="FFFFFF"/>
        </w:rPr>
        <w:t xml:space="preserve"> Descartes' method emphasized analysis and explicit </w:t>
      </w:r>
      <w:r w:rsidRPr="002B42E4">
        <w:rPr>
          <w:rFonts w:ascii="Times New Roman" w:hAnsi="Times New Roman" w:cs="Times New Roman"/>
          <w:sz w:val="24"/>
          <w:szCs w:val="24"/>
          <w:shd w:val="clear" w:color="auto" w:fill="FFFFFF"/>
        </w:rPr>
        <w:lastRenderedPageBreak/>
        <w:t xml:space="preserve">knowledge. Complex ideas were deconstructed into simpler and more assured ideas. Correlatively, this epistemic method extended into our ontological understanding. Complex beings were understood in terms of their simpler parts. For the material world, this secure ground was found in material substance and causes.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The body and anything physical was thought to operate like a machine, which was conceived as a complex whole that reduced down to the smallest parts and their laws for combining together. This materialist conception led to the notion that all the sciences were reducible to what physics studies, e.g., biology was built on chemistry, and chemistry was built on physics and whatever smallest bits produced our objects of perceptions. This reductive materialism on its own might encourage nihilism but, for Descartes, the nihilism did not yet emerge as a problem. Since his dualism distinguish</w:t>
      </w:r>
      <w:r w:rsidR="008162EE">
        <w:rPr>
          <w:rFonts w:ascii="Times New Roman" w:hAnsi="Times New Roman" w:cs="Times New Roman"/>
          <w:sz w:val="24"/>
          <w:szCs w:val="24"/>
          <w:shd w:val="clear" w:color="auto" w:fill="FFFFFF"/>
        </w:rPr>
        <w:t>ed</w:t>
      </w:r>
      <w:r w:rsidRPr="002B42E4">
        <w:rPr>
          <w:rFonts w:ascii="Times New Roman" w:hAnsi="Times New Roman" w:cs="Times New Roman"/>
          <w:sz w:val="24"/>
          <w:szCs w:val="24"/>
          <w:shd w:val="clear" w:color="auto" w:fill="FFFFFF"/>
        </w:rPr>
        <w:t xml:space="preserve"> between material and spiritual substance, it allowed for meaningful values beyond the material. While our bodies and animal passions reduced down to material causes, our higher values could be independently preserved.</w:t>
      </w:r>
    </w:p>
    <w:p w:rsidR="00AA5EAC" w:rsidRPr="002B42E4" w:rsidRDefault="00AA5EAC"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Descartes' bifurcation between spirit and matter was reproduced in Kant's distinction between the </w:t>
      </w:r>
      <w:proofErr w:type="spellStart"/>
      <w:r w:rsidRPr="002B42E4">
        <w:rPr>
          <w:rFonts w:ascii="Times New Roman" w:hAnsi="Times New Roman" w:cs="Times New Roman"/>
          <w:sz w:val="24"/>
          <w:szCs w:val="24"/>
          <w:shd w:val="clear" w:color="auto" w:fill="FFFFFF"/>
        </w:rPr>
        <w:t>noumenal</w:t>
      </w:r>
      <w:proofErr w:type="spellEnd"/>
      <w:r w:rsidRPr="002B42E4">
        <w:rPr>
          <w:rFonts w:ascii="Times New Roman" w:hAnsi="Times New Roman" w:cs="Times New Roman"/>
          <w:sz w:val="24"/>
          <w:szCs w:val="24"/>
          <w:shd w:val="clear" w:color="auto" w:fill="FFFFFF"/>
        </w:rPr>
        <w:t xml:space="preserve"> and the phenomenal. Kant's development of Descartes' dualism included the provision that any phenomenal entity or event would </w:t>
      </w:r>
      <w:r w:rsidRPr="002B42E4">
        <w:rPr>
          <w:rFonts w:ascii="Times New Roman" w:hAnsi="Times New Roman" w:cs="Times New Roman"/>
          <w:i/>
          <w:sz w:val="24"/>
          <w:szCs w:val="24"/>
          <w:shd w:val="clear" w:color="auto" w:fill="FFFFFF"/>
        </w:rPr>
        <w:t>always</w:t>
      </w:r>
      <w:r w:rsidRPr="002B42E4">
        <w:rPr>
          <w:rFonts w:ascii="Times New Roman" w:hAnsi="Times New Roman" w:cs="Times New Roman"/>
          <w:sz w:val="24"/>
          <w:szCs w:val="24"/>
          <w:shd w:val="clear" w:color="auto" w:fill="FFFFFF"/>
        </w:rPr>
        <w:t xml:space="preserve"> be explicable in terms of causal laws, hence, everything that we could possibly experience</w:t>
      </w:r>
      <w:r>
        <w:rPr>
          <w:rFonts w:ascii="Times New Roman" w:hAnsi="Times New Roman" w:cs="Times New Roman"/>
          <w:sz w:val="24"/>
          <w:szCs w:val="24"/>
          <w:shd w:val="clear" w:color="auto" w:fill="FFFFFF"/>
        </w:rPr>
        <w:t xml:space="preserve"> and understand</w:t>
      </w:r>
      <w:r w:rsidRPr="002B42E4">
        <w:rPr>
          <w:rFonts w:ascii="Times New Roman" w:hAnsi="Times New Roman" w:cs="Times New Roman"/>
          <w:sz w:val="24"/>
          <w:szCs w:val="24"/>
          <w:shd w:val="clear" w:color="auto" w:fill="FFFFFF"/>
        </w:rPr>
        <w:t xml:space="preserve"> could be explained by science. This bolstered faith in the progress of science to explain not only biology and living organisms, but also psychology and social phenomena. But while scientific study now included meaning and values, those values could be considered constructs that were more fully explicated by lower level chemical and physical laws, where their ultimate causes would be discovered. </w:t>
      </w:r>
    </w:p>
    <w:p w:rsidR="00AA5EAC" w:rsidRPr="002B42E4"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While Descartes endorsed a spiritual reality (beyond the material) to preserve values, Kant endorsed a moral reality (beyond the phenomenal). Kant saw the moral law as </w:t>
      </w:r>
      <w:proofErr w:type="spellStart"/>
      <w:r w:rsidRPr="002B42E4">
        <w:rPr>
          <w:rFonts w:ascii="Times New Roman" w:hAnsi="Times New Roman" w:cs="Times New Roman"/>
          <w:sz w:val="24"/>
          <w:szCs w:val="24"/>
          <w:shd w:val="clear" w:color="auto" w:fill="FFFFFF"/>
        </w:rPr>
        <w:t>noumenal</w:t>
      </w:r>
      <w:proofErr w:type="spellEnd"/>
      <w:r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lastRenderedPageBreak/>
        <w:t>but also as something we could rationally grasp. But as the skeptical method of Descartes' philosophy morphed into the critical rationalism of the Enlightenment, natural science more and more seemed to do away with any independent foundation for spiritual or moral meaning. The subject matter of science, e.g., matter/phenomena, was supported by evidence and explained our experience; the spirit/</w:t>
      </w:r>
      <w:proofErr w:type="spellStart"/>
      <w:r w:rsidRPr="002B42E4">
        <w:rPr>
          <w:rFonts w:ascii="Times New Roman" w:hAnsi="Times New Roman" w:cs="Times New Roman"/>
          <w:sz w:val="24"/>
          <w:szCs w:val="24"/>
          <w:shd w:val="clear" w:color="auto" w:fill="FFFFFF"/>
        </w:rPr>
        <w:t>noumena</w:t>
      </w:r>
      <w:proofErr w:type="spellEnd"/>
      <w:r w:rsidRPr="002B42E4">
        <w:rPr>
          <w:rFonts w:ascii="Times New Roman" w:hAnsi="Times New Roman" w:cs="Times New Roman"/>
          <w:sz w:val="24"/>
          <w:szCs w:val="24"/>
          <w:shd w:val="clear" w:color="auto" w:fill="FFFFFF"/>
        </w:rPr>
        <w:t>, in contrast, was seen as accounting for nothing tangible. So the spirit/</w:t>
      </w:r>
      <w:proofErr w:type="spellStart"/>
      <w:r w:rsidRPr="002B42E4">
        <w:rPr>
          <w:rFonts w:ascii="Times New Roman" w:hAnsi="Times New Roman" w:cs="Times New Roman"/>
          <w:sz w:val="24"/>
          <w:szCs w:val="24"/>
          <w:shd w:val="clear" w:color="auto" w:fill="FFFFFF"/>
        </w:rPr>
        <w:t>noumena</w:t>
      </w:r>
      <w:proofErr w:type="spellEnd"/>
      <w:r w:rsidRPr="002B42E4">
        <w:rPr>
          <w:rFonts w:ascii="Times New Roman" w:hAnsi="Times New Roman" w:cs="Times New Roman"/>
          <w:sz w:val="24"/>
          <w:szCs w:val="24"/>
          <w:shd w:val="clear" w:color="auto" w:fill="FFFFFF"/>
        </w:rPr>
        <w:t xml:space="preserve"> half of the dualism came to be rejected as intellectually suspect. The scientism that demands a reduction of all knowledge to science, and science to physics, could then become the full philosophical ideal. The slippery slope was greased. All values and meanings were thought to reduce to sociological or psychological causes, those reduced to biology, which reduced to chemistry, which in turn reduced to physics. Set in the context of scientism, this reduction and causal determinism left no room for freedom and responsibility to real values</w:t>
      </w:r>
      <w:r w:rsidRPr="00E66650">
        <w:rPr>
          <w:rFonts w:ascii="Times New Roman" w:hAnsi="Times New Roman" w:cs="Times New Roman"/>
          <w:b/>
        </w:rPr>
        <w:t>—</w:t>
      </w:r>
      <w:r w:rsidRPr="002B42E4">
        <w:rPr>
          <w:rFonts w:ascii="Times New Roman" w:hAnsi="Times New Roman" w:cs="Times New Roman"/>
          <w:sz w:val="24"/>
          <w:szCs w:val="24"/>
          <w:shd w:val="clear" w:color="auto" w:fill="FFFFFF"/>
        </w:rPr>
        <w:t xml:space="preserve"> these became epiphenomena or illusions.</w:t>
      </w:r>
    </w:p>
    <w:p w:rsidR="00AA5EAC" w:rsidRPr="002B42E4" w:rsidRDefault="00AA5EAC" w:rsidP="0087527F">
      <w:pPr>
        <w:autoSpaceDE w:val="0"/>
        <w:autoSpaceDN w:val="0"/>
        <w:adjustRightInd w:val="0"/>
        <w:ind w:firstLine="72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shd w:val="clear" w:color="auto" w:fill="FFFFFF"/>
        </w:rPr>
        <w:t xml:space="preserve">The ontological force of this development can also be traced back into the analytic and reductive metaphysical prejudices of Descartes. He not only held that what is complex is explained by what is simpler, but that what is </w:t>
      </w:r>
      <w:r w:rsidRPr="002B42E4">
        <w:rPr>
          <w:rFonts w:ascii="Times New Roman" w:hAnsi="Times New Roman" w:cs="Times New Roman"/>
          <w:i/>
          <w:sz w:val="24"/>
          <w:szCs w:val="24"/>
          <w:shd w:val="clear" w:color="auto" w:fill="FFFFFF"/>
        </w:rPr>
        <w:t>most</w:t>
      </w:r>
      <w:r w:rsidRPr="002B42E4">
        <w:rPr>
          <w:rFonts w:ascii="Times New Roman" w:hAnsi="Times New Roman" w:cs="Times New Roman"/>
          <w:sz w:val="24"/>
          <w:szCs w:val="24"/>
          <w:shd w:val="clear" w:color="auto" w:fill="FFFFFF"/>
        </w:rPr>
        <w:t xml:space="preserve"> real is what is causally prior: "[F]or where else can something derive its reality?"</w:t>
      </w:r>
      <w:r w:rsidRPr="002B42E4">
        <w:rPr>
          <w:rStyle w:val="FootnoteReference"/>
          <w:rFonts w:ascii="Times New Roman" w:hAnsi="Times New Roman" w:cs="Times New Roman"/>
          <w:sz w:val="24"/>
          <w:szCs w:val="24"/>
          <w:shd w:val="clear" w:color="auto" w:fill="FFFFFF"/>
        </w:rPr>
        <w:footnoteReference w:id="4"/>
      </w:r>
      <w:r w:rsidRPr="002B42E4">
        <w:rPr>
          <w:rFonts w:ascii="Times New Roman" w:hAnsi="Times New Roman" w:cs="Times New Roman"/>
          <w:sz w:val="24"/>
          <w:szCs w:val="24"/>
          <w:shd w:val="clear" w:color="auto" w:fill="FFFFFF"/>
        </w:rPr>
        <w:t xml:space="preserve"> This metaphysical assumption dovetailed with Descartes' proofs for God's existence. But, ultimately, when only one half of Descartes’ dualism had scientific credence and analysis is the rule, then what is </w:t>
      </w:r>
      <w:r w:rsidRPr="002B42E4">
        <w:rPr>
          <w:rFonts w:ascii="Times New Roman" w:hAnsi="Times New Roman" w:cs="Times New Roman"/>
          <w:i/>
          <w:sz w:val="24"/>
          <w:szCs w:val="24"/>
          <w:shd w:val="clear" w:color="auto" w:fill="FFFFFF"/>
        </w:rPr>
        <w:t>really</w:t>
      </w:r>
      <w:r w:rsidRPr="002B42E4">
        <w:rPr>
          <w:rFonts w:ascii="Times New Roman" w:hAnsi="Times New Roman" w:cs="Times New Roman"/>
          <w:sz w:val="24"/>
          <w:szCs w:val="24"/>
          <w:shd w:val="clear" w:color="auto" w:fill="FFFFFF"/>
        </w:rPr>
        <w:t xml:space="preserve"> real is not God but the smallest and earliest material parts and their causal relations. The natural conclusion is that values aren't really real. And as Nietzsche's madman predicted, the implications of Descartes' epistemology and its corresponding ontology, like the light of the stars, took time to manifest in our thought and actions. According to Polanyi, the light of the stars hit us when logical positivism emerged, </w:t>
      </w:r>
      <w:r w:rsidRPr="002B42E4">
        <w:rPr>
          <w:rFonts w:ascii="Times New Roman" w:hAnsi="Times New Roman" w:cs="Times New Roman"/>
          <w:sz w:val="24"/>
          <w:szCs w:val="24"/>
          <w:shd w:val="clear" w:color="auto" w:fill="FFFFFF"/>
        </w:rPr>
        <w:lastRenderedPageBreak/>
        <w:t>nihilism took hold, and moral inversion was blatantly displayed in 20th century political movements.</w:t>
      </w:r>
    </w:p>
    <w:p w:rsidR="00AA5EAC" w:rsidRDefault="00AA5EAC" w:rsidP="0087527F">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On the continent, where the ill-effects of Modern and Enlightenment thinking were most pronounced, postmodern</w:t>
      </w:r>
      <w:r>
        <w:rPr>
          <w:rFonts w:ascii="Times New Roman" w:hAnsi="Times New Roman" w:cs="Times New Roman"/>
          <w:sz w:val="24"/>
          <w:szCs w:val="24"/>
          <w:shd w:val="clear" w:color="auto" w:fill="FFFFFF"/>
        </w:rPr>
        <w:t>ist</w:t>
      </w:r>
      <w:r w:rsidRPr="002B42E4">
        <w:rPr>
          <w:rFonts w:ascii="Times New Roman" w:hAnsi="Times New Roman" w:cs="Times New Roman"/>
          <w:sz w:val="24"/>
          <w:szCs w:val="24"/>
          <w:shd w:val="clear" w:color="auto" w:fill="FFFFFF"/>
        </w:rPr>
        <w:t xml:space="preserve">s generally reacted against science and scientism, claiming instead that there was no neutral objective stance, and reason itself was in the service of power rather than truth. All ideas and values were effects of wills to power, or eddies in the fluid play of historical circumstance. This rejection </w:t>
      </w:r>
      <w:r w:rsidRPr="007F2495">
        <w:rPr>
          <w:rFonts w:ascii="Times New Roman" w:hAnsi="Times New Roman" w:cs="Times New Roman"/>
          <w:sz w:val="24"/>
          <w:szCs w:val="24"/>
          <w:shd w:val="clear" w:color="auto" w:fill="FFFFFF"/>
        </w:rPr>
        <w:t xml:space="preserve">of </w:t>
      </w:r>
      <w:r w:rsidRPr="007F2495">
        <w:rPr>
          <w:rFonts w:ascii="Times New Roman" w:hAnsi="Times New Roman" w:cs="Times New Roman"/>
          <w:sz w:val="24"/>
          <w:szCs w:val="24"/>
        </w:rPr>
        <w:t>scientific validity</w:t>
      </w:r>
      <w:r w:rsidRPr="007F2495">
        <w:rPr>
          <w:rFonts w:ascii="Times New Roman" w:hAnsi="Times New Roman" w:cs="Times New Roman"/>
          <w:sz w:val="24"/>
          <w:szCs w:val="24"/>
          <w:shd w:val="clear" w:color="auto" w:fill="FFFFFF"/>
        </w:rPr>
        <w:t xml:space="preserve"> and</w:t>
      </w:r>
      <w:r w:rsidRPr="002B42E4">
        <w:rPr>
          <w:rFonts w:ascii="Times New Roman" w:hAnsi="Times New Roman" w:cs="Times New Roman"/>
          <w:sz w:val="24"/>
          <w:szCs w:val="24"/>
          <w:shd w:val="clear" w:color="auto" w:fill="FFFFFF"/>
        </w:rPr>
        <w:t xml:space="preserve"> celebration of subjectivity or power went too far for Polanyi; he believed that the reactions against science were just as mistaken as scientism. He strove instead to correct analytic, reductionist, and dualist excesses rather than reject them.</w:t>
      </w:r>
    </w:p>
    <w:p w:rsidR="00AA5EAC" w:rsidRPr="002B42E4" w:rsidRDefault="00AA5EAC" w:rsidP="002B42E4">
      <w:pPr>
        <w:autoSpaceDE w:val="0"/>
        <w:autoSpaceDN w:val="0"/>
        <w:adjustRightInd w:val="0"/>
        <w:rPr>
          <w:rFonts w:ascii="Times New Roman" w:hAnsi="Times New Roman" w:cs="Times New Roman"/>
          <w:b/>
          <w:sz w:val="24"/>
          <w:szCs w:val="24"/>
          <w:shd w:val="clear" w:color="auto" w:fill="FFFFFF"/>
        </w:rPr>
      </w:pPr>
      <w:r w:rsidRPr="002B42E4">
        <w:rPr>
          <w:rFonts w:ascii="Times New Roman" w:hAnsi="Times New Roman" w:cs="Times New Roman"/>
          <w:b/>
          <w:sz w:val="24"/>
          <w:szCs w:val="24"/>
          <w:shd w:val="clear" w:color="auto" w:fill="FFFFFF"/>
        </w:rPr>
        <w:t>III. Correcting the Excesses of Scientific Rationalism</w:t>
      </w:r>
    </w:p>
    <w:p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w:t>
      </w:r>
      <w:r w:rsidRPr="00472EBB">
        <w:rPr>
          <w:rFonts w:ascii="Times New Roman" w:hAnsi="Times New Roman" w:cs="Times New Roman"/>
          <w:sz w:val="24"/>
          <w:szCs w:val="24"/>
          <w:shd w:val="clear" w:color="auto" w:fill="FFFFFF"/>
        </w:rPr>
        <w:t xml:space="preserve">post-critical philosophy emerged from his worries over two attitudes toward science. First, the attitude that subjects scientific truth to the will of political power. </w:t>
      </w:r>
      <w:r w:rsidRPr="00627C0E">
        <w:rPr>
          <w:rFonts w:ascii="Times New Roman" w:eastAsia="Times New Roman" w:hAnsi="Times New Roman" w:cs="Times New Roman"/>
          <w:sz w:val="24"/>
          <w:szCs w:val="24"/>
        </w:rPr>
        <w:t>T</w:t>
      </w:r>
      <w:r w:rsidRPr="00472EBB">
        <w:rPr>
          <w:rFonts w:ascii="Times New Roman" w:eastAsia="Times New Roman" w:hAnsi="Times New Roman" w:cs="Times New Roman"/>
          <w:sz w:val="24"/>
          <w:szCs w:val="24"/>
        </w:rPr>
        <w:t xml:space="preserve">his </w:t>
      </w:r>
      <w:r w:rsidRPr="00627C0E">
        <w:rPr>
          <w:rFonts w:ascii="Times New Roman" w:eastAsia="Times New Roman" w:hAnsi="Times New Roman" w:cs="Times New Roman"/>
          <w:sz w:val="24"/>
          <w:szCs w:val="24"/>
        </w:rPr>
        <w:t>undermine</w:t>
      </w:r>
      <w:r w:rsidRPr="00472EBB">
        <w:rPr>
          <w:rFonts w:ascii="Times New Roman" w:eastAsia="Times New Roman" w:hAnsi="Times New Roman" w:cs="Times New Roman"/>
          <w:sz w:val="24"/>
          <w:szCs w:val="24"/>
        </w:rPr>
        <w:t>s</w:t>
      </w:r>
      <w:r w:rsidRPr="00627C0E">
        <w:rPr>
          <w:rFonts w:ascii="Times New Roman" w:eastAsia="Times New Roman" w:hAnsi="Times New Roman" w:cs="Times New Roman"/>
          <w:sz w:val="24"/>
          <w:szCs w:val="24"/>
        </w:rPr>
        <w:t xml:space="preserve"> the scientist’s </w:t>
      </w:r>
      <w:r w:rsidRPr="00472EBB">
        <w:rPr>
          <w:rFonts w:ascii="Times New Roman" w:eastAsia="Times New Roman" w:hAnsi="Times New Roman" w:cs="Times New Roman"/>
          <w:sz w:val="24"/>
          <w:szCs w:val="24"/>
        </w:rPr>
        <w:t>call</w:t>
      </w:r>
      <w:r w:rsidRPr="00627C0E">
        <w:rPr>
          <w:rFonts w:ascii="Times New Roman" w:eastAsia="Times New Roman" w:hAnsi="Times New Roman" w:cs="Times New Roman"/>
          <w:sz w:val="24"/>
          <w:szCs w:val="24"/>
        </w:rPr>
        <w:t xml:space="preserve"> to follow clues wherever they lead</w:t>
      </w:r>
      <w:r w:rsidRPr="00472EBB">
        <w:rPr>
          <w:rFonts w:ascii="Times New Roman" w:eastAsia="Times New Roman" w:hAnsi="Times New Roman" w:cs="Times New Roman"/>
          <w:sz w:val="24"/>
          <w:szCs w:val="24"/>
        </w:rPr>
        <w:t xml:space="preserve"> in the pursuit of truth</w:t>
      </w:r>
      <w:r w:rsidRPr="00627C0E">
        <w:rPr>
          <w:rFonts w:ascii="Times New Roman" w:eastAsia="Times New Roman" w:hAnsi="Times New Roman" w:cs="Times New Roman"/>
          <w:sz w:val="24"/>
          <w:szCs w:val="24"/>
        </w:rPr>
        <w:t>.</w:t>
      </w:r>
      <w:r w:rsidRPr="00472EBB">
        <w:rPr>
          <w:rFonts w:ascii="Times New Roman" w:eastAsia="Times New Roman" w:hAnsi="Times New Roman" w:cs="Times New Roman"/>
          <w:sz w:val="24"/>
          <w:szCs w:val="24"/>
        </w:rPr>
        <w:t xml:space="preserve"> </w:t>
      </w:r>
      <w:r w:rsidRPr="00472EBB">
        <w:rPr>
          <w:rFonts w:ascii="Times New Roman" w:hAnsi="Times New Roman" w:cs="Times New Roman"/>
          <w:sz w:val="24"/>
          <w:szCs w:val="24"/>
          <w:shd w:val="clear" w:color="auto" w:fill="FFFFFF"/>
        </w:rPr>
        <w:t>Thus, he reacted against the USSR's five-year plans</w:t>
      </w:r>
      <w:r w:rsidRPr="002B42E4">
        <w:rPr>
          <w:rFonts w:ascii="Times New Roman" w:hAnsi="Times New Roman" w:cs="Times New Roman"/>
          <w:sz w:val="24"/>
          <w:szCs w:val="24"/>
          <w:shd w:val="clear" w:color="auto" w:fill="FFFFFF"/>
        </w:rPr>
        <w:t xml:space="preserve"> and programs in Great Britain that would subjugate scientists' </w:t>
      </w:r>
      <w:r>
        <w:rPr>
          <w:rFonts w:ascii="Times New Roman" w:hAnsi="Times New Roman" w:cs="Times New Roman"/>
          <w:sz w:val="24"/>
          <w:szCs w:val="24"/>
          <w:shd w:val="clear" w:color="auto" w:fill="FFFFFF"/>
        </w:rPr>
        <w:t>goals</w:t>
      </w:r>
      <w:r w:rsidRPr="002B42E4">
        <w:rPr>
          <w:rFonts w:ascii="Times New Roman" w:hAnsi="Times New Roman" w:cs="Times New Roman"/>
          <w:sz w:val="24"/>
          <w:szCs w:val="24"/>
          <w:shd w:val="clear" w:color="auto" w:fill="FFFFFF"/>
        </w:rPr>
        <w:t xml:space="preserve"> to political aims (See </w:t>
      </w:r>
      <w:r w:rsidRPr="002B42E4">
        <w:rPr>
          <w:rFonts w:ascii="Times New Roman" w:hAnsi="Times New Roman" w:cs="Times New Roman"/>
          <w:i/>
          <w:sz w:val="24"/>
          <w:szCs w:val="24"/>
          <w:shd w:val="clear" w:color="auto" w:fill="FFFFFF"/>
        </w:rPr>
        <w:t>RS</w:t>
      </w:r>
      <w:r w:rsidRPr="002B42E4">
        <w:rPr>
          <w:rFonts w:ascii="Times New Roman" w:hAnsi="Times New Roman" w:cs="Times New Roman"/>
          <w:sz w:val="24"/>
          <w:szCs w:val="24"/>
          <w:shd w:val="clear" w:color="auto" w:fill="FFFFFF"/>
        </w:rPr>
        <w:t xml:space="preserve">). But as </w:t>
      </w:r>
      <w:r>
        <w:rPr>
          <w:rFonts w:ascii="Times New Roman" w:hAnsi="Times New Roman" w:cs="Times New Roman"/>
          <w:sz w:val="24"/>
          <w:szCs w:val="24"/>
          <w:shd w:val="clear" w:color="auto" w:fill="FFFFFF"/>
        </w:rPr>
        <w:t>we have seen</w:t>
      </w:r>
      <w:r w:rsidRPr="002B42E4">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Polanyi</w:t>
      </w:r>
      <w:r w:rsidRPr="002B42E4">
        <w:rPr>
          <w:rFonts w:ascii="Times New Roman" w:hAnsi="Times New Roman" w:cs="Times New Roman"/>
          <w:sz w:val="24"/>
          <w:szCs w:val="24"/>
          <w:shd w:val="clear" w:color="auto" w:fill="FFFFFF"/>
        </w:rPr>
        <w:t xml:space="preserve"> also worried about scientism</w:t>
      </w:r>
      <w:r>
        <w:rPr>
          <w:rFonts w:ascii="Times New Roman" w:hAnsi="Times New Roman" w:cs="Times New Roman"/>
          <w:sz w:val="24"/>
          <w:szCs w:val="24"/>
          <w:shd w:val="clear" w:color="auto" w:fill="FFFFFF"/>
        </w:rPr>
        <w:t>, i.e., the idea that science i</w:t>
      </w:r>
      <w:r w:rsidRPr="002B42E4">
        <w:rPr>
          <w:rFonts w:ascii="Times New Roman" w:hAnsi="Times New Roman" w:cs="Times New Roman"/>
          <w:sz w:val="24"/>
          <w:szCs w:val="24"/>
          <w:shd w:val="clear" w:color="auto" w:fill="FFFFFF"/>
        </w:rPr>
        <w:t>s the only real source of truth and that it provide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 purely objective approach that overc</w:t>
      </w:r>
      <w:r>
        <w:rPr>
          <w:rFonts w:ascii="Times New Roman" w:hAnsi="Times New Roman" w:cs="Times New Roman"/>
          <w:sz w:val="24"/>
          <w:szCs w:val="24"/>
          <w:shd w:val="clear" w:color="auto" w:fill="FFFFFF"/>
        </w:rPr>
        <w:t>o</w:t>
      </w:r>
      <w:r w:rsidRPr="002B42E4">
        <w:rPr>
          <w:rFonts w:ascii="Times New Roman" w:hAnsi="Times New Roman" w:cs="Times New Roman"/>
          <w:sz w:val="24"/>
          <w:szCs w:val="24"/>
          <w:shd w:val="clear" w:color="auto" w:fill="FFFFFF"/>
        </w:rPr>
        <w:t>me</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all prejudice and distortion. This second attitude encouraged </w:t>
      </w:r>
      <w:r>
        <w:rPr>
          <w:rFonts w:ascii="Times New Roman" w:hAnsi="Times New Roman" w:cs="Times New Roman"/>
          <w:sz w:val="24"/>
          <w:szCs w:val="24"/>
          <w:shd w:val="clear" w:color="auto" w:fill="FFFFFF"/>
        </w:rPr>
        <w:t>efforts to unify</w:t>
      </w:r>
      <w:r w:rsidRPr="002B42E4">
        <w:rPr>
          <w:rFonts w:ascii="Times New Roman" w:hAnsi="Times New Roman" w:cs="Times New Roman"/>
          <w:sz w:val="24"/>
          <w:szCs w:val="24"/>
          <w:shd w:val="clear" w:color="auto" w:fill="FFFFFF"/>
        </w:rPr>
        <w:t xml:space="preserve"> science in a reductive account centered on physics as the most basic science. This reduction characterized logical positivism, and other efforts to unify science via analytic philosophy, into the 1950s and beyond. We see it today in "</w:t>
      </w:r>
      <w:proofErr w:type="spellStart"/>
      <w:r w:rsidRPr="002B42E4">
        <w:rPr>
          <w:rFonts w:ascii="Times New Roman" w:hAnsi="Times New Roman" w:cs="Times New Roman"/>
          <w:sz w:val="24"/>
          <w:szCs w:val="24"/>
          <w:shd w:val="clear" w:color="auto" w:fill="FFFFFF"/>
        </w:rPr>
        <w:t>eliminativists</w:t>
      </w:r>
      <w:proofErr w:type="spellEnd"/>
      <w:r w:rsidRPr="002B42E4">
        <w:rPr>
          <w:rFonts w:ascii="Times New Roman" w:hAnsi="Times New Roman" w:cs="Times New Roman"/>
          <w:sz w:val="24"/>
          <w:szCs w:val="24"/>
          <w:shd w:val="clear" w:color="auto" w:fill="FFFFFF"/>
        </w:rPr>
        <w:t xml:space="preserve">" who claim human minds are fully reducible and are nothing but neurochemical processes. The second attitude </w:t>
      </w:r>
      <w:r w:rsidRPr="002B42E4">
        <w:rPr>
          <w:rFonts w:ascii="Times New Roman" w:hAnsi="Times New Roman" w:cs="Times New Roman"/>
          <w:sz w:val="24"/>
          <w:szCs w:val="24"/>
          <w:shd w:val="clear" w:color="auto" w:fill="FFFFFF"/>
        </w:rPr>
        <w:lastRenderedPageBreak/>
        <w:t>(analytic scientism) feeds into the first (which aligns with postmodern skepticism) by undermining a foundation for moral values.</w:t>
      </w:r>
    </w:p>
    <w:p w:rsidR="00AA5EAC" w:rsidRPr="002B42E4" w:rsidRDefault="00AA5EAC" w:rsidP="00A97B8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As a scientist himself, Polanyi saw that science did not proceed in the way that lay people and philosophers of science imagined that it did. The glamorized view of science that culture, history</w:t>
      </w:r>
      <w:r w:rsidR="005B1A01">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 xml:space="preserve"> and philosophy promoted was a distortion. The ideal of objective knowledge, passively affirmed by an impartial observer, was a myth. Science operates more like a tradition itself. It relies on the indoctrination of apprentices, who are taught to use equipment and taught to see in various ways (e.g., in reading an x-ray, or understanding the significance of </w:t>
      </w:r>
      <w:r w:rsidRPr="00540747">
        <w:rPr>
          <w:rFonts w:ascii="Times New Roman" w:hAnsi="Times New Roman" w:cs="Times New Roman"/>
          <w:sz w:val="24"/>
          <w:szCs w:val="24"/>
          <w:shd w:val="clear" w:color="auto" w:fill="FFFFFF"/>
        </w:rPr>
        <w:t xml:space="preserve">a </w:t>
      </w:r>
      <w:r w:rsidRPr="00540747">
        <w:rPr>
          <w:rFonts w:ascii="Times New Roman" w:hAnsi="Times New Roman" w:cs="Times New Roman"/>
          <w:bCs/>
          <w:color w:val="222222"/>
          <w:sz w:val="24"/>
          <w:szCs w:val="24"/>
          <w:shd w:val="clear" w:color="auto" w:fill="FFFFFF"/>
        </w:rPr>
        <w:t>protein immunoblot</w:t>
      </w:r>
      <w:r w:rsidRPr="00540747">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 xml:space="preserve"> The mutual agreement of the community of scientists also acts like a traditional authority. Polanyi saw that science itself relies on knowledge and values that it cannot justify fully or explicitly. Polanyi thus saw that our best claims to knowledge are better described neither as purely </w:t>
      </w:r>
      <w:r w:rsidRPr="002B42E4">
        <w:rPr>
          <w:rFonts w:ascii="Times New Roman" w:hAnsi="Times New Roman" w:cs="Times New Roman"/>
          <w:i/>
          <w:sz w:val="24"/>
          <w:szCs w:val="24"/>
          <w:shd w:val="clear" w:color="auto" w:fill="FFFFFF"/>
        </w:rPr>
        <w:t>objective</w:t>
      </w:r>
      <w:r w:rsidRPr="002B42E4">
        <w:rPr>
          <w:rFonts w:ascii="Times New Roman" w:hAnsi="Times New Roman" w:cs="Times New Roman"/>
          <w:sz w:val="24"/>
          <w:szCs w:val="24"/>
          <w:shd w:val="clear" w:color="auto" w:fill="FFFFFF"/>
        </w:rPr>
        <w:t xml:space="preserve"> nor as merely </w:t>
      </w:r>
      <w:r w:rsidRPr="002B42E4">
        <w:rPr>
          <w:rFonts w:ascii="Times New Roman" w:hAnsi="Times New Roman" w:cs="Times New Roman"/>
          <w:i/>
          <w:sz w:val="24"/>
          <w:szCs w:val="24"/>
          <w:shd w:val="clear" w:color="auto" w:fill="FFFFFF"/>
        </w:rPr>
        <w:t>subjective</w:t>
      </w:r>
      <w:r w:rsidRPr="002B42E4">
        <w:rPr>
          <w:rFonts w:ascii="Times New Roman" w:hAnsi="Times New Roman" w:cs="Times New Roman"/>
          <w:sz w:val="24"/>
          <w:szCs w:val="24"/>
          <w:shd w:val="clear" w:color="auto" w:fill="FFFFFF"/>
        </w:rPr>
        <w:t xml:space="preserve">, but as </w:t>
      </w:r>
      <w:r w:rsidRPr="002B42E4">
        <w:rPr>
          <w:rFonts w:ascii="Times New Roman" w:hAnsi="Times New Roman" w:cs="Times New Roman"/>
          <w:i/>
          <w:sz w:val="24"/>
          <w:szCs w:val="24"/>
          <w:shd w:val="clear" w:color="auto" w:fill="FFFFFF"/>
        </w:rPr>
        <w:t>personal</w:t>
      </w:r>
      <w:r w:rsidRPr="002B42E4">
        <w:rPr>
          <w:rFonts w:ascii="Times New Roman" w:hAnsi="Times New Roman" w:cs="Times New Roman"/>
          <w:sz w:val="24"/>
          <w:szCs w:val="24"/>
          <w:shd w:val="clear" w:color="auto" w:fill="FFFFFF"/>
        </w:rPr>
        <w:t>.</w:t>
      </w:r>
    </w:p>
    <w:p w:rsidR="00AA5EAC" w:rsidRPr="002B42E4" w:rsidRDefault="00AA5EAC" w:rsidP="00A97B88">
      <w:pPr>
        <w:autoSpaceDE w:val="0"/>
        <w:autoSpaceDN w:val="0"/>
        <w:adjustRightInd w:val="0"/>
        <w:ind w:firstLine="720"/>
        <w:rPr>
          <w:rFonts w:ascii="Times New Roman" w:hAnsi="Times New Roman" w:cs="Times New Roman"/>
          <w:color w:val="365F91" w:themeColor="accent1" w:themeShade="BF"/>
          <w:sz w:val="24"/>
          <w:szCs w:val="24"/>
          <w:shd w:val="clear" w:color="auto" w:fill="FFFFFF"/>
        </w:rPr>
      </w:pPr>
      <w:r w:rsidRPr="002B42E4">
        <w:rPr>
          <w:rFonts w:ascii="Times New Roman" w:hAnsi="Times New Roman" w:cs="Times New Roman"/>
          <w:sz w:val="24"/>
          <w:szCs w:val="24"/>
          <w:shd w:val="clear" w:color="auto" w:fill="FFFFFF"/>
        </w:rPr>
        <w:t xml:space="preserve">Science made discoveries </w:t>
      </w:r>
      <w:r>
        <w:rPr>
          <w:rFonts w:ascii="Times New Roman" w:hAnsi="Times New Roman" w:cs="Times New Roman"/>
          <w:sz w:val="24"/>
          <w:szCs w:val="24"/>
          <w:shd w:val="clear" w:color="auto" w:fill="FFFFFF"/>
        </w:rPr>
        <w:t>by relying upon</w:t>
      </w:r>
      <w:r w:rsidRPr="002B42E4">
        <w:rPr>
          <w:rFonts w:ascii="Times New Roman" w:hAnsi="Times New Roman" w:cs="Times New Roman"/>
          <w:sz w:val="24"/>
          <w:szCs w:val="24"/>
          <w:shd w:val="clear" w:color="auto" w:fill="FFFFFF"/>
        </w:rPr>
        <w:t xml:space="preserve"> both explicit and tacit commitments. And a</w:t>
      </w:r>
      <w:r>
        <w:rPr>
          <w:rFonts w:ascii="Times New Roman" w:hAnsi="Times New Roman" w:cs="Times New Roman"/>
          <w:sz w:val="24"/>
          <w:szCs w:val="24"/>
          <w:shd w:val="clear" w:color="auto" w:fill="FFFFFF"/>
        </w:rPr>
        <w:t>lthough these commitments can</w:t>
      </w:r>
      <w:r w:rsidRPr="002B42E4">
        <w:rPr>
          <w:rFonts w:ascii="Times New Roman" w:hAnsi="Times New Roman" w:cs="Times New Roman"/>
          <w:sz w:val="24"/>
          <w:szCs w:val="24"/>
          <w:shd w:val="clear" w:color="auto" w:fill="FFFFFF"/>
        </w:rPr>
        <w:t>not be f</w:t>
      </w:r>
      <w:r>
        <w:rPr>
          <w:rFonts w:ascii="Times New Roman" w:hAnsi="Times New Roman" w:cs="Times New Roman"/>
          <w:sz w:val="24"/>
          <w:szCs w:val="24"/>
          <w:shd w:val="clear" w:color="auto" w:fill="FFFFFF"/>
        </w:rPr>
        <w:t>ully justified explicitly and a</w:t>
      </w:r>
      <w:r w:rsidRPr="002B42E4">
        <w:rPr>
          <w:rFonts w:ascii="Times New Roman" w:hAnsi="Times New Roman" w:cs="Times New Roman"/>
          <w:sz w:val="24"/>
          <w:szCs w:val="24"/>
          <w:shd w:val="clear" w:color="auto" w:fill="FFFFFF"/>
        </w:rPr>
        <w:t>re subject to revision, they are held with what Polanyi call</w:t>
      </w:r>
      <w:r>
        <w:rPr>
          <w:rFonts w:ascii="Times New Roman" w:hAnsi="Times New Roman" w:cs="Times New Roman"/>
          <w:sz w:val="24"/>
          <w:szCs w:val="24"/>
          <w:shd w:val="clear" w:color="auto" w:fill="FFFFFF"/>
        </w:rPr>
        <w:t>s</w:t>
      </w:r>
      <w:r w:rsidRPr="002B42E4">
        <w:rPr>
          <w:rFonts w:ascii="Times New Roman" w:hAnsi="Times New Roman" w:cs="Times New Roman"/>
          <w:sz w:val="24"/>
          <w:szCs w:val="24"/>
          <w:shd w:val="clear" w:color="auto" w:fill="FFFFFF"/>
        </w:rPr>
        <w:t xml:space="preserve"> "universal intent" (</w:t>
      </w:r>
      <w:r w:rsidRPr="002B42E4">
        <w:rPr>
          <w:rFonts w:ascii="Times New Roman" w:hAnsi="Times New Roman" w:cs="Times New Roman"/>
          <w:i/>
          <w:sz w:val="24"/>
          <w:szCs w:val="24"/>
          <w:shd w:val="clear" w:color="auto" w:fill="FFFFFF"/>
        </w:rPr>
        <w:t>TD</w:t>
      </w:r>
      <w:r w:rsidRPr="002B42E4">
        <w:rPr>
          <w:rFonts w:ascii="Times New Roman" w:hAnsi="Times New Roman" w:cs="Times New Roman"/>
          <w:sz w:val="24"/>
          <w:szCs w:val="24"/>
          <w:shd w:val="clear" w:color="auto" w:fill="FFFFFF"/>
        </w:rPr>
        <w:t xml:space="preserve"> 78).</w:t>
      </w:r>
      <w:r>
        <w:rPr>
          <w:rStyle w:val="FootnoteReference"/>
          <w:rFonts w:ascii="Times New Roman" w:hAnsi="Times New Roman" w:cs="Times New Roman"/>
          <w:sz w:val="24"/>
          <w:szCs w:val="24"/>
          <w:shd w:val="clear" w:color="auto" w:fill="FFFFFF"/>
        </w:rPr>
        <w:footnoteReference w:id="5"/>
      </w:r>
      <w:r w:rsidRPr="002B42E4">
        <w:rPr>
          <w:rFonts w:ascii="Times New Roman" w:hAnsi="Times New Roman" w:cs="Times New Roman"/>
          <w:sz w:val="24"/>
          <w:szCs w:val="24"/>
          <w:shd w:val="clear" w:color="auto" w:fill="FFFFFF"/>
        </w:rPr>
        <w:t xml:space="preserve"> By contrasting </w:t>
      </w:r>
      <w:r w:rsidRPr="002B42E4">
        <w:rPr>
          <w:rFonts w:ascii="Times New Roman" w:hAnsi="Times New Roman" w:cs="Times New Roman"/>
          <w:i/>
          <w:sz w:val="24"/>
          <w:szCs w:val="24"/>
          <w:shd w:val="clear" w:color="auto" w:fill="FFFFFF"/>
        </w:rPr>
        <w:t>tacit knowing</w:t>
      </w:r>
      <w:r w:rsidRPr="002B42E4">
        <w:rPr>
          <w:rFonts w:ascii="Times New Roman" w:hAnsi="Times New Roman" w:cs="Times New Roman"/>
          <w:sz w:val="24"/>
          <w:szCs w:val="24"/>
          <w:shd w:val="clear" w:color="auto" w:fill="FFFFFF"/>
        </w:rPr>
        <w:t xml:space="preserve"> with the ideal of explicit analysis, and contrasting </w:t>
      </w:r>
      <w:r w:rsidRPr="002B42E4">
        <w:rPr>
          <w:rFonts w:ascii="Times New Roman" w:hAnsi="Times New Roman" w:cs="Times New Roman"/>
          <w:i/>
          <w:sz w:val="24"/>
          <w:szCs w:val="24"/>
          <w:shd w:val="clear" w:color="auto" w:fill="FFFFFF"/>
        </w:rPr>
        <w:t>ontological emergence</w:t>
      </w:r>
      <w:r w:rsidRPr="002B42E4">
        <w:rPr>
          <w:rFonts w:ascii="Times New Roman" w:hAnsi="Times New Roman" w:cs="Times New Roman"/>
          <w:sz w:val="24"/>
          <w:szCs w:val="24"/>
          <w:shd w:val="clear" w:color="auto" w:fill="FFFFFF"/>
        </w:rPr>
        <w:t xml:space="preserve"> with the notion of reduction, Polanyi mobilized a view of knowledge that rejected both scientism and postmodernism. Instead, he endorsed a non-skeptical </w:t>
      </w:r>
      <w:proofErr w:type="spellStart"/>
      <w:r w:rsidRPr="002B42E4">
        <w:rPr>
          <w:rFonts w:ascii="Times New Roman" w:hAnsi="Times New Roman" w:cs="Times New Roman"/>
          <w:sz w:val="24"/>
          <w:szCs w:val="24"/>
          <w:shd w:val="clear" w:color="auto" w:fill="FFFFFF"/>
        </w:rPr>
        <w:t>fallibilism</w:t>
      </w:r>
      <w:proofErr w:type="spellEnd"/>
      <w:r w:rsidRPr="002B42E4">
        <w:rPr>
          <w:rFonts w:ascii="Times New Roman" w:hAnsi="Times New Roman" w:cs="Times New Roman"/>
          <w:sz w:val="24"/>
          <w:szCs w:val="24"/>
          <w:shd w:val="clear" w:color="auto" w:fill="FFFFFF"/>
        </w:rPr>
        <w:t xml:space="preserve"> that gave degrees of autonomy to different fields of inquiry. </w:t>
      </w:r>
      <w:bookmarkStart w:id="1" w:name="_Hlk14707538"/>
      <w:r>
        <w:rPr>
          <w:rFonts w:ascii="Times New Roman" w:hAnsi="Times New Roman" w:cs="Times New Roman"/>
          <w:sz w:val="24"/>
          <w:szCs w:val="24"/>
          <w:shd w:val="clear" w:color="auto" w:fill="FFFFFF"/>
        </w:rPr>
        <w:t>His approach allows</w:t>
      </w:r>
      <w:r w:rsidRPr="002B42E4">
        <w:rPr>
          <w:rFonts w:ascii="Times New Roman" w:hAnsi="Times New Roman" w:cs="Times New Roman"/>
          <w:sz w:val="24"/>
          <w:szCs w:val="24"/>
          <w:shd w:val="clear" w:color="auto" w:fill="FFFFFF"/>
        </w:rPr>
        <w:t xml:space="preserve"> v</w:t>
      </w:r>
      <w:r>
        <w:rPr>
          <w:rFonts w:ascii="Times New Roman" w:hAnsi="Times New Roman" w:cs="Times New Roman"/>
          <w:sz w:val="24"/>
          <w:szCs w:val="24"/>
          <w:shd w:val="clear" w:color="auto" w:fill="FFFFFF"/>
        </w:rPr>
        <w:t>alues to</w:t>
      </w:r>
      <w:r w:rsidRPr="002B42E4">
        <w:rPr>
          <w:rFonts w:ascii="Times New Roman" w:hAnsi="Times New Roman" w:cs="Times New Roman"/>
          <w:sz w:val="24"/>
          <w:szCs w:val="24"/>
          <w:shd w:val="clear" w:color="auto" w:fill="FFFFFF"/>
        </w:rPr>
        <w:t xml:space="preserve"> be real again, both as transcendent ideals and as emergent properties discovered by human societies. </w:t>
      </w:r>
    </w:p>
    <w:bookmarkEnd w:id="1"/>
    <w:p w:rsidR="00AA5EAC" w:rsidRPr="002B42E4" w:rsidRDefault="00AA5EAC" w:rsidP="002B42E4">
      <w:pPr>
        <w:rPr>
          <w:rFonts w:ascii="Times New Roman" w:hAnsi="Times New Roman" w:cs="Times New Roman"/>
          <w:b/>
          <w:sz w:val="24"/>
          <w:szCs w:val="24"/>
        </w:rPr>
      </w:pPr>
      <w:proofErr w:type="spellStart"/>
      <w:r>
        <w:rPr>
          <w:rFonts w:ascii="Times New Roman" w:hAnsi="Times New Roman" w:cs="Times New Roman"/>
          <w:b/>
          <w:sz w:val="24"/>
          <w:szCs w:val="24"/>
        </w:rPr>
        <w:t>i</w:t>
      </w:r>
      <w:proofErr w:type="spellEnd"/>
      <w:r w:rsidRPr="002B42E4">
        <w:rPr>
          <w:rFonts w:ascii="Times New Roman" w:hAnsi="Times New Roman" w:cs="Times New Roman"/>
          <w:b/>
          <w:sz w:val="24"/>
          <w:szCs w:val="24"/>
        </w:rPr>
        <w:t>. Personal Knowledge and Tacit Knowing</w:t>
      </w:r>
    </w:p>
    <w:p w:rsidR="00AA5EAC" w:rsidRPr="002B42E4" w:rsidRDefault="00AA5EAC" w:rsidP="00A97B88">
      <w:pPr>
        <w:autoSpaceDE w:val="0"/>
        <w:autoSpaceDN w:val="0"/>
        <w:adjustRightInd w:val="0"/>
        <w:ind w:firstLine="720"/>
        <w:rPr>
          <w:rFonts w:ascii="Times New Roman" w:hAnsi="Times New Roman" w:cs="Times New Roman"/>
          <w:color w:val="1F497D" w:themeColor="text2"/>
          <w:sz w:val="24"/>
          <w:szCs w:val="24"/>
          <w:shd w:val="clear" w:color="auto" w:fill="FFFFFF"/>
        </w:rPr>
      </w:pPr>
      <w:r w:rsidRPr="002B42E4">
        <w:rPr>
          <w:rFonts w:ascii="Times New Roman" w:hAnsi="Times New Roman" w:cs="Times New Roman"/>
          <w:sz w:val="24"/>
          <w:szCs w:val="24"/>
        </w:rPr>
        <w:lastRenderedPageBreak/>
        <w:t>How knowledge is personal, but not merely subjective, can be seen in how knowing works and how discoveries are achieved. There is nothing wrong with efforts to analyze and reduce knowledge to components, but that cannot be the whole story. There are inherent limits to analysis, and what now acts as our firm ground may shift in the future, hence Polanyi argues “[t]he pursuit of formalization will find its true place in a tacit framework”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157).</w:t>
      </w:r>
    </w:p>
    <w:p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 xml:space="preserve">Polanyi saw that we always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some unspecifiable background when we </w:t>
      </w:r>
      <w:r w:rsidRPr="002B42E4">
        <w:rPr>
          <w:rFonts w:ascii="Times New Roman" w:hAnsi="Times New Roman" w:cs="Times New Roman"/>
          <w:i/>
          <w:sz w:val="24"/>
          <w:szCs w:val="24"/>
        </w:rPr>
        <w:t>attend</w:t>
      </w:r>
      <w:r w:rsidRPr="002B42E4">
        <w:rPr>
          <w:rFonts w:ascii="Times New Roman" w:hAnsi="Times New Roman" w:cs="Times New Roman"/>
          <w:sz w:val="24"/>
          <w:szCs w:val="24"/>
        </w:rPr>
        <w:t xml:space="preserve">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something focal. Whereas Franz Brentano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x) emphasized that there is always an object at the distal end of intentionality, Polanyi emphasized that there were always tacit clues at the proximal end.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vector of intentionality was the key to understanding that there is a tacit dimension to all knowledge. The background clues are integrated together into a focal awareness or meaning, but </w:t>
      </w:r>
      <w:r>
        <w:rPr>
          <w:rFonts w:ascii="Times New Roman" w:hAnsi="Times New Roman" w:cs="Times New Roman"/>
          <w:sz w:val="24"/>
          <w:szCs w:val="24"/>
        </w:rPr>
        <w:t xml:space="preserve">during the act of knowing </w:t>
      </w:r>
      <w:r w:rsidRPr="002B42E4">
        <w:rPr>
          <w:rFonts w:ascii="Times New Roman" w:hAnsi="Times New Roman" w:cs="Times New Roman"/>
          <w:sz w:val="24"/>
          <w:szCs w:val="24"/>
        </w:rPr>
        <w:t xml:space="preserve">we are </w:t>
      </w:r>
      <w:r>
        <w:rPr>
          <w:rFonts w:ascii="Times New Roman" w:hAnsi="Times New Roman" w:cs="Times New Roman"/>
          <w:sz w:val="24"/>
          <w:szCs w:val="24"/>
        </w:rPr>
        <w:t xml:space="preserve">not </w:t>
      </w:r>
      <w:r w:rsidRPr="002B42E4">
        <w:rPr>
          <w:rFonts w:ascii="Times New Roman" w:hAnsi="Times New Roman" w:cs="Times New Roman"/>
          <w:sz w:val="24"/>
          <w:szCs w:val="24"/>
        </w:rPr>
        <w:t xml:space="preserve">directly aware of the clues or context that we are seeing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There is thus a dichotomy between a tacit awareness of background clues and the focal awareness that goes into the formation of our explicit knowledge. </w:t>
      </w:r>
    </w:p>
    <w:p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 xml:space="preserve">Polanyi marshals many examples from perception, skills, and linguistic cognition to show general features of the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knowing process, and how the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dynamic can build in layers, i.e.,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can become a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in a further focal integration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128, 154). Seeing in 3D shows how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is a "joint comprehension" of tacit clues that displays new qualities.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two-dimensional pictures that each eye provides, and together they give us a focal image that includes the emergent feature of depth perception. </w:t>
      </w:r>
    </w:p>
    <w:p w:rsidR="00AA5EAC" w:rsidRPr="002B42E4" w:rsidRDefault="00AA5EAC" w:rsidP="00A97B88">
      <w:pPr>
        <w:ind w:firstLine="720"/>
        <w:rPr>
          <w:rFonts w:ascii="Times New Roman" w:hAnsi="Times New Roman" w:cs="Times New Roman"/>
          <w:color w:val="000000" w:themeColor="text1"/>
          <w:sz w:val="24"/>
          <w:szCs w:val="24"/>
        </w:rPr>
      </w:pPr>
      <w:r w:rsidRPr="002B42E4">
        <w:rPr>
          <w:rFonts w:ascii="Times New Roman" w:hAnsi="Times New Roman" w:cs="Times New Roman"/>
          <w:sz w:val="24"/>
          <w:szCs w:val="24"/>
        </w:rPr>
        <w:t xml:space="preserve">How clues fade into the background to operate tacitly can be seen in learning to use a stick as a probe. The muscles manipulating the stick and the nerve endings in the hand all fade as our attention and feeling move to the end of the stick and what it is touching; the stick becomes integrated into our bodily background clues as we learn to feel the dimensions of a dark room. </w:t>
      </w:r>
      <w:r w:rsidRPr="002B42E4">
        <w:rPr>
          <w:rFonts w:ascii="Times New Roman" w:hAnsi="Times New Roman" w:cs="Times New Roman"/>
          <w:sz w:val="24"/>
          <w:szCs w:val="24"/>
        </w:rPr>
        <w:lastRenderedPageBreak/>
        <w:t xml:space="preserve">When we develop a skill, Polanyi </w:t>
      </w:r>
      <w:r w:rsidRPr="002B42E4">
        <w:rPr>
          <w:rFonts w:ascii="Times New Roman" w:hAnsi="Times New Roman" w:cs="Times New Roman"/>
          <w:color w:val="000000" w:themeColor="text1"/>
          <w:sz w:val="24"/>
          <w:szCs w:val="24"/>
        </w:rPr>
        <w:t xml:space="preserve">would say, we "dwell in" the clues in </w:t>
      </w:r>
      <w:r w:rsidRPr="002B42E4">
        <w:rPr>
          <w:rFonts w:ascii="Times New Roman" w:hAnsi="Times New Roman" w:cs="Times New Roman"/>
          <w:sz w:val="24"/>
          <w:szCs w:val="24"/>
        </w:rPr>
        <w:t xml:space="preserve">order to become aware of their joint meaning.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The tacit clues that we pick up on and distinguish are not all explicitly available. We recognize a face among millions of others, but we can't say precisely how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4). According to Polanyi, the tacit dimension is at best </w:t>
      </w:r>
      <w:r>
        <w:rPr>
          <w:rFonts w:ascii="Times New Roman" w:hAnsi="Times New Roman" w:cs="Times New Roman"/>
          <w:sz w:val="24"/>
          <w:szCs w:val="24"/>
        </w:rPr>
        <w:t>only marginally accessible.</w:t>
      </w:r>
      <w:r w:rsidRPr="002B42E4">
        <w:rPr>
          <w:rFonts w:ascii="Times New Roman" w:hAnsi="Times New Roman" w:cs="Times New Roman"/>
          <w:sz w:val="24"/>
          <w:szCs w:val="24"/>
        </w:rPr>
        <w:t xml:space="preserve"> </w:t>
      </w:r>
      <w:r>
        <w:rPr>
          <w:rFonts w:ascii="Times New Roman" w:hAnsi="Times New Roman" w:cs="Times New Roman"/>
          <w:sz w:val="24"/>
          <w:szCs w:val="24"/>
        </w:rPr>
        <w:t>T</w:t>
      </w:r>
      <w:r w:rsidRPr="002B42E4">
        <w:rPr>
          <w:rFonts w:ascii="Times New Roman" w:hAnsi="Times New Roman" w:cs="Times New Roman"/>
          <w:sz w:val="24"/>
          <w:szCs w:val="24"/>
        </w:rPr>
        <w:t xml:space="preserve">o shift one's focus to tacit clues disrupts the focal integration. For instance, Polanyi notes that in playing the piano one is focused on the music as the end of the production. The trained motions of the fingers act as tacit clues. If one shifts one's attention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music to a direct awareness of the fingers as focal, it throws off the integration of the clues and the music stutters or stalls.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We see this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structure in our use of signs as well.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"c," "a," and "t"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joint meaning towards which they point, i.e., the word "cat." The individual letters form the background clues to a new meaning. Similarly, if we take the words "cat," "is," "on," and "mat," their joint meaning is different than when we take the words individually. At the next level of integration, the sentence is a clue, together with other sentences, towards a more comprehensive meaning (we can then know if the sound "mat" refers to a small carpet or a person). If we look at the word or letters in isolation, then we lose our awareness of their joint significance. Instead of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letters and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words, and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words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meaning of a sentence, we would instead attend from other clues, e.g., isolated sounds, or dark marks on a light background, to see focally the shape of the letters.</w:t>
      </w:r>
    </w:p>
    <w:p w:rsidR="00AA5EAC" w:rsidRPr="002B42E4" w:rsidRDefault="00AA5EAC" w:rsidP="002B42E4">
      <w:pPr>
        <w:rPr>
          <w:rFonts w:ascii="Times New Roman" w:hAnsi="Times New Roman" w:cs="Times New Roman"/>
          <w:sz w:val="24"/>
          <w:szCs w:val="24"/>
        </w:rPr>
      </w:pPr>
      <w:r w:rsidRPr="002B42E4">
        <w:rPr>
          <w:rFonts w:ascii="Times New Roman" w:hAnsi="Times New Roman" w:cs="Times New Roman"/>
          <w:sz w:val="24"/>
          <w:szCs w:val="24"/>
        </w:rPr>
        <w:t>The clues that we can uncover are inexhaustible and to a large extent unspecifiable. Polanyi saw that a tacit background can never be made fully explicit for several reasons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124). We attend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it, but when we turn to look </w:t>
      </w:r>
      <w:r w:rsidRPr="002B42E4">
        <w:rPr>
          <w:rFonts w:ascii="Times New Roman" w:hAnsi="Times New Roman" w:cs="Times New Roman"/>
          <w:i/>
          <w:sz w:val="24"/>
          <w:szCs w:val="24"/>
        </w:rPr>
        <w:t>at</w:t>
      </w:r>
      <w:r w:rsidRPr="002B42E4">
        <w:rPr>
          <w:rFonts w:ascii="Times New Roman" w:hAnsi="Times New Roman" w:cs="Times New Roman"/>
          <w:sz w:val="24"/>
          <w:szCs w:val="24"/>
        </w:rPr>
        <w:t xml:space="preserve"> or</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it we inevitably miss something, and we cannot be aware of what we are missing. Also, the function changes: when we look back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it is </w:t>
      </w:r>
      <w:r w:rsidRPr="002B42E4">
        <w:rPr>
          <w:rFonts w:ascii="Times New Roman" w:hAnsi="Times New Roman" w:cs="Times New Roman"/>
          <w:sz w:val="24"/>
          <w:szCs w:val="24"/>
        </w:rPr>
        <w:lastRenderedPageBreak/>
        <w:t xml:space="preserve">now the </w:t>
      </w:r>
      <w:proofErr w:type="spellStart"/>
      <w:r w:rsidRPr="002B42E4">
        <w:rPr>
          <w:rFonts w:ascii="Times New Roman" w:hAnsi="Times New Roman" w:cs="Times New Roman"/>
          <w:i/>
          <w:sz w:val="24"/>
          <w:szCs w:val="24"/>
        </w:rPr>
        <w:t>to</w:t>
      </w:r>
      <w:proofErr w:type="spellEnd"/>
      <w:r w:rsidRPr="002B42E4">
        <w:rPr>
          <w:rFonts w:ascii="Times New Roman" w:hAnsi="Times New Roman" w:cs="Times New Roman"/>
          <w:sz w:val="24"/>
          <w:szCs w:val="24"/>
        </w:rPr>
        <w:t xml:space="preserve"> and is no longer operating as it does when it functions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So the pupil, eye, optic nerve, etc. are all tacit clues to seeing a cat, but when we look at the eye, etc. we do not see the seeing, since we are no longer </w:t>
      </w:r>
      <w:r w:rsidRPr="002B42E4">
        <w:rPr>
          <w:rFonts w:ascii="Times New Roman" w:hAnsi="Times New Roman" w:cs="Times New Roman"/>
          <w:i/>
          <w:sz w:val="24"/>
          <w:szCs w:val="24"/>
        </w:rPr>
        <w:t>dwelling in</w:t>
      </w:r>
      <w:r w:rsidRPr="002B42E4">
        <w:rPr>
          <w:rFonts w:ascii="Times New Roman" w:hAnsi="Times New Roman" w:cs="Times New Roman"/>
          <w:sz w:val="24"/>
          <w:szCs w:val="24"/>
        </w:rPr>
        <w:t xml:space="preserve"> the physical and mental clues in the way we do when we see the cat.</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We learn by doing, and we can gain skills, like walking or being able to recognize a face, without being able to explicitly break down all the clues and steps involved in performing the skill. We often gain knowledge by interacting in the world, e.g., by "</w:t>
      </w:r>
      <w:proofErr w:type="spellStart"/>
      <w:r w:rsidRPr="002B42E4">
        <w:rPr>
          <w:rFonts w:ascii="Times New Roman" w:hAnsi="Times New Roman" w:cs="Times New Roman"/>
          <w:sz w:val="24"/>
          <w:szCs w:val="24"/>
        </w:rPr>
        <w:t>subception</w:t>
      </w:r>
      <w:proofErr w:type="spellEnd"/>
      <w:r w:rsidRPr="002B42E4">
        <w:rPr>
          <w:rFonts w:ascii="Times New Roman" w:hAnsi="Times New Roman" w:cs="Times New Roman"/>
          <w:sz w:val="24"/>
          <w:szCs w:val="24"/>
        </w:rPr>
        <w:t>," where we are not aware of how we gained knowledge from experience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 xml:space="preserve">7,8). All explicit knowledge is based on skills and tacit knowing, but that does not delegitimize the knowledge that we gain, it just means that we cannot always fully account for what we do know.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shd w:val="clear" w:color="auto" w:fill="FFFFFF"/>
        </w:rPr>
        <w:t xml:space="preserve">Making room for faith, like partitioning off an insensible spirit world, merely undermined it. But Polanyi saw that the assumptions behind that strategy were all wrong. Instead of making room for faith in an epistemology dominated by critical rationalism, Polanyi showed how faith was interweaved even in our most certain beliefs. In </w:t>
      </w:r>
      <w:r w:rsidRPr="002B42E4">
        <w:rPr>
          <w:rFonts w:ascii="Times New Roman" w:hAnsi="Times New Roman" w:cs="Times New Roman"/>
          <w:i/>
          <w:sz w:val="24"/>
          <w:szCs w:val="24"/>
          <w:shd w:val="clear" w:color="auto" w:fill="FFFFFF"/>
        </w:rPr>
        <w:t>Personal Knowledge</w:t>
      </w:r>
      <w:r w:rsidRPr="002B42E4">
        <w:rPr>
          <w:rFonts w:ascii="Times New Roman" w:hAnsi="Times New Roman" w:cs="Times New Roman"/>
          <w:sz w:val="24"/>
          <w:szCs w:val="24"/>
          <w:shd w:val="clear" w:color="auto" w:fill="FFFFFF"/>
        </w:rPr>
        <w:t xml:space="preserve"> (1958), he moved against the ideals of objective knowledge, explicit analysis, and ontological reduction that had been brewing in our culture since the dawn of </w:t>
      </w:r>
      <w:r w:rsidR="005B1A01">
        <w:rPr>
          <w:rFonts w:ascii="Times New Roman" w:hAnsi="Times New Roman" w:cs="Times New Roman"/>
          <w:sz w:val="24"/>
          <w:szCs w:val="24"/>
          <w:shd w:val="clear" w:color="auto" w:fill="FFFFFF"/>
        </w:rPr>
        <w:t>m</w:t>
      </w:r>
      <w:r w:rsidRPr="002B42E4">
        <w:rPr>
          <w:rFonts w:ascii="Times New Roman" w:hAnsi="Times New Roman" w:cs="Times New Roman"/>
          <w:sz w:val="24"/>
          <w:szCs w:val="24"/>
          <w:shd w:val="clear" w:color="auto" w:fill="FFFFFF"/>
        </w:rPr>
        <w:t>odern thinking.</w:t>
      </w:r>
      <w:r w:rsidRPr="002B42E4">
        <w:rPr>
          <w:rFonts w:ascii="Times New Roman" w:hAnsi="Times New Roman" w:cs="Times New Roman"/>
          <w:sz w:val="24"/>
          <w:szCs w:val="24"/>
        </w:rPr>
        <w:t xml:space="preserve"> There is always a side to knowledge that we must take on faith</w:t>
      </w:r>
      <w:r w:rsidRPr="00E66650">
        <w:rPr>
          <w:rFonts w:ascii="Times New Roman" w:hAnsi="Times New Roman" w:cs="Times New Roman"/>
          <w:b/>
        </w:rPr>
        <w:t>—</w:t>
      </w:r>
      <w:r w:rsidRPr="002B42E4">
        <w:rPr>
          <w:rFonts w:ascii="Times New Roman" w:hAnsi="Times New Roman" w:cs="Times New Roman"/>
          <w:sz w:val="24"/>
          <w:szCs w:val="24"/>
        </w:rPr>
        <w:t>a personal side</w:t>
      </w:r>
      <w:r w:rsidRPr="00E66650">
        <w:rPr>
          <w:rFonts w:ascii="Times New Roman" w:hAnsi="Times New Roman" w:cs="Times New Roman"/>
          <w:b/>
        </w:rPr>
        <w:t>—</w:t>
      </w:r>
      <w:r w:rsidRPr="002B42E4">
        <w:rPr>
          <w:rFonts w:ascii="Times New Roman" w:hAnsi="Times New Roman" w:cs="Times New Roman"/>
          <w:sz w:val="24"/>
          <w:szCs w:val="24"/>
        </w:rPr>
        <w:t xml:space="preserve"> even in science.</w:t>
      </w:r>
    </w:p>
    <w:p w:rsidR="00AA5EAC" w:rsidRPr="002B42E4" w:rsidRDefault="00AA5EAC" w:rsidP="002B42E4">
      <w:pPr>
        <w:rPr>
          <w:rFonts w:ascii="Times New Roman" w:hAnsi="Times New Roman" w:cs="Times New Roman"/>
          <w:b/>
          <w:sz w:val="24"/>
          <w:szCs w:val="24"/>
        </w:rPr>
      </w:pPr>
      <w:r>
        <w:rPr>
          <w:rFonts w:ascii="Times New Roman" w:hAnsi="Times New Roman" w:cs="Times New Roman"/>
          <w:b/>
          <w:sz w:val="24"/>
          <w:szCs w:val="24"/>
        </w:rPr>
        <w:t>ii</w:t>
      </w:r>
      <w:r w:rsidRPr="002B42E4">
        <w:rPr>
          <w:rFonts w:ascii="Times New Roman" w:hAnsi="Times New Roman" w:cs="Times New Roman"/>
          <w:b/>
          <w:sz w:val="24"/>
          <w:szCs w:val="24"/>
        </w:rPr>
        <w:t xml:space="preserve">. Interpretive Frameworks, Discovery, and Non-Skeptical </w:t>
      </w:r>
      <w:proofErr w:type="spellStart"/>
      <w:r w:rsidRPr="002B42E4">
        <w:rPr>
          <w:rFonts w:ascii="Times New Roman" w:hAnsi="Times New Roman" w:cs="Times New Roman"/>
          <w:b/>
          <w:sz w:val="24"/>
          <w:szCs w:val="24"/>
        </w:rPr>
        <w:t>Fallibilism</w:t>
      </w:r>
      <w:proofErr w:type="spellEnd"/>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In practicing skills and in comprehending texts, the tacit background becomes marginal and often invisible to us. Similarly, we are not fully aware of the background interpretive frameworks by which we understand the world. This is why Polanyi says "</w:t>
      </w:r>
      <w:r w:rsidRPr="002B42E4">
        <w:rPr>
          <w:rFonts w:ascii="Times New Roman" w:hAnsi="Times New Roman" w:cs="Times New Roman"/>
          <w:i/>
          <w:sz w:val="24"/>
          <w:szCs w:val="24"/>
        </w:rPr>
        <w:t>all knowledge... is either tacit or rooted in tacit knowledge</w:t>
      </w:r>
      <w:r w:rsidRPr="002B42E4">
        <w:rPr>
          <w:rFonts w:ascii="Times New Roman" w:hAnsi="Times New Roman" w:cs="Times New Roman"/>
          <w:sz w:val="24"/>
          <w:szCs w:val="24"/>
        </w:rPr>
        <w:t>"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195) </w:t>
      </w:r>
      <w:r w:rsidRPr="002B42E4">
        <w:rPr>
          <w:rFonts w:ascii="Times New Roman" w:hAnsi="Times New Roman" w:cs="Times New Roman"/>
          <w:color w:val="000000" w:themeColor="text1"/>
          <w:sz w:val="24"/>
          <w:szCs w:val="24"/>
        </w:rPr>
        <w:t>and "formalizing all knowledge to the exclusion of any tacit knowing is self-defeating" (</w:t>
      </w:r>
      <w:r w:rsidRPr="002B42E4">
        <w:rPr>
          <w:rFonts w:ascii="Times New Roman" w:hAnsi="Times New Roman" w:cs="Times New Roman"/>
          <w:i/>
          <w:color w:val="000000" w:themeColor="text1"/>
          <w:sz w:val="24"/>
          <w:szCs w:val="24"/>
        </w:rPr>
        <w:t>TD</w:t>
      </w:r>
      <w:r w:rsidRPr="002B42E4">
        <w:rPr>
          <w:rFonts w:ascii="Times New Roman" w:hAnsi="Times New Roman" w:cs="Times New Roman"/>
          <w:color w:val="000000" w:themeColor="text1"/>
          <w:sz w:val="24"/>
          <w:szCs w:val="24"/>
        </w:rPr>
        <w:t xml:space="preserve"> 20). </w:t>
      </w:r>
      <w:r w:rsidRPr="002B42E4">
        <w:rPr>
          <w:rFonts w:ascii="Times New Roman" w:hAnsi="Times New Roman" w:cs="Times New Roman"/>
          <w:sz w:val="24"/>
          <w:szCs w:val="24"/>
        </w:rPr>
        <w:t xml:space="preserve">We can see how the background </w:t>
      </w:r>
      <w:r w:rsidRPr="002B42E4">
        <w:rPr>
          <w:rFonts w:ascii="Times New Roman" w:hAnsi="Times New Roman" w:cs="Times New Roman"/>
          <w:sz w:val="24"/>
          <w:szCs w:val="24"/>
        </w:rPr>
        <w:lastRenderedPageBreak/>
        <w:t xml:space="preserve">functions as a tacit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and how some traditional knowledge, learned by apprenticeship or </w:t>
      </w:r>
      <w:proofErr w:type="spellStart"/>
      <w:r w:rsidRPr="002B42E4">
        <w:rPr>
          <w:rFonts w:ascii="Times New Roman" w:hAnsi="Times New Roman" w:cs="Times New Roman"/>
          <w:sz w:val="24"/>
          <w:szCs w:val="24"/>
        </w:rPr>
        <w:t>subception</w:t>
      </w:r>
      <w:proofErr w:type="spellEnd"/>
      <w:r w:rsidRPr="002B42E4">
        <w:rPr>
          <w:rFonts w:ascii="Times New Roman" w:hAnsi="Times New Roman" w:cs="Times New Roman"/>
          <w:sz w:val="24"/>
          <w:szCs w:val="24"/>
        </w:rPr>
        <w:t>, forms an "inescapable framework" for Polanyi by looking at how scientific discovery works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63).</w:t>
      </w:r>
    </w:p>
    <w:p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Discovery involves personal commitment and a reliance on a tacit interpretive framework. To even see a problem in science one has to have sufficient immersion in a background theory. Only then can one recognize gaps or notice that some observations don't quite seem to fit. Polanyi related this searching to a problem in Plato's </w:t>
      </w:r>
      <w:proofErr w:type="spellStart"/>
      <w:r w:rsidRPr="002B42E4">
        <w:rPr>
          <w:rFonts w:ascii="Times New Roman" w:hAnsi="Times New Roman" w:cs="Times New Roman"/>
          <w:i/>
          <w:sz w:val="24"/>
          <w:szCs w:val="24"/>
        </w:rPr>
        <w:t>Meno</w:t>
      </w:r>
      <w:proofErr w:type="spellEnd"/>
      <w:r w:rsidRPr="002B42E4">
        <w:rPr>
          <w:rFonts w:ascii="Times New Roman" w:hAnsi="Times New Roman" w:cs="Times New Roman"/>
          <w:sz w:val="24"/>
          <w:szCs w:val="24"/>
        </w:rPr>
        <w:t>. Socrates posed a paradox: If we don't know what we are looking for, how do we know when we find it? And if we are able to recognize it, doesn't that mean we knew it already and d</w:t>
      </w:r>
      <w:r w:rsidR="00E92031">
        <w:rPr>
          <w:rFonts w:ascii="Times New Roman" w:hAnsi="Times New Roman" w:cs="Times New Roman"/>
          <w:sz w:val="24"/>
          <w:szCs w:val="24"/>
        </w:rPr>
        <w:t>id</w:t>
      </w:r>
      <w:r w:rsidRPr="002B42E4">
        <w:rPr>
          <w:rFonts w:ascii="Times New Roman" w:hAnsi="Times New Roman" w:cs="Times New Roman"/>
          <w:sz w:val="24"/>
          <w:szCs w:val="24"/>
        </w:rPr>
        <w:t xml:space="preserve"> not have to search? The tacit dimension of knowledge was the solution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22-25). A scientist's tacit sense of the background not only makes her aware of</w:t>
      </w:r>
      <w:r w:rsidR="00481C14">
        <w:rPr>
          <w:rFonts w:ascii="Times New Roman" w:hAnsi="Times New Roman" w:cs="Times New Roman"/>
          <w:sz w:val="24"/>
          <w:szCs w:val="24"/>
        </w:rPr>
        <w:t xml:space="preserve"> a</w:t>
      </w:r>
      <w:r w:rsidRPr="002B42E4">
        <w:rPr>
          <w:rFonts w:ascii="Times New Roman" w:hAnsi="Times New Roman" w:cs="Times New Roman"/>
          <w:sz w:val="24"/>
          <w:szCs w:val="24"/>
        </w:rPr>
        <w:t xml:space="preserve"> problem but can help guide the search in a productive direction. The solution is recognized when the background clues come together in a focal comprehension that is </w:t>
      </w:r>
      <w:r w:rsidR="007E62DC">
        <w:rPr>
          <w:rFonts w:ascii="Times New Roman" w:hAnsi="Times New Roman" w:cs="Times New Roman"/>
          <w:sz w:val="24"/>
          <w:szCs w:val="24"/>
        </w:rPr>
        <w:t xml:space="preserve">tacitly </w:t>
      </w:r>
      <w:r w:rsidRPr="002B42E4">
        <w:rPr>
          <w:rFonts w:ascii="Times New Roman" w:hAnsi="Times New Roman" w:cs="Times New Roman"/>
          <w:sz w:val="24"/>
          <w:szCs w:val="24"/>
        </w:rPr>
        <w:t>more consistent</w:t>
      </w:r>
      <w:r w:rsidR="00481C14">
        <w:rPr>
          <w:rFonts w:ascii="Times New Roman" w:hAnsi="Times New Roman" w:cs="Times New Roman"/>
          <w:sz w:val="24"/>
          <w:szCs w:val="24"/>
        </w:rPr>
        <w:t xml:space="preserve"> with the interpretive framework </w:t>
      </w:r>
      <w:r w:rsidRPr="002B42E4">
        <w:rPr>
          <w:rFonts w:ascii="Times New Roman" w:hAnsi="Times New Roman" w:cs="Times New Roman"/>
          <w:sz w:val="24"/>
          <w:szCs w:val="24"/>
        </w:rPr>
        <w:t>and</w:t>
      </w:r>
      <w:r w:rsidR="00E50EB2">
        <w:rPr>
          <w:rFonts w:ascii="Times New Roman" w:hAnsi="Times New Roman" w:cs="Times New Roman"/>
          <w:sz w:val="24"/>
          <w:szCs w:val="24"/>
        </w:rPr>
        <w:t xml:space="preserve"> </w:t>
      </w:r>
      <w:r w:rsidR="007E62DC">
        <w:rPr>
          <w:rFonts w:ascii="Times New Roman" w:hAnsi="Times New Roman" w:cs="Times New Roman"/>
          <w:sz w:val="24"/>
          <w:szCs w:val="24"/>
        </w:rPr>
        <w:t xml:space="preserve">thus </w:t>
      </w:r>
      <w:r w:rsidR="00481C14">
        <w:rPr>
          <w:rFonts w:ascii="Times New Roman" w:hAnsi="Times New Roman" w:cs="Times New Roman"/>
          <w:sz w:val="24"/>
          <w:szCs w:val="24"/>
        </w:rPr>
        <w:t>more</w:t>
      </w:r>
      <w:r w:rsidRPr="002B42E4">
        <w:rPr>
          <w:rFonts w:ascii="Times New Roman" w:hAnsi="Times New Roman" w:cs="Times New Roman"/>
          <w:sz w:val="24"/>
          <w:szCs w:val="24"/>
        </w:rPr>
        <w:t xml:space="preserve"> satisfying</w:t>
      </w:r>
      <w:r w:rsidR="00481C14">
        <w:rPr>
          <w:rFonts w:ascii="Times New Roman" w:hAnsi="Times New Roman" w:cs="Times New Roman"/>
          <w:sz w:val="24"/>
          <w:szCs w:val="24"/>
        </w:rPr>
        <w:t xml:space="preserve"> than other alternatives</w:t>
      </w:r>
      <w:r w:rsidRPr="002B42E4">
        <w:rPr>
          <w:rFonts w:ascii="Times New Roman" w:hAnsi="Times New Roman" w:cs="Times New Roman"/>
          <w:sz w:val="24"/>
          <w:szCs w:val="24"/>
        </w:rPr>
        <w:t>.</w:t>
      </w:r>
    </w:p>
    <w:p w:rsidR="00AA5EAC" w:rsidRPr="002B42E4" w:rsidRDefault="00AA5EAC" w:rsidP="00A97B88">
      <w:pPr>
        <w:ind w:firstLine="720"/>
        <w:rPr>
          <w:rFonts w:ascii="Times New Roman" w:hAnsi="Times New Roman" w:cs="Times New Roman"/>
          <w:color w:val="1F497D" w:themeColor="text2"/>
          <w:sz w:val="24"/>
          <w:szCs w:val="24"/>
        </w:rPr>
      </w:pPr>
      <w:r w:rsidRPr="002B42E4">
        <w:rPr>
          <w:rFonts w:ascii="Times New Roman" w:hAnsi="Times New Roman" w:cs="Times New Roman"/>
          <w:sz w:val="24"/>
          <w:szCs w:val="24"/>
        </w:rPr>
        <w:t xml:space="preserve">Each discovery shifts or enriches the background framework. In making an important discovery, one might need to shift an interpretive framework in a radical way. (This is what Thomas Kuhn would later call a paradigm shift). Polanyi follows </w:t>
      </w:r>
      <w:proofErr w:type="spellStart"/>
      <w:r w:rsidRPr="002B42E4">
        <w:rPr>
          <w:rFonts w:ascii="Times New Roman" w:hAnsi="Times New Roman" w:cs="Times New Roman"/>
          <w:color w:val="000000" w:themeColor="text1"/>
          <w:sz w:val="24"/>
          <w:szCs w:val="24"/>
        </w:rPr>
        <w:t>Poincar</w:t>
      </w:r>
      <w:r w:rsidRPr="002B42E4">
        <w:rPr>
          <w:rFonts w:ascii="Times New Roman" w:hAnsi="Times New Roman" w:cs="Times New Roman"/>
          <w:sz w:val="24"/>
          <w:szCs w:val="24"/>
        </w:rPr>
        <w:t>é</w:t>
      </w:r>
      <w:proofErr w:type="spellEnd"/>
      <w:r w:rsidRPr="002B42E4">
        <w:rPr>
          <w:rFonts w:ascii="Times New Roman" w:hAnsi="Times New Roman" w:cs="Times New Roman"/>
          <w:sz w:val="24"/>
          <w:szCs w:val="24"/>
        </w:rPr>
        <w:t xml:space="preserve"> in laying out the stages of </w:t>
      </w:r>
      <w:r w:rsidRPr="002B42E4">
        <w:rPr>
          <w:rFonts w:ascii="Times New Roman" w:hAnsi="Times New Roman" w:cs="Times New Roman"/>
          <w:color w:val="000000" w:themeColor="text1"/>
          <w:sz w:val="24"/>
          <w:szCs w:val="24"/>
        </w:rPr>
        <w:t>discovery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121-131). First the question arises; then one searches, exploiting all the resources one has available. One is driven by passionate commitment to finding a solution. If it is an important problem that cannot properly be solved inside the current conceptions, one might then hit a wall and experience a "dark night of the soul." In this dark night, the interpretive framework through which you normally understand the data </w:t>
      </w:r>
      <w:r w:rsidRPr="002B42E4">
        <w:rPr>
          <w:rFonts w:ascii="Times New Roman" w:hAnsi="Times New Roman" w:cs="Times New Roman"/>
          <w:sz w:val="24"/>
          <w:szCs w:val="24"/>
        </w:rPr>
        <w:t xml:space="preserve">breaks down. The factual observations no longer seem to make any sense. Then "Eureka!" a solution may arise, which </w:t>
      </w:r>
      <w:r w:rsidRPr="002B42E4">
        <w:rPr>
          <w:rFonts w:ascii="Times New Roman" w:hAnsi="Times New Roman" w:cs="Times New Roman"/>
          <w:sz w:val="24"/>
          <w:szCs w:val="24"/>
        </w:rPr>
        <w:lastRenderedPageBreak/>
        <w:t xml:space="preserve">involves understanding things in a radically different way. "Intuition" has tacitly integrated clues together into a satisfying conception. This solution is first affirmed by a feeling of validation, but then might be better verified in more explicit </w:t>
      </w:r>
      <w:r w:rsidRPr="002B42E4">
        <w:rPr>
          <w:rFonts w:ascii="Times New Roman" w:hAnsi="Times New Roman" w:cs="Times New Roman"/>
          <w:color w:val="000000" w:themeColor="text1"/>
          <w:sz w:val="24"/>
          <w:szCs w:val="24"/>
        </w:rPr>
        <w:t>terms (</w:t>
      </w:r>
      <w:r w:rsidRPr="002B42E4">
        <w:rPr>
          <w:rFonts w:ascii="Times New Roman" w:hAnsi="Times New Roman" w:cs="Times New Roman"/>
          <w:i/>
          <w:color w:val="000000" w:themeColor="text1"/>
          <w:sz w:val="24"/>
          <w:szCs w:val="24"/>
        </w:rPr>
        <w:t>PK</w:t>
      </w:r>
      <w:r w:rsidRPr="002B42E4">
        <w:rPr>
          <w:rFonts w:ascii="Times New Roman" w:hAnsi="Times New Roman" w:cs="Times New Roman"/>
          <w:color w:val="000000" w:themeColor="text1"/>
          <w:sz w:val="24"/>
          <w:szCs w:val="24"/>
        </w:rPr>
        <w:t xml:space="preserve"> 121).</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The personal commitment of the inquirer, along with his or her personal, cultural and theoretic background, are </w:t>
      </w:r>
      <w:r w:rsidR="00E92031" w:rsidRPr="002B42E4">
        <w:rPr>
          <w:rFonts w:ascii="Times New Roman" w:hAnsi="Times New Roman" w:cs="Times New Roman"/>
          <w:sz w:val="24"/>
          <w:szCs w:val="24"/>
        </w:rPr>
        <w:t>indispensable</w:t>
      </w:r>
      <w:r w:rsidRPr="002B42E4">
        <w:rPr>
          <w:rFonts w:ascii="Times New Roman" w:hAnsi="Times New Roman" w:cs="Times New Roman"/>
          <w:sz w:val="24"/>
          <w:szCs w:val="24"/>
        </w:rPr>
        <w:t xml:space="preserve"> for knowledge and its progress,</w:t>
      </w:r>
      <w:r w:rsidRPr="002B42E4">
        <w:rPr>
          <w:rStyle w:val="FootnoteReference"/>
          <w:rFonts w:ascii="Times New Roman" w:hAnsi="Times New Roman" w:cs="Times New Roman"/>
          <w:sz w:val="24"/>
          <w:szCs w:val="24"/>
        </w:rPr>
        <w:footnoteReference w:id="6"/>
      </w:r>
      <w:r w:rsidRPr="002B42E4">
        <w:rPr>
          <w:rFonts w:ascii="Times New Roman" w:hAnsi="Times New Roman" w:cs="Times New Roman"/>
          <w:sz w:val="24"/>
          <w:szCs w:val="24"/>
        </w:rPr>
        <w:t xml:space="preserve"> but this does not make the knowledge acquired "merely subjective."  We recognize that there may be new discoveries in the future and we may find better theories, but this does not make our current best theories "simply wrong." Just because there will be better ways of understanding our observations does not mean "anything goes" regarding theories and truth. We get closer to the truth, and we act on our commitments, even though tacit knowing is </w:t>
      </w:r>
      <w:proofErr w:type="spellStart"/>
      <w:r w:rsidRPr="002B42E4">
        <w:rPr>
          <w:rFonts w:ascii="Times New Roman" w:hAnsi="Times New Roman" w:cs="Times New Roman"/>
          <w:sz w:val="24"/>
          <w:szCs w:val="24"/>
        </w:rPr>
        <w:t>ineliminable</w:t>
      </w:r>
      <w:proofErr w:type="spellEnd"/>
      <w:r w:rsidRPr="002B42E4">
        <w:rPr>
          <w:rFonts w:ascii="Times New Roman" w:hAnsi="Times New Roman" w:cs="Times New Roman"/>
          <w:sz w:val="24"/>
          <w:szCs w:val="24"/>
        </w:rPr>
        <w:t xml:space="preserve"> and Cartesian certainty is impossible.</w:t>
      </w:r>
      <w:r w:rsidRPr="002B42E4">
        <w:rPr>
          <w:rFonts w:ascii="Times New Roman" w:hAnsi="Times New Roman" w:cs="Times New Roman"/>
          <w:color w:val="FF0000"/>
          <w:sz w:val="24"/>
          <w:szCs w:val="24"/>
        </w:rPr>
        <w:t xml:space="preserve"> </w:t>
      </w:r>
      <w:r w:rsidRPr="002B42E4">
        <w:rPr>
          <w:rFonts w:ascii="Times New Roman" w:hAnsi="Times New Roman" w:cs="Times New Roman"/>
          <w:sz w:val="24"/>
          <w:szCs w:val="24"/>
        </w:rPr>
        <w:t xml:space="preserve">We thus act with the "universal intent" of our current best knowledge, while attempting also to be open to new information and ideas. We acknowledge our </w:t>
      </w:r>
      <w:proofErr w:type="spellStart"/>
      <w:r w:rsidRPr="002B42E4">
        <w:rPr>
          <w:rFonts w:ascii="Times New Roman" w:hAnsi="Times New Roman" w:cs="Times New Roman"/>
          <w:sz w:val="24"/>
          <w:szCs w:val="24"/>
        </w:rPr>
        <w:t>fallibilism</w:t>
      </w:r>
      <w:proofErr w:type="spellEnd"/>
      <w:r w:rsidRPr="002B42E4">
        <w:rPr>
          <w:rFonts w:ascii="Times New Roman" w:hAnsi="Times New Roman" w:cs="Times New Roman"/>
          <w:sz w:val="24"/>
          <w:szCs w:val="24"/>
        </w:rPr>
        <w:t xml:space="preserve"> even as we acknowledge the progress of knowledge.</w:t>
      </w:r>
    </w:p>
    <w:p w:rsidR="00AA5EAC" w:rsidRPr="002B42E4" w:rsidRDefault="00AA5EAC" w:rsidP="002B42E4">
      <w:pPr>
        <w:rPr>
          <w:rFonts w:ascii="Times New Roman" w:hAnsi="Times New Roman" w:cs="Times New Roman"/>
          <w:b/>
          <w:sz w:val="24"/>
          <w:szCs w:val="24"/>
        </w:rPr>
      </w:pPr>
      <w:r>
        <w:rPr>
          <w:rFonts w:ascii="Times New Roman" w:hAnsi="Times New Roman" w:cs="Times New Roman"/>
          <w:b/>
          <w:sz w:val="24"/>
          <w:szCs w:val="24"/>
        </w:rPr>
        <w:t>iii</w:t>
      </w:r>
      <w:r w:rsidRPr="002B42E4">
        <w:rPr>
          <w:rFonts w:ascii="Times New Roman" w:hAnsi="Times New Roman" w:cs="Times New Roman"/>
          <w:b/>
          <w:sz w:val="24"/>
          <w:szCs w:val="24"/>
        </w:rPr>
        <w:t xml:space="preserve">. Emergent Being and Indwelling </w:t>
      </w:r>
    </w:p>
    <w:p w:rsidR="00AA5EAC" w:rsidRPr="002B42E4" w:rsidRDefault="00AA5EAC" w:rsidP="00A97B88">
      <w:pPr>
        <w:ind w:firstLine="720"/>
        <w:rPr>
          <w:rFonts w:ascii="Times New Roman" w:hAnsi="Times New Roman" w:cs="Times New Roman"/>
          <w:sz w:val="24"/>
          <w:szCs w:val="24"/>
        </w:rPr>
      </w:pPr>
      <w:r w:rsidRPr="002B42E4">
        <w:rPr>
          <w:rFonts w:ascii="Times New Roman" w:hAnsi="Times New Roman" w:cs="Times New Roman"/>
          <w:sz w:val="24"/>
          <w:szCs w:val="24"/>
        </w:rPr>
        <w:t>Just as focal meanings cannot be fully reduced to tacit clues, some emergent wholes cannot be fully reduced to their subsidiary parts. For Polanyi, emergent beings can gain an independence from the conditions they relied upon to come into existence. Here Polanyi reverses the machine metaphor that is typically associated with reduction.</w:t>
      </w:r>
      <w:r w:rsidRPr="002B42E4">
        <w:rPr>
          <w:rStyle w:val="FootnoteReference"/>
          <w:rFonts w:ascii="Times New Roman" w:hAnsi="Times New Roman" w:cs="Times New Roman"/>
          <w:sz w:val="24"/>
          <w:szCs w:val="24"/>
        </w:rPr>
        <w:footnoteReference w:id="7"/>
      </w:r>
      <w:r>
        <w:rPr>
          <w:rFonts w:ascii="Times New Roman" w:hAnsi="Times New Roman" w:cs="Times New Roman"/>
          <w:sz w:val="24"/>
          <w:szCs w:val="24"/>
        </w:rPr>
        <w:t xml:space="preserve">  </w:t>
      </w:r>
      <w:r w:rsidRPr="002B42E4">
        <w:rPr>
          <w:rFonts w:ascii="Times New Roman" w:hAnsi="Times New Roman" w:cs="Times New Roman"/>
          <w:sz w:val="24"/>
          <w:szCs w:val="24"/>
        </w:rPr>
        <w:t xml:space="preserve">Polanyi noted that a machine has principles or laws that govern its operation that are </w:t>
      </w:r>
      <w:r w:rsidRPr="002B42E4">
        <w:rPr>
          <w:rFonts w:ascii="Times New Roman" w:hAnsi="Times New Roman" w:cs="Times New Roman"/>
          <w:i/>
          <w:sz w:val="24"/>
          <w:szCs w:val="24"/>
        </w:rPr>
        <w:t>not</w:t>
      </w:r>
      <w:r w:rsidRPr="002B42E4">
        <w:rPr>
          <w:rFonts w:ascii="Times New Roman" w:hAnsi="Times New Roman" w:cs="Times New Roman"/>
          <w:sz w:val="24"/>
          <w:szCs w:val="24"/>
        </w:rPr>
        <w:t xml:space="preserve"> reducible to the principles or laws of chemistry or physics. The machine does not violate the lower level laws, but it must be identified and understood in terms of a higher-level context and its laws. This is what Polanyi termed "dual </w:t>
      </w:r>
      <w:r w:rsidRPr="002B42E4">
        <w:rPr>
          <w:rFonts w:ascii="Times New Roman" w:hAnsi="Times New Roman" w:cs="Times New Roman"/>
          <w:sz w:val="24"/>
          <w:szCs w:val="24"/>
        </w:rPr>
        <w:lastRenderedPageBreak/>
        <w:t xml:space="preserve">control": the subsidiary lower-level sets necessary conditions, but the emergent higher-level can commandeer parameters left open by the lower level to effect its own control (hence I can raise my arm, but I cannot make it grow to the size of a submarine). So, the principles of physics and its elements were </w:t>
      </w:r>
      <w:r w:rsidRPr="002B42E4">
        <w:rPr>
          <w:rFonts w:ascii="Times New Roman" w:hAnsi="Times New Roman" w:cs="Times New Roman"/>
          <w:i/>
          <w:sz w:val="24"/>
          <w:szCs w:val="24"/>
        </w:rPr>
        <w:t>necessary</w:t>
      </w:r>
      <w:r w:rsidRPr="002B42E4">
        <w:rPr>
          <w:rFonts w:ascii="Times New Roman" w:hAnsi="Times New Roman" w:cs="Times New Roman"/>
          <w:sz w:val="24"/>
          <w:szCs w:val="24"/>
        </w:rPr>
        <w:t xml:space="preserve"> but </w:t>
      </w:r>
      <w:r w:rsidRPr="002B42E4">
        <w:rPr>
          <w:rFonts w:ascii="Times New Roman" w:hAnsi="Times New Roman" w:cs="Times New Roman"/>
          <w:i/>
          <w:sz w:val="24"/>
          <w:szCs w:val="24"/>
        </w:rPr>
        <w:t>not sufficient</w:t>
      </w:r>
      <w:r w:rsidRPr="002B42E4">
        <w:rPr>
          <w:rFonts w:ascii="Times New Roman" w:hAnsi="Times New Roman" w:cs="Times New Roman"/>
          <w:sz w:val="24"/>
          <w:szCs w:val="24"/>
        </w:rPr>
        <w:t xml:space="preserve"> to the understanding of the mechanical principles of a machine. By the light of the meanings of physics and chemistry alone, Polanyi noted, one could not distinguish between a working steam engine and a broken one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176).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Rather than a materialist reduction in which all levels of inquiry reduced down to the lowest level, Polanyi envisioned a hierarchy of dual control relations in which a lower level and its laws were not violated, but higher-level constraints could define new real beings with emergent qualities. So, that which physics and chemistry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s subsidiary to biological organisms, and that which biology studie</w:t>
      </w:r>
      <w:r>
        <w:rPr>
          <w:rFonts w:ascii="Times New Roman" w:hAnsi="Times New Roman" w:cs="Times New Roman"/>
          <w:sz w:val="24"/>
          <w:szCs w:val="24"/>
        </w:rPr>
        <w:t>s</w:t>
      </w:r>
      <w:r w:rsidRPr="002B42E4">
        <w:rPr>
          <w:rFonts w:ascii="Times New Roman" w:hAnsi="Times New Roman" w:cs="Times New Roman"/>
          <w:sz w:val="24"/>
          <w:szCs w:val="24"/>
        </w:rPr>
        <w:t xml:space="preserve"> </w:t>
      </w:r>
      <w:r>
        <w:rPr>
          <w:rFonts w:ascii="Times New Roman" w:hAnsi="Times New Roman" w:cs="Times New Roman"/>
          <w:sz w:val="24"/>
          <w:szCs w:val="24"/>
        </w:rPr>
        <w:t>i</w:t>
      </w:r>
      <w:r w:rsidRPr="002B42E4">
        <w:rPr>
          <w:rFonts w:ascii="Times New Roman" w:hAnsi="Times New Roman" w:cs="Times New Roman"/>
          <w:sz w:val="24"/>
          <w:szCs w:val="24"/>
        </w:rPr>
        <w:t xml:space="preserve">s subsidiary to psychology and sociology. Reality was no longer identified with the lowest, simplest, and earliest, instead, emergent and complex entities could also count as real. Similar to C.S. Peirce, Polanyi rooted reality in the notion of the effects something can have in the world; something real had "the power for manifesting itself in yet </w:t>
      </w:r>
      <w:proofErr w:type="spellStart"/>
      <w:r w:rsidRPr="002B42E4">
        <w:rPr>
          <w:rFonts w:ascii="Times New Roman" w:hAnsi="Times New Roman" w:cs="Times New Roman"/>
          <w:sz w:val="24"/>
          <w:szCs w:val="24"/>
        </w:rPr>
        <w:t>unthought</w:t>
      </w:r>
      <w:proofErr w:type="spellEnd"/>
      <w:r w:rsidRPr="002B42E4">
        <w:rPr>
          <w:rFonts w:ascii="Times New Roman" w:hAnsi="Times New Roman" w:cs="Times New Roman"/>
          <w:sz w:val="24"/>
          <w:szCs w:val="24"/>
        </w:rPr>
        <w:t xml:space="preserve"> of ways in the future"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32). Minds could be more real than cobblestones (</w:t>
      </w:r>
      <w:r w:rsidRPr="002B42E4">
        <w:rPr>
          <w:rFonts w:ascii="Times New Roman" w:hAnsi="Times New Roman" w:cs="Times New Roman"/>
          <w:i/>
          <w:sz w:val="24"/>
          <w:szCs w:val="24"/>
        </w:rPr>
        <w:t xml:space="preserve">TD </w:t>
      </w:r>
      <w:r w:rsidRPr="002B42E4">
        <w:rPr>
          <w:rFonts w:ascii="Times New Roman" w:hAnsi="Times New Roman" w:cs="Times New Roman"/>
          <w:sz w:val="24"/>
          <w:szCs w:val="24"/>
        </w:rPr>
        <w:t>33).</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The epistemology of tacit knowing and the ontology of emergent being come together in that we often know and understand </w:t>
      </w:r>
      <w:r w:rsidRPr="002B42E4">
        <w:rPr>
          <w:rFonts w:ascii="Times New Roman" w:hAnsi="Times New Roman" w:cs="Times New Roman"/>
          <w:i/>
          <w:sz w:val="24"/>
          <w:szCs w:val="24"/>
        </w:rPr>
        <w:t>wholes</w:t>
      </w:r>
      <w:r w:rsidRPr="002B42E4">
        <w:rPr>
          <w:rFonts w:ascii="Times New Roman" w:hAnsi="Times New Roman" w:cs="Times New Roman"/>
          <w:sz w:val="24"/>
          <w:szCs w:val="24"/>
        </w:rPr>
        <w:t xml:space="preserve"> focally by attending from their </w:t>
      </w:r>
      <w:r w:rsidRPr="002B42E4">
        <w:rPr>
          <w:rFonts w:ascii="Times New Roman" w:hAnsi="Times New Roman" w:cs="Times New Roman"/>
          <w:i/>
          <w:sz w:val="24"/>
          <w:szCs w:val="24"/>
        </w:rPr>
        <w:t>parts</w:t>
      </w:r>
      <w:r w:rsidRPr="002B42E4">
        <w:rPr>
          <w:rFonts w:ascii="Times New Roman" w:hAnsi="Times New Roman" w:cs="Times New Roman"/>
          <w:sz w:val="24"/>
          <w:szCs w:val="24"/>
        </w:rPr>
        <w:t xml:space="preserve"> and operations as tacit clues; we dwell in the parts to understand a whole "comprehensive entity"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18-21).</w:t>
      </w:r>
      <w:r w:rsidRPr="002B42E4">
        <w:rPr>
          <w:rStyle w:val="FootnoteReference"/>
          <w:rFonts w:ascii="Times New Roman" w:hAnsi="Times New Roman" w:cs="Times New Roman"/>
          <w:sz w:val="24"/>
          <w:szCs w:val="24"/>
        </w:rPr>
        <w:footnoteReference w:id="8"/>
      </w:r>
      <w:r w:rsidRPr="002B42E4">
        <w:rPr>
          <w:rFonts w:ascii="Times New Roman" w:hAnsi="Times New Roman" w:cs="Times New Roman"/>
          <w:sz w:val="24"/>
          <w:szCs w:val="24"/>
        </w:rPr>
        <w:t xml:space="preserve"> Similarly, Polanyi says that we understand the mind of a person by dwelling in the behaviors and words of that person. Polanyi's view here is similar to Gilbert Ryle's or </w:t>
      </w:r>
      <w:proofErr w:type="spellStart"/>
      <w:r w:rsidRPr="002B42E4">
        <w:rPr>
          <w:rFonts w:ascii="Times New Roman" w:hAnsi="Times New Roman" w:cs="Times New Roman"/>
          <w:sz w:val="24"/>
          <w:szCs w:val="24"/>
        </w:rPr>
        <w:t>Merleau-Ponty's</w:t>
      </w:r>
      <w:proofErr w:type="spellEnd"/>
      <w:r w:rsidRPr="002B42E4">
        <w:rPr>
          <w:rFonts w:ascii="Times New Roman" w:hAnsi="Times New Roman" w:cs="Times New Roman"/>
          <w:sz w:val="24"/>
          <w:szCs w:val="24"/>
        </w:rPr>
        <w:t xml:space="preserve"> in that we dwell in the body to experience mind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222). Polanyi, however, distinguishes his view </w:t>
      </w:r>
      <w:r w:rsidRPr="002B42E4">
        <w:rPr>
          <w:rFonts w:ascii="Times New Roman" w:hAnsi="Times New Roman" w:cs="Times New Roman"/>
          <w:sz w:val="24"/>
          <w:szCs w:val="24"/>
        </w:rPr>
        <w:lastRenderedPageBreak/>
        <w:t xml:space="preserve">from theirs because he wants to forestall a collapse of the </w:t>
      </w:r>
      <w:r w:rsidRPr="002B42E4">
        <w:rPr>
          <w:rFonts w:ascii="Times New Roman" w:hAnsi="Times New Roman" w:cs="Times New Roman"/>
          <w:i/>
          <w:sz w:val="24"/>
          <w:szCs w:val="24"/>
        </w:rPr>
        <w:t>expressions</w:t>
      </w:r>
      <w:r w:rsidRPr="002B42E4">
        <w:rPr>
          <w:rFonts w:ascii="Times New Roman" w:hAnsi="Times New Roman" w:cs="Times New Roman"/>
          <w:sz w:val="24"/>
          <w:szCs w:val="24"/>
        </w:rPr>
        <w:t xml:space="preserve"> of mind or the actions of the body into an </w:t>
      </w:r>
      <w:r w:rsidRPr="002B42E4">
        <w:rPr>
          <w:rFonts w:ascii="Times New Roman" w:hAnsi="Times New Roman" w:cs="Times New Roman"/>
          <w:i/>
          <w:sz w:val="24"/>
          <w:szCs w:val="24"/>
        </w:rPr>
        <w:t>identity</w:t>
      </w:r>
      <w:r w:rsidRPr="002B42E4">
        <w:rPr>
          <w:rFonts w:ascii="Times New Roman" w:hAnsi="Times New Roman" w:cs="Times New Roman"/>
          <w:sz w:val="24"/>
          <w:szCs w:val="24"/>
        </w:rPr>
        <w:t xml:space="preserve"> with mind. An identification leaves open the possibility that the mind might be reductively considered "nothing but" bodily actions. Instead Polanyi is careful to emphasize the structure of knowing and being and distinguish between clues and subsidiary conditions, on the one pole, and the independent reality towards which they point or gather, on the other. Just as we can gain a glimpse into a chess player's mind by watching the moves he makes on the board, we can get a glimpse into a person's mind by dwelling in a person's words and behaviors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215), but minds, for Polanyi, are not only the joint meaning of the body, they are active centers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135) emergent upon the body and its physical and cultural environment</w:t>
      </w:r>
      <w:r w:rsidRPr="00E66650">
        <w:rPr>
          <w:rFonts w:ascii="Times New Roman" w:hAnsi="Times New Roman" w:cs="Times New Roman"/>
          <w:b/>
        </w:rPr>
        <w:t>—</w:t>
      </w:r>
      <w:r w:rsidRPr="002B42E4">
        <w:rPr>
          <w:rFonts w:ascii="Times New Roman" w:hAnsi="Times New Roman" w:cs="Times New Roman"/>
          <w:sz w:val="24"/>
          <w:szCs w:val="24"/>
        </w:rPr>
        <w:t xml:space="preserve"> an integral part of a comprehensive entity.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Descartes' matter-spirit substance dualism is a misapprehension of the subsidiary-emergent relation of body to mind.  This dualism is also encouraged by the subsidiary-focal or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trajectory of intentionality. As we saw, there is a gestalt switch in the shift from looking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to looking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those clues. When we look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the clues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focal meaning, the subsidiary clues become invisible to us (the music appears to exist on its own, unproduced; we forget about our fingers); and when we look </w:t>
      </w:r>
      <w:r w:rsidRPr="002B42E4">
        <w:rPr>
          <w:rFonts w:ascii="Times New Roman" w:hAnsi="Times New Roman" w:cs="Times New Roman"/>
          <w:i/>
          <w:sz w:val="24"/>
          <w:szCs w:val="24"/>
        </w:rPr>
        <w:t>to</w:t>
      </w:r>
      <w:r w:rsidRPr="002B42E4">
        <w:rPr>
          <w:rFonts w:ascii="Times New Roman" w:hAnsi="Times New Roman" w:cs="Times New Roman"/>
          <w:sz w:val="24"/>
          <w:szCs w:val="24"/>
        </w:rPr>
        <w:t xml:space="preserve"> the subsidiary clues, their focal meaning disintegrates into nothing (the music disappears when we focus on our fingers).</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For Polanyi the body provides the subsidiary base for the mind; body and mind are two levels in a dual control system and not two separate substances. We are comprehensive entities, but since attention </w:t>
      </w:r>
      <w:r w:rsidRPr="002B42E4">
        <w:rPr>
          <w:rFonts w:ascii="Times New Roman" w:hAnsi="Times New Roman" w:cs="Times New Roman"/>
          <w:i/>
          <w:sz w:val="24"/>
          <w:szCs w:val="24"/>
        </w:rPr>
        <w:t xml:space="preserve">to </w:t>
      </w:r>
      <w:r w:rsidRPr="002B42E4">
        <w:rPr>
          <w:rFonts w:ascii="Times New Roman" w:hAnsi="Times New Roman" w:cs="Times New Roman"/>
          <w:sz w:val="24"/>
          <w:szCs w:val="24"/>
        </w:rPr>
        <w:t xml:space="preserve">the focal meaning neglects the tacit or subsidiary structures, focusing on meaning and ideas (the stuff of mind/spirit) makes us forget their dependence on the </w:t>
      </w:r>
      <w:r w:rsidRPr="002B42E4">
        <w:rPr>
          <w:rFonts w:ascii="Times New Roman" w:hAnsi="Times New Roman" w:cs="Times New Roman"/>
          <w:i/>
          <w:sz w:val="24"/>
          <w:szCs w:val="24"/>
        </w:rPr>
        <w:t>from</w:t>
      </w:r>
      <w:r w:rsidRPr="002B42E4">
        <w:rPr>
          <w:rFonts w:ascii="Times New Roman" w:hAnsi="Times New Roman" w:cs="Times New Roman"/>
          <w:sz w:val="24"/>
          <w:szCs w:val="24"/>
        </w:rPr>
        <w:t xml:space="preserve"> (material subsidiaries) that form their tacit, supporting conditions (we forget about our fingers; the individual letters become transparent when we focus is on the meaning of a word.) This </w:t>
      </w:r>
      <w:r w:rsidRPr="002B42E4">
        <w:rPr>
          <w:rFonts w:ascii="Times New Roman" w:hAnsi="Times New Roman" w:cs="Times New Roman"/>
          <w:sz w:val="24"/>
          <w:szCs w:val="24"/>
        </w:rPr>
        <w:lastRenderedPageBreak/>
        <w:t>makes it easy to imagine that the "spiritual" can exist independently from anything material. Similarly, when we focus on the material or subsidiary base as the</w:t>
      </w:r>
      <w:r w:rsidRPr="002B42E4">
        <w:rPr>
          <w:rFonts w:ascii="Times New Roman" w:hAnsi="Times New Roman" w:cs="Times New Roman"/>
          <w:i/>
          <w:sz w:val="24"/>
          <w:szCs w:val="24"/>
        </w:rPr>
        <w:t xml:space="preserve"> to</w:t>
      </w:r>
      <w:r w:rsidRPr="002B42E4">
        <w:rPr>
          <w:rFonts w:ascii="Times New Roman" w:hAnsi="Times New Roman" w:cs="Times New Roman"/>
          <w:sz w:val="24"/>
          <w:szCs w:val="24"/>
        </w:rPr>
        <w:t xml:space="preserve"> (as we do in scientific investigation; we look at the letters in isolation and their rules for combining) rather than </w:t>
      </w:r>
      <w:r w:rsidRPr="002B42E4">
        <w:rPr>
          <w:rFonts w:ascii="Times New Roman" w:hAnsi="Times New Roman" w:cs="Times New Roman"/>
          <w:i/>
          <w:sz w:val="24"/>
          <w:szCs w:val="24"/>
        </w:rPr>
        <w:t>dwell in</w:t>
      </w:r>
      <w:r w:rsidRPr="002B42E4">
        <w:rPr>
          <w:rFonts w:ascii="Times New Roman" w:hAnsi="Times New Roman" w:cs="Times New Roman"/>
          <w:sz w:val="24"/>
          <w:szCs w:val="24"/>
        </w:rPr>
        <w:t xml:space="preserve"> them as the </w:t>
      </w:r>
      <w:r w:rsidRPr="002B42E4">
        <w:rPr>
          <w:rFonts w:ascii="Times New Roman" w:hAnsi="Times New Roman" w:cs="Times New Roman"/>
          <w:i/>
          <w:sz w:val="24"/>
          <w:szCs w:val="24"/>
        </w:rPr>
        <w:t>from</w:t>
      </w:r>
      <w:r w:rsidRPr="002B42E4">
        <w:rPr>
          <w:rFonts w:ascii="Times New Roman" w:hAnsi="Times New Roman" w:cs="Times New Roman"/>
          <w:sz w:val="24"/>
          <w:szCs w:val="24"/>
        </w:rPr>
        <w:t>, we get the impression that the meaning and ideas (meanings; mind/spirit) are ephemeral and illusory, and all that is really real are the material subsidiaries. It is easy to forget that we dwell in clues and subsidiaries when we experience meanings and focal wholes. So substance dualism</w:t>
      </w:r>
      <w:r w:rsidRPr="00E66650">
        <w:rPr>
          <w:rFonts w:ascii="Times New Roman" w:hAnsi="Times New Roman" w:cs="Times New Roman"/>
          <w:b/>
        </w:rPr>
        <w:t>—</w:t>
      </w:r>
      <w:r w:rsidRPr="002B42E4">
        <w:rPr>
          <w:rFonts w:ascii="Times New Roman" w:hAnsi="Times New Roman" w:cs="Times New Roman"/>
          <w:sz w:val="24"/>
          <w:szCs w:val="24"/>
        </w:rPr>
        <w:t xml:space="preserve"> and the </w:t>
      </w:r>
      <w:proofErr w:type="spellStart"/>
      <w:r w:rsidRPr="002B42E4">
        <w:rPr>
          <w:rFonts w:ascii="Times New Roman" w:hAnsi="Times New Roman" w:cs="Times New Roman"/>
          <w:sz w:val="24"/>
          <w:szCs w:val="24"/>
        </w:rPr>
        <w:t>monisms</w:t>
      </w:r>
      <w:proofErr w:type="spellEnd"/>
      <w:r w:rsidRPr="002B42E4">
        <w:rPr>
          <w:rFonts w:ascii="Times New Roman" w:hAnsi="Times New Roman" w:cs="Times New Roman"/>
          <w:sz w:val="24"/>
          <w:szCs w:val="24"/>
        </w:rPr>
        <w:t xml:space="preserve"> that take one half </w:t>
      </w:r>
      <w:r w:rsidR="00E92031">
        <w:rPr>
          <w:rFonts w:ascii="Times New Roman" w:hAnsi="Times New Roman" w:cs="Times New Roman"/>
          <w:sz w:val="24"/>
          <w:szCs w:val="24"/>
        </w:rPr>
        <w:t xml:space="preserve">of </w:t>
      </w:r>
      <w:r w:rsidRPr="002B42E4">
        <w:rPr>
          <w:rFonts w:ascii="Times New Roman" w:hAnsi="Times New Roman" w:cs="Times New Roman"/>
          <w:sz w:val="24"/>
          <w:szCs w:val="24"/>
        </w:rPr>
        <w:t>Descartes’ dualism and deny the other (materialisms or idealisms)</w:t>
      </w:r>
      <w:r w:rsidRPr="00E66650">
        <w:rPr>
          <w:rFonts w:ascii="Times New Roman" w:hAnsi="Times New Roman" w:cs="Times New Roman"/>
          <w:b/>
        </w:rPr>
        <w:t>—</w:t>
      </w:r>
      <w:r w:rsidRPr="002B42E4">
        <w:rPr>
          <w:rFonts w:ascii="Times New Roman" w:hAnsi="Times New Roman" w:cs="Times New Roman"/>
          <w:sz w:val="24"/>
          <w:szCs w:val="24"/>
        </w:rPr>
        <w:t xml:space="preserve"> are easy mistakes to make. </w:t>
      </w:r>
    </w:p>
    <w:p w:rsidR="00AA5EAC"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parses out the significance of Descartes' material-spiritual dualism in terms of the dynamic of </w:t>
      </w:r>
      <w:r w:rsidRPr="002B42E4">
        <w:rPr>
          <w:rFonts w:ascii="Times New Roman" w:hAnsi="Times New Roman" w:cs="Times New Roman"/>
          <w:i/>
          <w:sz w:val="24"/>
          <w:szCs w:val="24"/>
        </w:rPr>
        <w:t>from-to</w:t>
      </w:r>
      <w:r w:rsidRPr="002B42E4">
        <w:rPr>
          <w:rFonts w:ascii="Times New Roman" w:hAnsi="Times New Roman" w:cs="Times New Roman"/>
          <w:sz w:val="24"/>
          <w:szCs w:val="24"/>
        </w:rPr>
        <w:t xml:space="preserve"> awareness; that we dwell in a body and experience value and meaning as emergent creatures with minds already breaks down the matter-meaning and fact-value dichotomies that scientism endorses</w:t>
      </w:r>
      <w:r w:rsidRPr="002B42E4">
        <w:rPr>
          <w:rFonts w:ascii="Times New Roman" w:hAnsi="Times New Roman" w:cs="Times New Roman"/>
          <w:color w:val="0070C0"/>
          <w:sz w:val="24"/>
          <w:szCs w:val="24"/>
        </w:rPr>
        <w:t xml:space="preserve">. </w:t>
      </w:r>
      <w:r w:rsidRPr="002B42E4">
        <w:rPr>
          <w:rFonts w:ascii="Times New Roman" w:hAnsi="Times New Roman" w:cs="Times New Roman"/>
          <w:sz w:val="24"/>
          <w:szCs w:val="24"/>
        </w:rPr>
        <w:t>Emergence and indwelling also overcome any deep or impassible gulf between me-in-here and the world-out-there.</w:t>
      </w:r>
      <w:r w:rsidRPr="002B42E4">
        <w:rPr>
          <w:rStyle w:val="FootnoteReference"/>
          <w:rFonts w:ascii="Times New Roman" w:hAnsi="Times New Roman" w:cs="Times New Roman"/>
          <w:sz w:val="24"/>
          <w:szCs w:val="24"/>
        </w:rPr>
        <w:footnoteReference w:id="9"/>
      </w:r>
      <w:r w:rsidRPr="002B42E4">
        <w:rPr>
          <w:rFonts w:ascii="Times New Roman" w:hAnsi="Times New Roman" w:cs="Times New Roman"/>
          <w:sz w:val="24"/>
          <w:szCs w:val="24"/>
        </w:rPr>
        <w:t xml:space="preserve"> We see this gulf incipiently in John Locke's philosophy, and it is made fully manifest in Kant's. The chasm between mind and world can lead to </w:t>
      </w:r>
      <w:proofErr w:type="spellStart"/>
      <w:r w:rsidRPr="002B42E4">
        <w:rPr>
          <w:rFonts w:ascii="Times New Roman" w:hAnsi="Times New Roman" w:cs="Times New Roman"/>
          <w:sz w:val="24"/>
          <w:szCs w:val="24"/>
        </w:rPr>
        <w:t>representationalist</w:t>
      </w:r>
      <w:proofErr w:type="spellEnd"/>
      <w:r w:rsidRPr="002B42E4">
        <w:rPr>
          <w:rFonts w:ascii="Times New Roman" w:hAnsi="Times New Roman" w:cs="Times New Roman"/>
          <w:sz w:val="24"/>
          <w:szCs w:val="24"/>
        </w:rPr>
        <w:t xml:space="preserve"> views, according to which I can </w:t>
      </w:r>
      <w:r w:rsidRPr="002B42E4">
        <w:rPr>
          <w:rFonts w:ascii="Times New Roman" w:hAnsi="Times New Roman" w:cs="Times New Roman"/>
          <w:i/>
          <w:sz w:val="24"/>
          <w:szCs w:val="24"/>
        </w:rPr>
        <w:t>only</w:t>
      </w:r>
      <w:r w:rsidRPr="002B42E4">
        <w:rPr>
          <w:rFonts w:ascii="Times New Roman" w:hAnsi="Times New Roman" w:cs="Times New Roman"/>
          <w:sz w:val="24"/>
          <w:szCs w:val="24"/>
        </w:rPr>
        <w:t xml:space="preserve"> know my own perceptions, concepts, or signs</w:t>
      </w:r>
      <w:r w:rsidRPr="00E66650">
        <w:rPr>
          <w:rFonts w:ascii="Times New Roman" w:hAnsi="Times New Roman" w:cs="Times New Roman"/>
          <w:b/>
        </w:rPr>
        <w:t>—</w:t>
      </w:r>
      <w:r w:rsidRPr="002B42E4">
        <w:rPr>
          <w:rFonts w:ascii="Times New Roman" w:hAnsi="Times New Roman" w:cs="Times New Roman"/>
          <w:sz w:val="24"/>
          <w:szCs w:val="24"/>
        </w:rPr>
        <w:t>and whatever they are meant to grasp or symbolize "out there" is too foreign to comprehend. This dichotomy between inner and outer leads to a radical skepticism about the world's existence and to the problem of knowing whether or not there really are other minds like mine. The notion of indwelling bridges theses gaps. Our tacit clues, signs</w:t>
      </w:r>
      <w:r w:rsidR="00E92031">
        <w:rPr>
          <w:rFonts w:ascii="Times New Roman" w:hAnsi="Times New Roman" w:cs="Times New Roman"/>
          <w:sz w:val="24"/>
          <w:szCs w:val="24"/>
        </w:rPr>
        <w:t>,</w:t>
      </w:r>
      <w:r w:rsidRPr="002B42E4">
        <w:rPr>
          <w:rFonts w:ascii="Times New Roman" w:hAnsi="Times New Roman" w:cs="Times New Roman"/>
          <w:sz w:val="24"/>
          <w:szCs w:val="24"/>
        </w:rPr>
        <w:t xml:space="preserve"> and ideas are, as Aquinas said, "that </w:t>
      </w:r>
      <w:r w:rsidRPr="002B42E4">
        <w:rPr>
          <w:rFonts w:ascii="Times New Roman" w:hAnsi="Times New Roman" w:cs="Times New Roman"/>
          <w:i/>
          <w:sz w:val="24"/>
          <w:szCs w:val="24"/>
        </w:rPr>
        <w:t>by which</w:t>
      </w:r>
      <w:r w:rsidRPr="002B42E4">
        <w:rPr>
          <w:rFonts w:ascii="Times New Roman" w:hAnsi="Times New Roman" w:cs="Times New Roman"/>
          <w:sz w:val="24"/>
          <w:szCs w:val="24"/>
        </w:rPr>
        <w:t xml:space="preserve">" we understand and not merely "that </w:t>
      </w:r>
      <w:r w:rsidRPr="002B42E4">
        <w:rPr>
          <w:rFonts w:ascii="Times New Roman" w:hAnsi="Times New Roman" w:cs="Times New Roman"/>
          <w:i/>
          <w:sz w:val="24"/>
          <w:szCs w:val="24"/>
        </w:rPr>
        <w:t>which</w:t>
      </w:r>
      <w:r w:rsidRPr="002B42E4">
        <w:rPr>
          <w:rFonts w:ascii="Times New Roman" w:hAnsi="Times New Roman" w:cs="Times New Roman"/>
          <w:sz w:val="24"/>
          <w:szCs w:val="24"/>
        </w:rPr>
        <w:t>" we understand.</w:t>
      </w:r>
      <w:r w:rsidRPr="002B42E4">
        <w:rPr>
          <w:rStyle w:val="FootnoteReference"/>
          <w:rFonts w:ascii="Times New Roman" w:hAnsi="Times New Roman" w:cs="Times New Roman"/>
          <w:sz w:val="24"/>
          <w:szCs w:val="24"/>
        </w:rPr>
        <w:footnoteReference w:id="10"/>
      </w:r>
      <w:r w:rsidRPr="002B42E4">
        <w:rPr>
          <w:rFonts w:ascii="Times New Roman" w:hAnsi="Times New Roman" w:cs="Times New Roman"/>
          <w:sz w:val="24"/>
          <w:szCs w:val="24"/>
        </w:rPr>
        <w:t xml:space="preserve"> Rather than the endpoint on the nearside of the chasm, they are the bridge. </w:t>
      </w:r>
      <w:r w:rsidRPr="002B42E4">
        <w:rPr>
          <w:rFonts w:ascii="Times New Roman" w:hAnsi="Times New Roman" w:cs="Times New Roman"/>
          <w:sz w:val="24"/>
          <w:szCs w:val="24"/>
        </w:rPr>
        <w:lastRenderedPageBreak/>
        <w:t>Representations and ideas become clues to our experience and understanding of the world. Just as a microscope or a telescope becomes a tool by which we can better grasp a focal awareness, and just as our bodies and their extensions can bring us an awareness of something real, so our concepts and conceptions act as tools that can allow us to better grasp reality.</w:t>
      </w:r>
      <w:r w:rsidRPr="002B42E4">
        <w:rPr>
          <w:rStyle w:val="FootnoteReference"/>
          <w:rFonts w:ascii="Times New Roman" w:hAnsi="Times New Roman" w:cs="Times New Roman"/>
          <w:sz w:val="24"/>
          <w:szCs w:val="24"/>
        </w:rPr>
        <w:footnoteReference w:id="11"/>
      </w:r>
      <w:r w:rsidRPr="002B42E4">
        <w:rPr>
          <w:rFonts w:ascii="Times New Roman" w:hAnsi="Times New Roman" w:cs="Times New Roman"/>
          <w:sz w:val="24"/>
          <w:szCs w:val="24"/>
        </w:rPr>
        <w:t xml:space="preserve"> According to Polanyi, we make contact with reality, and we make discoveries, but reality will always continue to surprise us in its possible future manifestations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133). </w:t>
      </w:r>
    </w:p>
    <w:p w:rsidR="00AA5EAC" w:rsidRPr="002B42E4" w:rsidRDefault="00AA5EAC" w:rsidP="002B42E4">
      <w:pPr>
        <w:rPr>
          <w:rFonts w:ascii="Times New Roman" w:hAnsi="Times New Roman" w:cs="Times New Roman"/>
          <w:b/>
          <w:sz w:val="24"/>
          <w:szCs w:val="24"/>
        </w:rPr>
      </w:pPr>
      <w:r w:rsidRPr="002B42E4">
        <w:rPr>
          <w:rFonts w:ascii="Times New Roman" w:hAnsi="Times New Roman" w:cs="Times New Roman"/>
          <w:b/>
          <w:sz w:val="24"/>
          <w:szCs w:val="24"/>
        </w:rPr>
        <w:t xml:space="preserve">IV. Reality, Morality, Science &amp; Society </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While analysis and synthesis can indeed enrich knowledge (</w:t>
      </w:r>
      <w:r w:rsidRPr="002B42E4">
        <w:rPr>
          <w:rFonts w:ascii="Times New Roman" w:hAnsi="Times New Roman" w:cs="Times New Roman"/>
          <w:i/>
          <w:sz w:val="24"/>
          <w:szCs w:val="24"/>
        </w:rPr>
        <w:t>KB</w:t>
      </w:r>
      <w:r w:rsidRPr="002B42E4">
        <w:rPr>
          <w:rFonts w:ascii="Times New Roman" w:hAnsi="Times New Roman" w:cs="Times New Roman"/>
          <w:sz w:val="24"/>
          <w:szCs w:val="24"/>
        </w:rPr>
        <w:t xml:space="preserve"> 125, 130), a fully explicit analysis and justification of knowledge is impossible. We always rely on tacit background knowledge which constitutes what Polanyi called "the tacit dimension." And just as we cannot always have a full analysis to simples in knowing, we cannot always have a full reduction to constituents in being.</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 xml:space="preserve">Polanyi challenges Cartesian assumptions that were the root source of Enlightenment rationalism. In doing so, he also challenges naive cultural assumptions about how science validates knowledge and progresses. But he also challenges postmodern skepticisms. Polanyi shows that knowledge is not purely objective, but neither is it merely subjective. Instead knowledge is personal and must be affirmed with universal intent if one is to advance towards further discoveries. </w:t>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 thus re-envisions a role for faith and values in a world impressed with the advances of science. His understanding of tacit knowing and emergent being lead him to a Neo-Platonism of sorts, like that of the </w:t>
      </w:r>
      <w:proofErr w:type="spellStart"/>
      <w:r w:rsidRPr="002B42E4">
        <w:rPr>
          <w:rFonts w:ascii="Times New Roman" w:hAnsi="Times New Roman" w:cs="Times New Roman"/>
          <w:sz w:val="24"/>
          <w:szCs w:val="24"/>
          <w:shd w:val="clear" w:color="auto" w:fill="FFFFFF"/>
        </w:rPr>
        <w:t>pragmaticist</w:t>
      </w:r>
      <w:proofErr w:type="spellEnd"/>
      <w:r w:rsidRPr="002B42E4">
        <w:rPr>
          <w:rFonts w:ascii="Times New Roman" w:hAnsi="Times New Roman" w:cs="Times New Roman"/>
          <w:sz w:val="24"/>
          <w:szCs w:val="24"/>
          <w:shd w:val="clear" w:color="auto" w:fill="FFFFFF"/>
        </w:rPr>
        <w:t xml:space="preserve"> C.S. Peirce, in which universals are real, since they, like minds, can show themselves in “indefinite future manifestations” (</w:t>
      </w:r>
      <w:r w:rsidRPr="002B42E4">
        <w:rPr>
          <w:rFonts w:ascii="Times New Roman" w:hAnsi="Times New Roman" w:cs="Times New Roman"/>
          <w:i/>
          <w:sz w:val="24"/>
          <w:szCs w:val="24"/>
          <w:shd w:val="clear" w:color="auto" w:fill="FFFFFF"/>
        </w:rPr>
        <w:t>KB</w:t>
      </w:r>
      <w:r w:rsidRPr="002B42E4">
        <w:rPr>
          <w:rFonts w:ascii="Times New Roman" w:hAnsi="Times New Roman" w:cs="Times New Roman"/>
          <w:sz w:val="24"/>
          <w:szCs w:val="24"/>
          <w:shd w:val="clear" w:color="auto" w:fill="FFFFFF"/>
        </w:rPr>
        <w:t xml:space="preserve"> 167, 168). There </w:t>
      </w:r>
      <w:r w:rsidRPr="002B42E4">
        <w:rPr>
          <w:rFonts w:ascii="Times New Roman" w:hAnsi="Times New Roman" w:cs="Times New Roman"/>
          <w:sz w:val="24"/>
          <w:szCs w:val="24"/>
          <w:shd w:val="clear" w:color="auto" w:fill="FFFFFF"/>
        </w:rPr>
        <w:lastRenderedPageBreak/>
        <w:t>can thus be ideals such as Truth, Beauty and Charity that emerge and</w:t>
      </w:r>
      <w:r w:rsidRPr="002B42E4">
        <w:rPr>
          <w:rFonts w:ascii="Times New Roman" w:hAnsi="Times New Roman" w:cs="Times New Roman"/>
          <w:color w:val="C0504D" w:themeColor="accent2"/>
          <w:sz w:val="24"/>
          <w:szCs w:val="24"/>
          <w:shd w:val="clear" w:color="auto" w:fill="FFFFFF"/>
        </w:rPr>
        <w:t xml:space="preserve"> </w:t>
      </w:r>
      <w:r w:rsidRPr="002B42E4">
        <w:rPr>
          <w:rFonts w:ascii="Times New Roman" w:hAnsi="Times New Roman" w:cs="Times New Roman"/>
          <w:sz w:val="24"/>
          <w:szCs w:val="24"/>
          <w:shd w:val="clear" w:color="auto" w:fill="FFFFFF"/>
        </w:rPr>
        <w:t>gain a transcendent status. These “transcendentals” can help guide our actions and our progress.</w:t>
      </w:r>
      <w:r w:rsidRPr="002B42E4">
        <w:rPr>
          <w:rStyle w:val="FootnoteReference"/>
          <w:rFonts w:ascii="Times New Roman" w:hAnsi="Times New Roman" w:cs="Times New Roman"/>
          <w:sz w:val="24"/>
          <w:szCs w:val="24"/>
          <w:shd w:val="clear" w:color="auto" w:fill="FFFFFF"/>
        </w:rPr>
        <w:footnoteReference w:id="12"/>
      </w:r>
      <w:r w:rsidRPr="002B42E4">
        <w:rPr>
          <w:rFonts w:ascii="Times New Roman" w:hAnsi="Times New Roman" w:cs="Times New Roman"/>
          <w:sz w:val="24"/>
          <w:szCs w:val="24"/>
          <w:shd w:val="clear" w:color="auto" w:fill="FFFFFF"/>
        </w:rPr>
        <w:t xml:space="preserve"> </w:t>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In addition to re-imagining transcendent values, Polanyi, via his conceptions of discovery and an emergent world, can encourage a notion in which new moral values emerge. </w:t>
      </w:r>
      <w:r w:rsidRPr="002B42E4">
        <w:rPr>
          <w:rFonts w:ascii="Times New Roman" w:hAnsi="Times New Roman" w:cs="Times New Roman"/>
          <w:sz w:val="24"/>
          <w:szCs w:val="24"/>
        </w:rPr>
        <w:t xml:space="preserve">As new entities emerge, they interact at a different ontological level than their subsidiary parts and have their own emergent laws. This allows for the possibility of emergent </w:t>
      </w:r>
      <w:r w:rsidRPr="002B42E4">
        <w:rPr>
          <w:rFonts w:ascii="Times New Roman" w:hAnsi="Times New Roman" w:cs="Times New Roman"/>
          <w:i/>
          <w:sz w:val="24"/>
          <w:szCs w:val="24"/>
        </w:rPr>
        <w:t>moral</w:t>
      </w:r>
      <w:r w:rsidRPr="002B42E4">
        <w:rPr>
          <w:rFonts w:ascii="Times New Roman" w:hAnsi="Times New Roman" w:cs="Times New Roman"/>
          <w:sz w:val="24"/>
          <w:szCs w:val="24"/>
        </w:rPr>
        <w:t xml:space="preserve"> realities. Just as we can make scientific discoveries, we can make discoveries about better ways of being, and better ways of being together.</w:t>
      </w:r>
      <w:r w:rsidRPr="002B42E4">
        <w:rPr>
          <w:rStyle w:val="FootnoteReference"/>
          <w:rFonts w:ascii="Times New Roman" w:hAnsi="Times New Roman" w:cs="Times New Roman"/>
          <w:sz w:val="24"/>
          <w:szCs w:val="24"/>
        </w:rPr>
        <w:footnoteReference w:id="13"/>
      </w:r>
      <w:r w:rsidRPr="002B42E4">
        <w:rPr>
          <w:rFonts w:ascii="Times New Roman" w:hAnsi="Times New Roman" w:cs="Times New Roman"/>
          <w:sz w:val="24"/>
          <w:szCs w:val="24"/>
        </w:rPr>
        <w:t xml:space="preserve"> I believe Alasdair </w:t>
      </w:r>
      <w:proofErr w:type="spellStart"/>
      <w:r w:rsidRPr="002B42E4">
        <w:rPr>
          <w:rFonts w:ascii="Times New Roman" w:hAnsi="Times New Roman" w:cs="Times New Roman"/>
          <w:sz w:val="24"/>
          <w:szCs w:val="24"/>
        </w:rPr>
        <w:t>MacIntryre’s</w:t>
      </w:r>
      <w:proofErr w:type="spellEnd"/>
      <w:r w:rsidRPr="002B42E4">
        <w:rPr>
          <w:rFonts w:ascii="Times New Roman" w:hAnsi="Times New Roman" w:cs="Times New Roman"/>
          <w:sz w:val="24"/>
          <w:szCs w:val="24"/>
        </w:rPr>
        <w:t xml:space="preserve"> work here is consistent with a Polanyian notion of emergent value. MacIntyre sees traditions of enquiry as essential for rational discussion, and he sees valid moral claims emerging from the practices of cultures and traditions.</w:t>
      </w:r>
      <w:r w:rsidRPr="002B42E4">
        <w:rPr>
          <w:rStyle w:val="FootnoteReference"/>
          <w:rFonts w:ascii="Times New Roman" w:hAnsi="Times New Roman" w:cs="Times New Roman"/>
          <w:sz w:val="24"/>
          <w:szCs w:val="24"/>
        </w:rPr>
        <w:footnoteReference w:id="14"/>
      </w:r>
    </w:p>
    <w:p w:rsidR="00AA5EAC" w:rsidRPr="002B42E4" w:rsidRDefault="00AA5EAC"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New values can emerge as people and societies discover new and better ways of being together in response to existential problems.</w:t>
      </w:r>
      <w:r w:rsidRPr="002B42E4">
        <w:rPr>
          <w:rStyle w:val="FootnoteReference"/>
          <w:rFonts w:ascii="Times New Roman" w:hAnsi="Times New Roman" w:cs="Times New Roman"/>
          <w:sz w:val="24"/>
          <w:szCs w:val="24"/>
          <w:shd w:val="clear" w:color="auto" w:fill="FFFFFF"/>
        </w:rPr>
        <w:footnoteReference w:id="15"/>
      </w:r>
      <w:r w:rsidRPr="002B42E4">
        <w:rPr>
          <w:rFonts w:ascii="Times New Roman" w:hAnsi="Times New Roman" w:cs="Times New Roman"/>
          <w:sz w:val="24"/>
          <w:szCs w:val="24"/>
          <w:shd w:val="clear" w:color="auto" w:fill="FFFFFF"/>
        </w:rPr>
        <w:t xml:space="preserve"> Some of those new, important, and true values emerged with the Enlightenment, but some, as Charles Taylor says, can take on "degenerate forms</w:t>
      </w:r>
      <w:r w:rsidR="005201A5">
        <w:rPr>
          <w:rFonts w:ascii="Times New Roman" w:hAnsi="Times New Roman" w:cs="Times New Roman"/>
          <w:sz w:val="24"/>
          <w:szCs w:val="24"/>
          <w:shd w:val="clear" w:color="auto" w:fill="FFFFFF"/>
        </w:rPr>
        <w:t>.</w:t>
      </w:r>
      <w:r w:rsidRPr="002B42E4">
        <w:rPr>
          <w:rFonts w:ascii="Times New Roman" w:hAnsi="Times New Roman" w:cs="Times New Roman"/>
          <w:sz w:val="24"/>
          <w:szCs w:val="24"/>
          <w:shd w:val="clear" w:color="auto" w:fill="FFFFFF"/>
        </w:rPr>
        <w:t>"</w:t>
      </w:r>
      <w:r w:rsidRPr="002B42E4">
        <w:rPr>
          <w:rStyle w:val="FootnoteReference"/>
          <w:rFonts w:ascii="Times New Roman" w:hAnsi="Times New Roman" w:cs="Times New Roman"/>
          <w:sz w:val="24"/>
          <w:szCs w:val="24"/>
          <w:shd w:val="clear" w:color="auto" w:fill="FFFFFF"/>
        </w:rPr>
        <w:footnoteReference w:id="16"/>
      </w:r>
      <w:r w:rsidR="005201A5">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t xml:space="preserve"> </w:t>
      </w:r>
      <w:r w:rsidR="005201A5">
        <w:rPr>
          <w:rFonts w:ascii="Times New Roman" w:hAnsi="Times New Roman" w:cs="Times New Roman"/>
          <w:sz w:val="24"/>
          <w:szCs w:val="24"/>
          <w:shd w:val="clear" w:color="auto" w:fill="FFFFFF"/>
        </w:rPr>
        <w:t>H</w:t>
      </w:r>
      <w:r w:rsidRPr="002B42E4">
        <w:rPr>
          <w:rFonts w:ascii="Times New Roman" w:hAnsi="Times New Roman" w:cs="Times New Roman"/>
          <w:sz w:val="24"/>
          <w:szCs w:val="24"/>
          <w:shd w:val="clear" w:color="auto" w:fill="FFFFFF"/>
        </w:rPr>
        <w:t xml:space="preserve">ence Polanyi says, </w:t>
      </w:r>
      <w:r w:rsidRPr="002B42E4">
        <w:rPr>
          <w:rFonts w:ascii="Times New Roman" w:hAnsi="Times New Roman" w:cs="Times New Roman"/>
          <w:sz w:val="24"/>
          <w:szCs w:val="24"/>
        </w:rPr>
        <w:t xml:space="preserve">“I will not resist in any way the momentum of the French Revolution. I accept its dynamism. But I believe that the new self-determination of man can be </w:t>
      </w:r>
      <w:r w:rsidRPr="002B42E4">
        <w:rPr>
          <w:rFonts w:ascii="Times New Roman" w:hAnsi="Times New Roman" w:cs="Times New Roman"/>
          <w:sz w:val="24"/>
          <w:szCs w:val="24"/>
        </w:rPr>
        <w:lastRenderedPageBreak/>
        <w:t>saved from destroying itself only by recognizing its own limits in an authoritative tradition it upholds”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62).</w:t>
      </w:r>
    </w:p>
    <w:p w:rsidR="00AA5EAC"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opposed scientism, but he saw in the operation of the scientific tradition a model for how democratic institutions might work. The scientific community is both conservative (vetting papers, marginalizing crackpots) and liberal (valuing novelty and discovery). The institution of science was comprised of free equals that advanced by cooperation, criticism, and "mutual control"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74). People in science must responsibly (77) advance ideas with universal intent (78) for the consideration of the community. </w:t>
      </w:r>
    </w:p>
    <w:p w:rsidR="00B6406E" w:rsidRPr="002B42E4" w:rsidRDefault="00AA5EAC" w:rsidP="00F06018">
      <w:pPr>
        <w:ind w:firstLine="720"/>
        <w:rPr>
          <w:rFonts w:ascii="Times New Roman" w:hAnsi="Times New Roman" w:cs="Times New Roman"/>
          <w:sz w:val="24"/>
          <w:szCs w:val="24"/>
        </w:rPr>
      </w:pPr>
      <w:r w:rsidRPr="002B42E4">
        <w:rPr>
          <w:rFonts w:ascii="Times New Roman" w:hAnsi="Times New Roman" w:cs="Times New Roman"/>
          <w:sz w:val="24"/>
          <w:szCs w:val="24"/>
        </w:rPr>
        <w:t>Polanyi, like F.A. Hayek, relied (perhaps a bit too much</w:t>
      </w:r>
      <w:r w:rsidRPr="002B42E4">
        <w:rPr>
          <w:rStyle w:val="FootnoteReference"/>
          <w:rFonts w:ascii="Times New Roman" w:hAnsi="Times New Roman" w:cs="Times New Roman"/>
          <w:sz w:val="24"/>
          <w:szCs w:val="24"/>
        </w:rPr>
        <w:footnoteReference w:id="17"/>
      </w:r>
      <w:r w:rsidRPr="002B42E4">
        <w:rPr>
          <w:rFonts w:ascii="Times New Roman" w:hAnsi="Times New Roman" w:cs="Times New Roman"/>
          <w:sz w:val="24"/>
          <w:szCs w:val="24"/>
        </w:rPr>
        <w:t>) on the notion of "spontaneous order" in which the free actions of individuals could produce a stable yet open system.</w:t>
      </w:r>
      <w:r w:rsidRPr="002B42E4">
        <w:rPr>
          <w:rStyle w:val="FootnoteReference"/>
          <w:rFonts w:ascii="Times New Roman" w:hAnsi="Times New Roman" w:cs="Times New Roman"/>
          <w:sz w:val="24"/>
          <w:szCs w:val="24"/>
        </w:rPr>
        <w:footnoteReference w:id="18"/>
      </w:r>
      <w:r w:rsidRPr="002B42E4">
        <w:rPr>
          <w:rFonts w:ascii="Times New Roman" w:hAnsi="Times New Roman" w:cs="Times New Roman"/>
          <w:sz w:val="24"/>
          <w:szCs w:val="24"/>
        </w:rPr>
        <w:t xml:space="preserve"> Direction should not be imposed solely from the top down by one central agency but should emerge from the ground up through the combined efforts of free individuals and their emergent institutions. Science functions and grows best when scientists are free to pursue questions that interest them. Similarly, Polanyi endorses a political pluralism in which people are committed to their individual views but exercise a mutual control as they engage each other in an effort to come to new and better views.</w:t>
      </w:r>
      <w:r w:rsidRPr="002B42E4">
        <w:rPr>
          <w:rStyle w:val="FootnoteReference"/>
          <w:rFonts w:ascii="Times New Roman" w:hAnsi="Times New Roman" w:cs="Times New Roman"/>
          <w:sz w:val="24"/>
          <w:szCs w:val="24"/>
        </w:rPr>
        <w:footnoteReference w:id="19"/>
      </w:r>
      <w:r w:rsidRPr="002B42E4">
        <w:rPr>
          <w:rFonts w:ascii="Times New Roman" w:hAnsi="Times New Roman" w:cs="Times New Roman"/>
          <w:sz w:val="24"/>
          <w:szCs w:val="24"/>
        </w:rPr>
        <w:t xml:space="preserve"> </w:t>
      </w:r>
      <w:bookmarkStart w:id="2" w:name="_Hlk14695674"/>
    </w:p>
    <w:p w:rsidR="00B6406E" w:rsidRDefault="00B6406E" w:rsidP="00F06018">
      <w:pPr>
        <w:ind w:firstLine="720"/>
        <w:rPr>
          <w:rFonts w:ascii="Times New Roman" w:hAnsi="Times New Roman" w:cs="Times New Roman"/>
          <w:sz w:val="24"/>
          <w:szCs w:val="24"/>
        </w:rPr>
      </w:pPr>
      <w:r w:rsidRPr="002B42E4">
        <w:rPr>
          <w:rFonts w:ascii="Times New Roman" w:hAnsi="Times New Roman" w:cs="Times New Roman"/>
          <w:sz w:val="24"/>
          <w:szCs w:val="24"/>
        </w:rPr>
        <w:t>The political, for Polanyi, needs to be guided by the moral and not merely the economic. The political-economic order thus ha</w:t>
      </w:r>
      <w:r w:rsidR="007438AF" w:rsidRPr="002B42E4">
        <w:rPr>
          <w:rFonts w:ascii="Times New Roman" w:hAnsi="Times New Roman" w:cs="Times New Roman"/>
          <w:sz w:val="24"/>
          <w:szCs w:val="24"/>
        </w:rPr>
        <w:t>s</w:t>
      </w:r>
      <w:r w:rsidRPr="002B42E4">
        <w:rPr>
          <w:rFonts w:ascii="Times New Roman" w:hAnsi="Times New Roman" w:cs="Times New Roman"/>
          <w:sz w:val="24"/>
          <w:szCs w:val="24"/>
        </w:rPr>
        <w:t xml:space="preserve"> the markings of a dual control system. Polanyi says “Society, as an organization of power and profit, forms one level, while its moral principles lie on a level above it” (</w:t>
      </w:r>
      <w:r w:rsidRPr="002B42E4">
        <w:rPr>
          <w:rFonts w:ascii="Times New Roman" w:hAnsi="Times New Roman" w:cs="Times New Roman"/>
          <w:i/>
          <w:sz w:val="24"/>
          <w:szCs w:val="24"/>
        </w:rPr>
        <w:t>TD</w:t>
      </w:r>
      <w:r w:rsidRPr="002B42E4">
        <w:rPr>
          <w:rFonts w:ascii="Times New Roman" w:hAnsi="Times New Roman" w:cs="Times New Roman"/>
          <w:sz w:val="24"/>
          <w:szCs w:val="24"/>
        </w:rPr>
        <w:t xml:space="preserve"> 86). From his perspective a capitalist economic system was important for the creation of wealth, but its operations should be guided toward moral outcomes with the </w:t>
      </w:r>
      <w:r w:rsidRPr="002B42E4">
        <w:rPr>
          <w:rFonts w:ascii="Times New Roman" w:hAnsi="Times New Roman" w:cs="Times New Roman"/>
          <w:sz w:val="24"/>
          <w:szCs w:val="24"/>
        </w:rPr>
        <w:lastRenderedPageBreak/>
        <w:t xml:space="preserve">help of higher-level moral constraints—just as a steam engine does not </w:t>
      </w:r>
      <w:r w:rsidR="002B53D4" w:rsidRPr="002B42E4">
        <w:rPr>
          <w:rFonts w:ascii="Times New Roman" w:hAnsi="Times New Roman" w:cs="Times New Roman"/>
          <w:sz w:val="24"/>
          <w:szCs w:val="24"/>
        </w:rPr>
        <w:t xml:space="preserve">simply </w:t>
      </w:r>
      <w:r w:rsidRPr="002B42E4">
        <w:rPr>
          <w:rFonts w:ascii="Times New Roman" w:hAnsi="Times New Roman" w:cs="Times New Roman"/>
          <w:sz w:val="24"/>
          <w:szCs w:val="24"/>
        </w:rPr>
        <w:t xml:space="preserve">drive a ship forward, but its power is constrained </w:t>
      </w:r>
      <w:r w:rsidR="002B53D4" w:rsidRPr="002B42E4">
        <w:rPr>
          <w:rFonts w:ascii="Times New Roman" w:hAnsi="Times New Roman" w:cs="Times New Roman"/>
          <w:sz w:val="24"/>
          <w:szCs w:val="24"/>
        </w:rPr>
        <w:t>and</w:t>
      </w:r>
      <w:r w:rsidRPr="002B42E4">
        <w:rPr>
          <w:rFonts w:ascii="Times New Roman" w:hAnsi="Times New Roman" w:cs="Times New Roman"/>
          <w:sz w:val="24"/>
          <w:szCs w:val="24"/>
        </w:rPr>
        <w:t xml:space="preserve"> steered in </w:t>
      </w:r>
      <w:r w:rsidR="007438AF" w:rsidRPr="002B42E4">
        <w:rPr>
          <w:rFonts w:ascii="Times New Roman" w:hAnsi="Times New Roman" w:cs="Times New Roman"/>
          <w:sz w:val="24"/>
          <w:szCs w:val="24"/>
        </w:rPr>
        <w:t>worthwhile</w:t>
      </w:r>
      <w:r w:rsidRPr="002B42E4">
        <w:rPr>
          <w:rFonts w:ascii="Times New Roman" w:hAnsi="Times New Roman" w:cs="Times New Roman"/>
          <w:sz w:val="24"/>
          <w:szCs w:val="24"/>
        </w:rPr>
        <w:t xml:space="preserve"> directions. </w:t>
      </w:r>
    </w:p>
    <w:p w:rsidR="00ED5F13" w:rsidRPr="002B42E4" w:rsidRDefault="00ED5F13" w:rsidP="002B42E4">
      <w:pPr>
        <w:rPr>
          <w:rFonts w:ascii="Times New Roman" w:hAnsi="Times New Roman" w:cs="Times New Roman"/>
          <w:sz w:val="24"/>
          <w:szCs w:val="24"/>
        </w:rPr>
      </w:pPr>
      <w:r w:rsidRPr="002B42E4">
        <w:rPr>
          <w:rFonts w:ascii="Times New Roman" w:hAnsi="Times New Roman" w:cs="Times New Roman"/>
          <w:b/>
          <w:sz w:val="24"/>
          <w:szCs w:val="24"/>
        </w:rPr>
        <w:t>V.</w:t>
      </w:r>
      <w:r w:rsidRPr="002B42E4">
        <w:rPr>
          <w:rFonts w:ascii="Times New Roman" w:hAnsi="Times New Roman" w:cs="Times New Roman"/>
          <w:sz w:val="24"/>
          <w:szCs w:val="24"/>
        </w:rPr>
        <w:t xml:space="preserve"> </w:t>
      </w:r>
      <w:r w:rsidRPr="002B42E4">
        <w:rPr>
          <w:rFonts w:ascii="Times New Roman" w:hAnsi="Times New Roman" w:cs="Times New Roman"/>
          <w:b/>
          <w:sz w:val="24"/>
          <w:szCs w:val="24"/>
        </w:rPr>
        <w:t>Conclusion</w:t>
      </w:r>
      <w:r w:rsidR="007308F5">
        <w:rPr>
          <w:rFonts w:ascii="Times New Roman" w:hAnsi="Times New Roman" w:cs="Times New Roman"/>
          <w:b/>
          <w:sz w:val="24"/>
          <w:szCs w:val="24"/>
        </w:rPr>
        <w:t>: Progress via Dynamic Orthodoxy</w:t>
      </w:r>
    </w:p>
    <w:p w:rsidR="007438AF" w:rsidRPr="002B42E4" w:rsidRDefault="007438AF" w:rsidP="00F06018">
      <w:pPr>
        <w:autoSpaceDE w:val="0"/>
        <w:autoSpaceDN w:val="0"/>
        <w:adjustRightInd w:val="0"/>
        <w:ind w:firstLine="72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 xml:space="preserve">Polanyi’s understanding of personal knowledge and tacit knowing sets the basis for trusting our knowledge without the need to reduce everything to the demands of explicit scientific evidence. It allows the possibility that traditional and religious values can be responsibly upheld. His notion of emergence also allows minds, people, and values to be real. </w:t>
      </w:r>
    </w:p>
    <w:p w:rsidR="001F6896" w:rsidRDefault="00B6406E" w:rsidP="002B42E4">
      <w:pPr>
        <w:autoSpaceDE w:val="0"/>
        <w:autoSpaceDN w:val="0"/>
        <w:adjustRightInd w:val="0"/>
        <w:rPr>
          <w:rFonts w:ascii="Times New Roman" w:hAnsi="Times New Roman" w:cs="Times New Roman"/>
          <w:sz w:val="24"/>
          <w:szCs w:val="24"/>
          <w:shd w:val="clear" w:color="auto" w:fill="FFFFFF"/>
        </w:rPr>
      </w:pPr>
      <w:r w:rsidRPr="002B42E4">
        <w:rPr>
          <w:rFonts w:ascii="Times New Roman" w:hAnsi="Times New Roman" w:cs="Times New Roman"/>
          <w:sz w:val="24"/>
          <w:szCs w:val="24"/>
          <w:shd w:val="clear" w:color="auto" w:fill="FFFFFF"/>
        </w:rPr>
        <w:t>Polanyi was a critic of</w:t>
      </w:r>
      <w:r w:rsidR="00ED5F13" w:rsidRPr="002B42E4">
        <w:rPr>
          <w:rFonts w:ascii="Times New Roman" w:hAnsi="Times New Roman" w:cs="Times New Roman"/>
          <w:sz w:val="24"/>
          <w:szCs w:val="24"/>
          <w:shd w:val="clear" w:color="auto" w:fill="FFFFFF"/>
        </w:rPr>
        <w:t xml:space="preserve"> </w:t>
      </w:r>
      <w:r w:rsidRPr="002B42E4">
        <w:rPr>
          <w:rFonts w:ascii="Times New Roman" w:hAnsi="Times New Roman" w:cs="Times New Roman"/>
          <w:sz w:val="24"/>
          <w:szCs w:val="24"/>
          <w:shd w:val="clear" w:color="auto" w:fill="FFFFFF"/>
        </w:rPr>
        <w:t>scient</w:t>
      </w:r>
      <w:r w:rsidR="00ED5F13" w:rsidRPr="002B42E4">
        <w:rPr>
          <w:rFonts w:ascii="Times New Roman" w:hAnsi="Times New Roman" w:cs="Times New Roman"/>
          <w:sz w:val="24"/>
          <w:szCs w:val="24"/>
          <w:shd w:val="clear" w:color="auto" w:fill="FFFFFF"/>
        </w:rPr>
        <w:t>ism</w:t>
      </w:r>
      <w:r w:rsidRPr="002B42E4">
        <w:rPr>
          <w:rFonts w:ascii="Times New Roman" w:hAnsi="Times New Roman" w:cs="Times New Roman"/>
          <w:sz w:val="24"/>
          <w:szCs w:val="24"/>
          <w:shd w:val="clear" w:color="auto" w:fill="FFFFFF"/>
        </w:rPr>
        <w:t xml:space="preserve">, but he was also an advocate of science and scientific truth. Similarly, Polanyi was a critic of rationalism and Enlightenment thought, but </w:t>
      </w:r>
      <w:r w:rsidR="00ED5F13" w:rsidRPr="002B42E4">
        <w:rPr>
          <w:rFonts w:ascii="Times New Roman" w:hAnsi="Times New Roman" w:cs="Times New Roman"/>
          <w:sz w:val="24"/>
          <w:szCs w:val="24"/>
          <w:shd w:val="clear" w:color="auto" w:fill="FFFFFF"/>
        </w:rPr>
        <w:t xml:space="preserve">was </w:t>
      </w:r>
      <w:r w:rsidRPr="002B42E4">
        <w:rPr>
          <w:rFonts w:ascii="Times New Roman" w:hAnsi="Times New Roman" w:cs="Times New Roman"/>
          <w:sz w:val="24"/>
          <w:szCs w:val="24"/>
          <w:shd w:val="clear" w:color="auto" w:fill="FFFFFF"/>
        </w:rPr>
        <w:t xml:space="preserve">also an advocate of the use of reason and Enlightenment values. </w:t>
      </w:r>
      <w:r w:rsidR="001F6896" w:rsidRPr="002B42E4">
        <w:rPr>
          <w:rFonts w:ascii="Times New Roman" w:hAnsi="Times New Roman" w:cs="Times New Roman"/>
          <w:sz w:val="24"/>
          <w:szCs w:val="24"/>
        </w:rPr>
        <w:t xml:space="preserve">With a better epistemology and ontology correcting the distortions that the Enlightenment’s rationalism promoted, Polanyi hoped the danger of </w:t>
      </w:r>
      <w:r w:rsidR="001F6896">
        <w:rPr>
          <w:rFonts w:ascii="Times New Roman" w:hAnsi="Times New Roman" w:cs="Times New Roman"/>
          <w:sz w:val="24"/>
          <w:szCs w:val="24"/>
        </w:rPr>
        <w:t xml:space="preserve">nihilism and </w:t>
      </w:r>
      <w:r w:rsidR="001F6896" w:rsidRPr="002B42E4">
        <w:rPr>
          <w:rFonts w:ascii="Times New Roman" w:hAnsi="Times New Roman" w:cs="Times New Roman"/>
          <w:sz w:val="24"/>
          <w:szCs w:val="24"/>
        </w:rPr>
        <w:t>moral inversion could be averted</w:t>
      </w:r>
      <w:r w:rsidR="001F6896">
        <w:rPr>
          <w:rFonts w:ascii="Times New Roman" w:hAnsi="Times New Roman" w:cs="Times New Roman"/>
          <w:sz w:val="24"/>
          <w:szCs w:val="24"/>
        </w:rPr>
        <w:t xml:space="preserve"> and the European liberal tradition</w:t>
      </w:r>
      <w:r w:rsidR="001F6896" w:rsidRPr="00CB6273">
        <w:rPr>
          <w:rFonts w:ascii="Times New Roman" w:hAnsi="Times New Roman" w:cs="Times New Roman"/>
          <w:b/>
          <w:sz w:val="24"/>
          <w:szCs w:val="24"/>
        </w:rPr>
        <w:t>--</w:t>
      </w:r>
      <w:r w:rsidR="00D02B0E">
        <w:rPr>
          <w:rFonts w:ascii="Times New Roman" w:hAnsi="Times New Roman" w:cs="Times New Roman"/>
          <w:sz w:val="24"/>
          <w:szCs w:val="24"/>
        </w:rPr>
        <w:t>which valued individual freedom</w:t>
      </w:r>
      <w:r w:rsidR="001F6896">
        <w:rPr>
          <w:rFonts w:ascii="Times New Roman" w:hAnsi="Times New Roman" w:cs="Times New Roman"/>
          <w:sz w:val="24"/>
          <w:szCs w:val="24"/>
        </w:rPr>
        <w:t xml:space="preserve"> and political openness</w:t>
      </w:r>
      <w:r w:rsidR="001F6896" w:rsidRPr="00CB6273">
        <w:rPr>
          <w:rFonts w:ascii="Times New Roman" w:hAnsi="Times New Roman" w:cs="Times New Roman"/>
          <w:b/>
          <w:sz w:val="24"/>
          <w:szCs w:val="24"/>
        </w:rPr>
        <w:t xml:space="preserve">-- </w:t>
      </w:r>
      <w:r w:rsidR="001F6896">
        <w:rPr>
          <w:rFonts w:ascii="Times New Roman" w:hAnsi="Times New Roman" w:cs="Times New Roman"/>
          <w:sz w:val="24"/>
          <w:szCs w:val="24"/>
        </w:rPr>
        <w:t>could grow</w:t>
      </w:r>
      <w:r w:rsidR="001F6896" w:rsidRPr="002B42E4">
        <w:rPr>
          <w:rFonts w:ascii="Times New Roman" w:hAnsi="Times New Roman" w:cs="Times New Roman"/>
          <w:sz w:val="24"/>
          <w:szCs w:val="24"/>
        </w:rPr>
        <w:t>.</w:t>
      </w:r>
      <w:r w:rsidR="001F6896" w:rsidRPr="002B42E4">
        <w:rPr>
          <w:rFonts w:ascii="Times New Roman" w:hAnsi="Times New Roman" w:cs="Times New Roman"/>
          <w:sz w:val="24"/>
          <w:szCs w:val="24"/>
          <w:shd w:val="clear" w:color="auto" w:fill="FFFFFF"/>
        </w:rPr>
        <w:t xml:space="preserve"> </w:t>
      </w:r>
    </w:p>
    <w:p w:rsidR="00A15566" w:rsidRPr="002B42E4" w:rsidRDefault="00B6406E" w:rsidP="00F06018">
      <w:pPr>
        <w:autoSpaceDE w:val="0"/>
        <w:autoSpaceDN w:val="0"/>
        <w:adjustRightInd w:val="0"/>
        <w:ind w:firstLine="720"/>
        <w:rPr>
          <w:rFonts w:ascii="Times New Roman" w:hAnsi="Times New Roman" w:cs="Times New Roman"/>
          <w:sz w:val="24"/>
          <w:szCs w:val="24"/>
        </w:rPr>
      </w:pPr>
      <w:r w:rsidRPr="002B42E4">
        <w:rPr>
          <w:rFonts w:ascii="Times New Roman" w:hAnsi="Times New Roman" w:cs="Times New Roman"/>
          <w:sz w:val="24"/>
          <w:szCs w:val="24"/>
        </w:rPr>
        <w:t xml:space="preserve">While our society, as a legacy of the </w:t>
      </w:r>
      <w:r w:rsidR="007D1640">
        <w:rPr>
          <w:rFonts w:ascii="Times New Roman" w:hAnsi="Times New Roman" w:cs="Times New Roman"/>
          <w:sz w:val="24"/>
          <w:szCs w:val="24"/>
        </w:rPr>
        <w:t>E</w:t>
      </w:r>
      <w:r w:rsidRPr="002B42E4">
        <w:rPr>
          <w:rFonts w:ascii="Times New Roman" w:hAnsi="Times New Roman" w:cs="Times New Roman"/>
          <w:sz w:val="24"/>
          <w:szCs w:val="24"/>
        </w:rPr>
        <w:t>nlightenment, is f</w:t>
      </w:r>
      <w:r w:rsidR="001F6896">
        <w:rPr>
          <w:rFonts w:ascii="Times New Roman" w:hAnsi="Times New Roman" w:cs="Times New Roman"/>
          <w:sz w:val="24"/>
          <w:szCs w:val="24"/>
        </w:rPr>
        <w:t>ar from perfect, Polanyi h</w:t>
      </w:r>
      <w:r w:rsidR="00D02B0E">
        <w:rPr>
          <w:rFonts w:ascii="Times New Roman" w:hAnsi="Times New Roman" w:cs="Times New Roman"/>
          <w:sz w:val="24"/>
          <w:szCs w:val="24"/>
        </w:rPr>
        <w:t>eld</w:t>
      </w:r>
      <w:r w:rsidRPr="002B42E4">
        <w:rPr>
          <w:rFonts w:ascii="Times New Roman" w:hAnsi="Times New Roman" w:cs="Times New Roman"/>
          <w:sz w:val="24"/>
          <w:szCs w:val="24"/>
        </w:rPr>
        <w:t xml:space="preserve"> hope for continued improvement. </w:t>
      </w:r>
      <w:r w:rsidR="007438AF" w:rsidRPr="002B42E4">
        <w:rPr>
          <w:rFonts w:ascii="Times New Roman" w:hAnsi="Times New Roman" w:cs="Times New Roman"/>
          <w:sz w:val="24"/>
          <w:szCs w:val="24"/>
        </w:rPr>
        <w:t>He thus</w:t>
      </w:r>
      <w:r w:rsidRPr="002B42E4">
        <w:rPr>
          <w:rFonts w:ascii="Times New Roman" w:hAnsi="Times New Roman" w:cs="Times New Roman"/>
          <w:sz w:val="24"/>
          <w:szCs w:val="24"/>
        </w:rPr>
        <w:t xml:space="preserve"> firmly </w:t>
      </w:r>
      <w:r w:rsidR="007E59D1">
        <w:rPr>
          <w:rFonts w:ascii="Times New Roman" w:hAnsi="Times New Roman" w:cs="Times New Roman"/>
          <w:sz w:val="24"/>
          <w:szCs w:val="24"/>
        </w:rPr>
        <w:t>uph</w:t>
      </w:r>
      <w:r w:rsidR="00D02B0E">
        <w:rPr>
          <w:rFonts w:ascii="Times New Roman" w:hAnsi="Times New Roman" w:cs="Times New Roman"/>
          <w:sz w:val="24"/>
          <w:szCs w:val="24"/>
        </w:rPr>
        <w:t>e</w:t>
      </w:r>
      <w:r w:rsidR="007E59D1">
        <w:rPr>
          <w:rFonts w:ascii="Times New Roman" w:hAnsi="Times New Roman" w:cs="Times New Roman"/>
          <w:sz w:val="24"/>
          <w:szCs w:val="24"/>
        </w:rPr>
        <w:t>ld</w:t>
      </w:r>
      <w:r w:rsidRPr="002B42E4">
        <w:rPr>
          <w:rFonts w:ascii="Times New Roman" w:hAnsi="Times New Roman" w:cs="Times New Roman"/>
          <w:sz w:val="24"/>
          <w:szCs w:val="24"/>
        </w:rPr>
        <w:t xml:space="preserve"> the Enlightenment value of progress</w:t>
      </w:r>
      <w:r w:rsidR="00E473F9" w:rsidRPr="002B42E4">
        <w:rPr>
          <w:rFonts w:ascii="Times New Roman" w:hAnsi="Times New Roman" w:cs="Times New Roman"/>
          <w:sz w:val="24"/>
          <w:szCs w:val="24"/>
        </w:rPr>
        <w:t>,</w:t>
      </w:r>
      <w:r w:rsidRPr="002B42E4">
        <w:rPr>
          <w:rFonts w:ascii="Times New Roman" w:hAnsi="Times New Roman" w:cs="Times New Roman"/>
          <w:sz w:val="24"/>
          <w:szCs w:val="24"/>
        </w:rPr>
        <w:t xml:space="preserve"> and s</w:t>
      </w:r>
      <w:r w:rsidR="00D02B0E">
        <w:rPr>
          <w:rFonts w:ascii="Times New Roman" w:hAnsi="Times New Roman" w:cs="Times New Roman"/>
          <w:sz w:val="24"/>
          <w:szCs w:val="24"/>
        </w:rPr>
        <w:t>aw</w:t>
      </w:r>
      <w:r w:rsidRPr="002B42E4">
        <w:rPr>
          <w:rFonts w:ascii="Times New Roman" w:hAnsi="Times New Roman" w:cs="Times New Roman"/>
          <w:sz w:val="24"/>
          <w:szCs w:val="24"/>
        </w:rPr>
        <w:t xml:space="preserve"> it as </w:t>
      </w:r>
      <w:r w:rsidR="001F6896">
        <w:rPr>
          <w:rFonts w:ascii="Times New Roman" w:hAnsi="Times New Roman" w:cs="Times New Roman"/>
          <w:sz w:val="24"/>
          <w:szCs w:val="24"/>
        </w:rPr>
        <w:t xml:space="preserve">an </w:t>
      </w:r>
      <w:r w:rsidRPr="002B42E4">
        <w:rPr>
          <w:rFonts w:ascii="Times New Roman" w:hAnsi="Times New Roman" w:cs="Times New Roman"/>
          <w:sz w:val="24"/>
          <w:szCs w:val="24"/>
        </w:rPr>
        <w:t>important</w:t>
      </w:r>
      <w:r w:rsidR="001F6896">
        <w:rPr>
          <w:rFonts w:ascii="Times New Roman" w:hAnsi="Times New Roman" w:cs="Times New Roman"/>
          <w:sz w:val="24"/>
          <w:szCs w:val="24"/>
        </w:rPr>
        <w:t xml:space="preserve"> ideal</w:t>
      </w:r>
      <w:r w:rsidRPr="002B42E4">
        <w:rPr>
          <w:rFonts w:ascii="Times New Roman" w:hAnsi="Times New Roman" w:cs="Times New Roman"/>
          <w:sz w:val="24"/>
          <w:szCs w:val="24"/>
        </w:rPr>
        <w:t xml:space="preserve"> for both science and society. </w:t>
      </w:r>
      <w:r w:rsidR="001F6896">
        <w:rPr>
          <w:rFonts w:ascii="Times New Roman" w:hAnsi="Times New Roman" w:cs="Times New Roman"/>
          <w:sz w:val="24"/>
          <w:szCs w:val="24"/>
        </w:rPr>
        <w:t xml:space="preserve">He says, </w:t>
      </w:r>
      <w:r w:rsidR="007438AF" w:rsidRPr="002B42E4">
        <w:rPr>
          <w:rFonts w:ascii="Times New Roman" w:hAnsi="Times New Roman" w:cs="Times New Roman"/>
          <w:sz w:val="24"/>
          <w:szCs w:val="24"/>
        </w:rPr>
        <w:t>“Any tradition fostering the progress of thought must have this intention: to teach current ideas as stages leading on to unknown truths which, when discovered, might dissent from the very teachings which engendered them” (</w:t>
      </w:r>
      <w:r w:rsidR="007438AF" w:rsidRPr="002B42E4">
        <w:rPr>
          <w:rFonts w:ascii="Times New Roman" w:hAnsi="Times New Roman" w:cs="Times New Roman"/>
          <w:i/>
          <w:sz w:val="24"/>
          <w:szCs w:val="24"/>
        </w:rPr>
        <w:t>TD</w:t>
      </w:r>
      <w:r w:rsidR="007438AF" w:rsidRPr="002B42E4">
        <w:rPr>
          <w:rFonts w:ascii="Times New Roman" w:hAnsi="Times New Roman" w:cs="Times New Roman"/>
          <w:sz w:val="24"/>
          <w:szCs w:val="24"/>
        </w:rPr>
        <w:t xml:space="preserve"> 82). </w:t>
      </w:r>
      <w:r w:rsidR="00A16F8A">
        <w:rPr>
          <w:rFonts w:ascii="Times New Roman" w:hAnsi="Times New Roman" w:cs="Times New Roman"/>
          <w:sz w:val="24"/>
          <w:szCs w:val="24"/>
        </w:rPr>
        <w:t>According to Polanyi, t</w:t>
      </w:r>
      <w:r w:rsidR="001F6896">
        <w:rPr>
          <w:rFonts w:ascii="Times New Roman" w:hAnsi="Times New Roman" w:cs="Times New Roman"/>
          <w:sz w:val="24"/>
          <w:szCs w:val="24"/>
        </w:rPr>
        <w:t>h</w:t>
      </w:r>
      <w:r w:rsidR="007E59D1">
        <w:rPr>
          <w:rFonts w:ascii="Times New Roman" w:hAnsi="Times New Roman" w:cs="Times New Roman"/>
          <w:sz w:val="24"/>
          <w:szCs w:val="24"/>
        </w:rPr>
        <w:t>is</w:t>
      </w:r>
      <w:r w:rsidR="001F6896">
        <w:rPr>
          <w:rFonts w:ascii="Times New Roman" w:hAnsi="Times New Roman" w:cs="Times New Roman"/>
          <w:sz w:val="24"/>
          <w:szCs w:val="24"/>
        </w:rPr>
        <w:t xml:space="preserve"> progress relie</w:t>
      </w:r>
      <w:r w:rsidR="007E59D1">
        <w:rPr>
          <w:rFonts w:ascii="Times New Roman" w:hAnsi="Times New Roman" w:cs="Times New Roman"/>
          <w:sz w:val="24"/>
          <w:szCs w:val="24"/>
        </w:rPr>
        <w:t>s</w:t>
      </w:r>
      <w:r w:rsidR="001F6896">
        <w:rPr>
          <w:rFonts w:ascii="Times New Roman" w:hAnsi="Times New Roman" w:cs="Times New Roman"/>
          <w:sz w:val="24"/>
          <w:szCs w:val="24"/>
        </w:rPr>
        <w:t xml:space="preserve"> on a </w:t>
      </w:r>
      <w:r w:rsidR="001F6896" w:rsidRPr="002B42E4">
        <w:rPr>
          <w:rFonts w:ascii="Times New Roman" w:hAnsi="Times New Roman" w:cs="Times New Roman"/>
          <w:sz w:val="24"/>
          <w:szCs w:val="24"/>
        </w:rPr>
        <w:t xml:space="preserve">"dynamic orthodoxy" in which </w:t>
      </w:r>
      <w:r w:rsidR="001F6896">
        <w:rPr>
          <w:rFonts w:ascii="Times New Roman" w:hAnsi="Times New Roman" w:cs="Times New Roman"/>
          <w:sz w:val="24"/>
          <w:szCs w:val="24"/>
        </w:rPr>
        <w:t xml:space="preserve">both </w:t>
      </w:r>
      <w:r w:rsidR="001F6896" w:rsidRPr="002B42E4">
        <w:rPr>
          <w:rFonts w:ascii="Times New Roman" w:hAnsi="Times New Roman" w:cs="Times New Roman"/>
          <w:sz w:val="24"/>
          <w:szCs w:val="24"/>
        </w:rPr>
        <w:t xml:space="preserve">stability and change are important. </w:t>
      </w:r>
      <w:r w:rsidR="00E908AD" w:rsidRPr="002B42E4">
        <w:rPr>
          <w:rFonts w:ascii="Times New Roman" w:hAnsi="Times New Roman" w:cs="Times New Roman"/>
          <w:sz w:val="24"/>
          <w:szCs w:val="24"/>
        </w:rPr>
        <w:t>W</w:t>
      </w:r>
      <w:r w:rsidR="00ED5F13" w:rsidRPr="002B42E4">
        <w:rPr>
          <w:rFonts w:ascii="Times New Roman" w:hAnsi="Times New Roman" w:cs="Times New Roman"/>
          <w:sz w:val="24"/>
          <w:szCs w:val="24"/>
        </w:rPr>
        <w:t>hile building on the values of tradition</w:t>
      </w:r>
      <w:r w:rsidR="00E473F9" w:rsidRPr="002B42E4">
        <w:rPr>
          <w:rFonts w:ascii="Times New Roman" w:hAnsi="Times New Roman" w:cs="Times New Roman"/>
          <w:sz w:val="24"/>
          <w:szCs w:val="24"/>
        </w:rPr>
        <w:t>s</w:t>
      </w:r>
      <w:r w:rsidR="00C57F31">
        <w:rPr>
          <w:rFonts w:ascii="Times New Roman" w:hAnsi="Times New Roman" w:cs="Times New Roman"/>
          <w:sz w:val="24"/>
          <w:szCs w:val="24"/>
        </w:rPr>
        <w:t>,</w:t>
      </w:r>
      <w:r w:rsidR="00ED5F13" w:rsidRPr="002B42E4">
        <w:rPr>
          <w:rFonts w:ascii="Times New Roman" w:hAnsi="Times New Roman" w:cs="Times New Roman"/>
          <w:sz w:val="24"/>
          <w:szCs w:val="24"/>
        </w:rPr>
        <w:t xml:space="preserve"> </w:t>
      </w:r>
      <w:r w:rsidRPr="002B42E4">
        <w:rPr>
          <w:rFonts w:ascii="Times New Roman" w:hAnsi="Times New Roman" w:cs="Times New Roman"/>
          <w:sz w:val="24"/>
          <w:szCs w:val="24"/>
        </w:rPr>
        <w:t xml:space="preserve">we should be open to competing views </w:t>
      </w:r>
      <w:bookmarkStart w:id="3" w:name="_GoBack"/>
      <w:bookmarkEnd w:id="3"/>
      <w:r w:rsidRPr="002B42E4">
        <w:rPr>
          <w:rFonts w:ascii="Times New Roman" w:hAnsi="Times New Roman" w:cs="Times New Roman"/>
          <w:sz w:val="24"/>
          <w:szCs w:val="24"/>
        </w:rPr>
        <w:t>and make</w:t>
      </w:r>
      <w:r w:rsidR="00CB6273">
        <w:rPr>
          <w:rFonts w:ascii="Times New Roman" w:hAnsi="Times New Roman" w:cs="Times New Roman"/>
          <w:sz w:val="24"/>
          <w:szCs w:val="24"/>
        </w:rPr>
        <w:t xml:space="preserve"> an</w:t>
      </w:r>
      <w:r w:rsidRPr="002B42E4">
        <w:rPr>
          <w:rFonts w:ascii="Times New Roman" w:hAnsi="Times New Roman" w:cs="Times New Roman"/>
          <w:sz w:val="24"/>
          <w:szCs w:val="24"/>
        </w:rPr>
        <w:t xml:space="preserve"> </w:t>
      </w:r>
      <w:r w:rsidR="00CB6273">
        <w:rPr>
          <w:rFonts w:ascii="Times New Roman" w:hAnsi="Times New Roman" w:cs="Times New Roman"/>
          <w:sz w:val="24"/>
          <w:szCs w:val="24"/>
        </w:rPr>
        <w:t>effort</w:t>
      </w:r>
      <w:r w:rsidRPr="002B42E4">
        <w:rPr>
          <w:rFonts w:ascii="Times New Roman" w:hAnsi="Times New Roman" w:cs="Times New Roman"/>
          <w:sz w:val="24"/>
          <w:szCs w:val="24"/>
        </w:rPr>
        <w:t xml:space="preserve"> to discover new truths</w:t>
      </w:r>
      <w:r w:rsidR="00E473F9" w:rsidRPr="002B42E4">
        <w:rPr>
          <w:rFonts w:ascii="Times New Roman" w:hAnsi="Times New Roman" w:cs="Times New Roman"/>
          <w:sz w:val="24"/>
          <w:szCs w:val="24"/>
        </w:rPr>
        <w:t xml:space="preserve"> together</w:t>
      </w:r>
      <w:r w:rsidR="007438AF" w:rsidRPr="002B42E4">
        <w:rPr>
          <w:rFonts w:ascii="Times New Roman" w:hAnsi="Times New Roman" w:cs="Times New Roman"/>
          <w:sz w:val="24"/>
          <w:szCs w:val="24"/>
        </w:rPr>
        <w:t>.</w:t>
      </w:r>
      <w:bookmarkEnd w:id="2"/>
    </w:p>
    <w:sectPr w:rsidR="00A15566" w:rsidRPr="002B42E4" w:rsidSect="00102579">
      <w:footerReference w:type="default" r:id="rId7"/>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EAEBC8" w15:done="0"/>
  <w15:commentEx w15:paraId="17643817" w15:done="0"/>
  <w15:commentEx w15:paraId="495D7CE6" w15:done="0"/>
  <w15:commentEx w15:paraId="3257305F" w15:done="0"/>
  <w15:commentEx w15:paraId="632A4874"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037F" w:rsidRDefault="00D6037F" w:rsidP="00E22B75">
      <w:pPr>
        <w:spacing w:line="240" w:lineRule="auto"/>
      </w:pPr>
      <w:r>
        <w:separator/>
      </w:r>
    </w:p>
  </w:endnote>
  <w:endnote w:type="continuationSeparator" w:id="0">
    <w:p w:rsidR="00D6037F" w:rsidRDefault="00D6037F" w:rsidP="00E22B7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40719219"/>
      <w:docPartObj>
        <w:docPartGallery w:val="Page Numbers (Bottom of Page)"/>
        <w:docPartUnique/>
      </w:docPartObj>
    </w:sdtPr>
    <w:sdtContent>
      <w:p w:rsidR="00F44BE0" w:rsidRDefault="000A6003">
        <w:pPr>
          <w:pStyle w:val="Footer"/>
          <w:jc w:val="right"/>
        </w:pPr>
        <w:r>
          <w:rPr>
            <w:noProof/>
          </w:rPr>
          <w:fldChar w:fldCharType="begin"/>
        </w:r>
        <w:r w:rsidR="00F44BE0">
          <w:rPr>
            <w:noProof/>
          </w:rPr>
          <w:instrText xml:space="preserve"> PAGE   \* MERGEFORMAT </w:instrText>
        </w:r>
        <w:r>
          <w:rPr>
            <w:noProof/>
          </w:rPr>
          <w:fldChar w:fldCharType="separate"/>
        </w:r>
        <w:r w:rsidR="00FF040B">
          <w:rPr>
            <w:noProof/>
          </w:rPr>
          <w:t>1</w:t>
        </w:r>
        <w:r>
          <w:rPr>
            <w:noProof/>
          </w:rPr>
          <w:fldChar w:fldCharType="end"/>
        </w:r>
      </w:p>
    </w:sdtContent>
  </w:sdt>
  <w:p w:rsidR="00F44BE0" w:rsidRDefault="00F44B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037F" w:rsidRDefault="00D6037F" w:rsidP="00E22B75">
      <w:pPr>
        <w:spacing w:line="240" w:lineRule="auto"/>
      </w:pPr>
      <w:r>
        <w:separator/>
      </w:r>
    </w:p>
  </w:footnote>
  <w:footnote w:type="continuationSeparator" w:id="0">
    <w:p w:rsidR="00D6037F" w:rsidRDefault="00D6037F" w:rsidP="00E22B75">
      <w:pPr>
        <w:spacing w:line="240" w:lineRule="auto"/>
      </w:pPr>
      <w:r>
        <w:continuationSeparator/>
      </w:r>
    </w:p>
  </w:footnote>
  <w:footnote w:id="1">
    <w:p w:rsidR="00AA5EAC" w:rsidRPr="003512FA" w:rsidRDefault="00AA5EAC" w:rsidP="003512FA">
      <w:pPr>
        <w:tabs>
          <w:tab w:val="left" w:pos="0"/>
        </w:tabs>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w:t>
      </w:r>
      <w:r w:rsidRPr="003512FA">
        <w:rPr>
          <w:rFonts w:ascii="Times New Roman" w:hAnsi="Times New Roman" w:cs="Times New Roman"/>
          <w:i/>
          <w:sz w:val="20"/>
          <w:szCs w:val="20"/>
        </w:rPr>
        <w:t>TD</w:t>
      </w:r>
      <w:r w:rsidRPr="003512FA">
        <w:rPr>
          <w:rFonts w:ascii="Times New Roman" w:hAnsi="Times New Roman" w:cs="Times New Roman"/>
          <w:sz w:val="20"/>
          <w:szCs w:val="20"/>
        </w:rPr>
        <w:t xml:space="preserve"> 83, 86, 87. To economize, references to Polanyi's </w:t>
      </w:r>
      <w:r w:rsidRPr="003512FA">
        <w:rPr>
          <w:rFonts w:ascii="Times New Roman" w:hAnsi="Times New Roman" w:cs="Times New Roman"/>
          <w:i/>
          <w:sz w:val="20"/>
          <w:szCs w:val="20"/>
        </w:rPr>
        <w:t>The Tacit Dimension</w:t>
      </w:r>
      <w:r w:rsidRPr="003512FA">
        <w:rPr>
          <w:rFonts w:ascii="Times New Roman" w:hAnsi="Times New Roman" w:cs="Times New Roman"/>
          <w:sz w:val="20"/>
          <w:szCs w:val="20"/>
        </w:rPr>
        <w:t xml:space="preserve"> (Garden City, NY: Anchor Books, 1967), are noted with </w:t>
      </w:r>
      <w:r w:rsidRPr="003512FA">
        <w:rPr>
          <w:rFonts w:ascii="Times New Roman" w:hAnsi="Times New Roman" w:cs="Times New Roman"/>
          <w:i/>
          <w:sz w:val="20"/>
          <w:szCs w:val="20"/>
        </w:rPr>
        <w:t>TD</w:t>
      </w:r>
      <w:r w:rsidRPr="003512FA">
        <w:rPr>
          <w:rFonts w:ascii="Times New Roman" w:hAnsi="Times New Roman" w:cs="Times New Roman"/>
          <w:sz w:val="20"/>
          <w:szCs w:val="20"/>
        </w:rPr>
        <w:t xml:space="preserve">, references to </w:t>
      </w:r>
      <w:r w:rsidRPr="003512FA">
        <w:rPr>
          <w:rFonts w:ascii="Times New Roman" w:hAnsi="Times New Roman" w:cs="Times New Roman"/>
          <w:i/>
          <w:iCs/>
          <w:sz w:val="20"/>
          <w:szCs w:val="20"/>
        </w:rPr>
        <w:t>Personal Knowledge: Towards a Post-Critical Philosophy</w:t>
      </w:r>
      <w:r w:rsidRPr="003512FA">
        <w:rPr>
          <w:rFonts w:ascii="Times New Roman" w:hAnsi="Times New Roman" w:cs="Times New Roman"/>
          <w:sz w:val="20"/>
          <w:szCs w:val="20"/>
        </w:rPr>
        <w:t xml:space="preserve">. Chicago: University of Chicago Press,1958) with </w:t>
      </w:r>
      <w:r w:rsidRPr="003512FA">
        <w:rPr>
          <w:rFonts w:ascii="Times New Roman" w:hAnsi="Times New Roman" w:cs="Times New Roman"/>
          <w:i/>
          <w:sz w:val="20"/>
          <w:szCs w:val="20"/>
        </w:rPr>
        <w:t>PK</w:t>
      </w:r>
      <w:r w:rsidRPr="003512FA">
        <w:rPr>
          <w:rFonts w:ascii="Times New Roman" w:hAnsi="Times New Roman" w:cs="Times New Roman"/>
          <w:sz w:val="20"/>
          <w:szCs w:val="20"/>
        </w:rPr>
        <w:t>, references to "</w:t>
      </w:r>
      <w:r w:rsidRPr="003512FA">
        <w:rPr>
          <w:rFonts w:ascii="Times New Roman" w:hAnsi="Times New Roman" w:cs="Times New Roman"/>
          <w:iCs/>
          <w:sz w:val="20"/>
          <w:szCs w:val="20"/>
        </w:rPr>
        <w:t>The Republic of Science: Its Political and Economic Theory</w:t>
      </w:r>
      <w:r w:rsidRPr="003512FA">
        <w:rPr>
          <w:rFonts w:ascii="Times New Roman" w:hAnsi="Times New Roman" w:cs="Times New Roman"/>
          <w:i/>
          <w:iCs/>
          <w:sz w:val="20"/>
          <w:szCs w:val="20"/>
        </w:rPr>
        <w:t>" [Minerva</w:t>
      </w:r>
      <w:r w:rsidRPr="003512FA">
        <w:rPr>
          <w:rFonts w:ascii="Times New Roman" w:hAnsi="Times New Roman" w:cs="Times New Roman"/>
          <w:sz w:val="20"/>
          <w:szCs w:val="20"/>
        </w:rPr>
        <w:t xml:space="preserve"> 1(1962): 54-74]  with </w:t>
      </w:r>
      <w:r w:rsidRPr="003512FA">
        <w:rPr>
          <w:rFonts w:ascii="Times New Roman" w:hAnsi="Times New Roman" w:cs="Times New Roman"/>
          <w:i/>
          <w:sz w:val="20"/>
          <w:szCs w:val="20"/>
        </w:rPr>
        <w:t>RS</w:t>
      </w:r>
      <w:r w:rsidRPr="003512FA">
        <w:rPr>
          <w:rFonts w:ascii="Times New Roman" w:hAnsi="Times New Roman" w:cs="Times New Roman"/>
          <w:sz w:val="20"/>
          <w:szCs w:val="20"/>
        </w:rPr>
        <w:t xml:space="preserve">, and references to Marjorie </w:t>
      </w:r>
      <w:proofErr w:type="spellStart"/>
      <w:r w:rsidRPr="003512FA">
        <w:rPr>
          <w:rFonts w:ascii="Times New Roman" w:hAnsi="Times New Roman" w:cs="Times New Roman"/>
          <w:sz w:val="20"/>
          <w:szCs w:val="20"/>
        </w:rPr>
        <w:t>Grene</w:t>
      </w:r>
      <w:proofErr w:type="spellEnd"/>
      <w:r w:rsidRPr="003512FA">
        <w:rPr>
          <w:rFonts w:ascii="Times New Roman" w:hAnsi="Times New Roman" w:cs="Times New Roman"/>
          <w:sz w:val="20"/>
          <w:szCs w:val="20"/>
        </w:rPr>
        <w:t xml:space="preserve"> (ed.)</w:t>
      </w:r>
      <w:r w:rsidRPr="003512FA">
        <w:rPr>
          <w:rFonts w:ascii="Times New Roman" w:hAnsi="Times New Roman" w:cs="Times New Roman"/>
          <w:i/>
          <w:sz w:val="20"/>
          <w:szCs w:val="20"/>
        </w:rPr>
        <w:t xml:space="preserve"> Knowing and Being</w:t>
      </w:r>
      <w:r w:rsidRPr="003512FA">
        <w:rPr>
          <w:rFonts w:ascii="Times New Roman" w:hAnsi="Times New Roman" w:cs="Times New Roman"/>
          <w:i/>
          <w:iCs/>
          <w:sz w:val="20"/>
          <w:szCs w:val="20"/>
        </w:rPr>
        <w:t>: Essays by Michael Polanyi</w:t>
      </w:r>
      <w:r w:rsidRPr="003512FA">
        <w:rPr>
          <w:rFonts w:ascii="Times New Roman" w:hAnsi="Times New Roman" w:cs="Times New Roman"/>
          <w:sz w:val="20"/>
          <w:szCs w:val="20"/>
        </w:rPr>
        <w:t xml:space="preserve"> (Chicago: University of Chicago Press, 1969) with </w:t>
      </w:r>
      <w:r w:rsidRPr="003512FA">
        <w:rPr>
          <w:rFonts w:ascii="Times New Roman" w:hAnsi="Times New Roman" w:cs="Times New Roman"/>
          <w:i/>
          <w:sz w:val="20"/>
          <w:szCs w:val="20"/>
        </w:rPr>
        <w:t>KB.</w:t>
      </w:r>
    </w:p>
  </w:footnote>
  <w:footnote w:id="2">
    <w:p w:rsidR="00AA5EAC" w:rsidRPr="003512FA" w:rsidRDefault="00AA5EAC" w:rsidP="003512FA">
      <w:pPr>
        <w:tabs>
          <w:tab w:val="left" w:pos="0"/>
        </w:tabs>
        <w:autoSpaceDE w:val="0"/>
        <w:autoSpaceDN w:val="0"/>
        <w:adjustRightInd w:val="0"/>
        <w:spacing w:line="240" w:lineRule="auto"/>
        <w:jc w:val="both"/>
        <w:rPr>
          <w:rFonts w:ascii="Times New Roman" w:hAnsi="Times New Roman" w:cs="Times New Roman"/>
          <w:color w:val="FF0000"/>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For more on Polanyi's life, see </w:t>
      </w:r>
      <w:r w:rsidRPr="003512FA">
        <w:rPr>
          <w:rFonts w:ascii="Times New Roman" w:hAnsi="Times New Roman" w:cs="Times New Roman"/>
          <w:color w:val="222222"/>
          <w:sz w:val="20"/>
          <w:szCs w:val="20"/>
          <w:shd w:val="clear" w:color="auto" w:fill="FFFFFF"/>
        </w:rPr>
        <w:t xml:space="preserve">William </w:t>
      </w:r>
      <w:r w:rsidRPr="003512FA">
        <w:rPr>
          <w:rFonts w:ascii="Times New Roman" w:hAnsi="Times New Roman" w:cs="Times New Roman"/>
          <w:sz w:val="20"/>
          <w:szCs w:val="20"/>
        </w:rPr>
        <w:t>Scott and M</w:t>
      </w:r>
      <w:r w:rsidRPr="003512FA">
        <w:rPr>
          <w:rFonts w:ascii="Times New Roman" w:hAnsi="Times New Roman" w:cs="Times New Roman"/>
          <w:color w:val="222222"/>
          <w:sz w:val="20"/>
          <w:szCs w:val="20"/>
          <w:shd w:val="clear" w:color="auto" w:fill="FFFFFF"/>
        </w:rPr>
        <w:t>a</w:t>
      </w:r>
      <w:r w:rsidRPr="003512FA">
        <w:rPr>
          <w:rFonts w:ascii="Times New Roman" w:hAnsi="Times New Roman" w:cs="Times New Roman"/>
          <w:sz w:val="20"/>
          <w:szCs w:val="20"/>
        </w:rPr>
        <w:t xml:space="preserve">rtin </w:t>
      </w:r>
      <w:proofErr w:type="spellStart"/>
      <w:r w:rsidRPr="003512FA">
        <w:rPr>
          <w:rFonts w:ascii="Times New Roman" w:hAnsi="Times New Roman" w:cs="Times New Roman"/>
          <w:sz w:val="20"/>
          <w:szCs w:val="20"/>
        </w:rPr>
        <w:t>Moleski</w:t>
      </w:r>
      <w:proofErr w:type="spellEnd"/>
      <w:r w:rsidRPr="003512FA">
        <w:rPr>
          <w:rFonts w:ascii="Times New Roman" w:hAnsi="Times New Roman" w:cs="Times New Roman"/>
          <w:sz w:val="20"/>
          <w:szCs w:val="20"/>
        </w:rPr>
        <w:t xml:space="preserve">, </w:t>
      </w:r>
      <w:r w:rsidRPr="003512FA">
        <w:rPr>
          <w:rFonts w:ascii="Times New Roman" w:hAnsi="Times New Roman" w:cs="Times New Roman"/>
          <w:i/>
          <w:iCs/>
          <w:color w:val="222222"/>
          <w:sz w:val="20"/>
          <w:szCs w:val="20"/>
          <w:shd w:val="clear" w:color="auto" w:fill="FFFFFF"/>
        </w:rPr>
        <w:t>Michael Polanyi, Scientist and Philosopher</w:t>
      </w:r>
      <w:r w:rsidRPr="003512FA">
        <w:rPr>
          <w:rFonts w:ascii="Times New Roman" w:hAnsi="Times New Roman" w:cs="Times New Roman"/>
          <w:sz w:val="20"/>
          <w:szCs w:val="20"/>
        </w:rPr>
        <w:t xml:space="preserve"> (Oxford: </w:t>
      </w:r>
      <w:r w:rsidRPr="003512FA">
        <w:rPr>
          <w:rFonts w:ascii="Times New Roman" w:hAnsi="Times New Roman" w:cs="Times New Roman"/>
          <w:color w:val="222222"/>
          <w:sz w:val="20"/>
          <w:szCs w:val="20"/>
          <w:shd w:val="clear" w:color="auto" w:fill="FFFFFF"/>
        </w:rPr>
        <w:t>Oxford University Press,</w:t>
      </w:r>
      <w:r w:rsidRPr="003512FA">
        <w:rPr>
          <w:rFonts w:ascii="Times New Roman" w:hAnsi="Times New Roman" w:cs="Times New Roman"/>
          <w:sz w:val="20"/>
          <w:szCs w:val="20"/>
        </w:rPr>
        <w:t xml:space="preserve"> 2005).</w:t>
      </w:r>
    </w:p>
  </w:footnote>
  <w:footnote w:id="3">
    <w:p w:rsidR="00AA5EAC" w:rsidRPr="003512FA" w:rsidRDefault="00AA5EAC" w:rsidP="003512FA">
      <w:pPr>
        <w:pStyle w:val="FootnoteText"/>
        <w:tabs>
          <w:tab w:val="left" w:pos="0"/>
        </w:tabs>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w:t>
      </w:r>
      <w:r w:rsidRPr="003512FA">
        <w:rPr>
          <w:rFonts w:ascii="Times New Roman" w:hAnsi="Times New Roman" w:cs="Times New Roman"/>
          <w:shd w:val="clear" w:color="auto" w:fill="FFFFFF"/>
        </w:rPr>
        <w:t xml:space="preserve">[1967] </w:t>
      </w:r>
      <w:r w:rsidRPr="003512FA">
        <w:rPr>
          <w:rFonts w:ascii="Times New Roman" w:hAnsi="Times New Roman" w:cs="Times New Roman"/>
        </w:rPr>
        <w:t xml:space="preserve">in R.T. Allen (ed.) </w:t>
      </w:r>
      <w:r w:rsidRPr="003512FA">
        <w:rPr>
          <w:rFonts w:ascii="Times New Roman" w:hAnsi="Times New Roman" w:cs="Times New Roman"/>
          <w:i/>
        </w:rPr>
        <w:t>Society, Economics &amp; Philosophy</w:t>
      </w:r>
      <w:r w:rsidRPr="003512FA">
        <w:rPr>
          <w:rFonts w:ascii="Times New Roman" w:hAnsi="Times New Roman" w:cs="Times New Roman"/>
        </w:rPr>
        <w:t xml:space="preserve"> (New York: Routledge, 2017) 107-118.</w:t>
      </w:r>
      <w:r w:rsidRPr="003512FA">
        <w:rPr>
          <w:rFonts w:ascii="Times New Roman" w:hAnsi="Times New Roman" w:cs="Times New Roman"/>
          <w:shd w:val="clear" w:color="auto" w:fill="FFFFFF"/>
        </w:rPr>
        <w:t xml:space="preserve"> </w:t>
      </w:r>
    </w:p>
  </w:footnote>
  <w:footnote w:id="4">
    <w:p w:rsidR="00AA5EAC" w:rsidRPr="003512FA" w:rsidRDefault="00AA5EAC" w:rsidP="007F191A">
      <w:pPr>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Rene </w:t>
      </w:r>
      <w:r w:rsidRPr="003512FA">
        <w:rPr>
          <w:rFonts w:ascii="Times New Roman" w:hAnsi="Times New Roman" w:cs="Times New Roman"/>
          <w:sz w:val="20"/>
          <w:szCs w:val="20"/>
          <w:shd w:val="clear" w:color="auto" w:fill="FFFFFF"/>
        </w:rPr>
        <w:t xml:space="preserve">Descartes, </w:t>
      </w:r>
      <w:r w:rsidRPr="003512FA">
        <w:rPr>
          <w:rFonts w:ascii="Times New Roman" w:hAnsi="Times New Roman" w:cs="Times New Roman"/>
          <w:i/>
          <w:iCs/>
          <w:sz w:val="20"/>
          <w:szCs w:val="20"/>
        </w:rPr>
        <w:t>Discourse on Method and The Meditations</w:t>
      </w:r>
      <w:r w:rsidRPr="003512FA">
        <w:rPr>
          <w:rFonts w:ascii="Times New Roman" w:hAnsi="Times New Roman" w:cs="Times New Roman"/>
          <w:sz w:val="20"/>
          <w:szCs w:val="20"/>
        </w:rPr>
        <w:t xml:space="preserve"> (New York, NY: Penguin Books, </w:t>
      </w:r>
      <w:r w:rsidRPr="003512FA">
        <w:rPr>
          <w:rFonts w:ascii="Times New Roman" w:hAnsi="Times New Roman" w:cs="Times New Roman"/>
          <w:sz w:val="20"/>
          <w:szCs w:val="20"/>
          <w:shd w:val="clear" w:color="auto" w:fill="FFFFFF"/>
        </w:rPr>
        <w:t>1968) 119.</w:t>
      </w:r>
    </w:p>
  </w:footnote>
  <w:footnote w:id="5">
    <w:p w:rsidR="00AA5EAC" w:rsidRPr="00CC1072" w:rsidRDefault="00AA5EAC" w:rsidP="00117752">
      <w:pPr>
        <w:pStyle w:val="FootnoteText"/>
        <w:rPr>
          <w:rFonts w:ascii="Times New Roman" w:hAnsi="Times New Roman" w:cs="Times New Roman"/>
        </w:rPr>
      </w:pPr>
      <w:r w:rsidRPr="006128FC">
        <w:rPr>
          <w:rStyle w:val="FootnoteReference"/>
        </w:rPr>
        <w:footnoteRef/>
      </w:r>
      <w:r w:rsidRPr="006128FC">
        <w:t xml:space="preserve"> </w:t>
      </w:r>
      <w:r w:rsidRPr="006128FC">
        <w:rPr>
          <w:rFonts w:ascii="Times New Roman" w:hAnsi="Times New Roman" w:cs="Times New Roman"/>
        </w:rPr>
        <w:t>"A person speaks with universal intent when convinced of the truth of what she or he says.</w:t>
      </w:r>
      <w:r>
        <w:rPr>
          <w:rFonts w:ascii="Times New Roman" w:hAnsi="Times New Roman" w:cs="Times New Roman"/>
        </w:rPr>
        <w:t xml:space="preserve"> </w:t>
      </w:r>
      <w:r w:rsidRPr="006128FC">
        <w:rPr>
          <w:rFonts w:ascii="Times New Roman" w:hAnsi="Times New Roman" w:cs="Times New Roman"/>
        </w:rPr>
        <w:t xml:space="preserve">'I speak not </w:t>
      </w:r>
      <w:r>
        <w:rPr>
          <w:rFonts w:ascii="Times New Roman" w:hAnsi="Times New Roman" w:cs="Times New Roman"/>
        </w:rPr>
        <w:t xml:space="preserve">of </w:t>
      </w:r>
      <w:r w:rsidRPr="006128FC">
        <w:rPr>
          <w:rFonts w:ascii="Times New Roman" w:hAnsi="Times New Roman" w:cs="Times New Roman"/>
        </w:rPr>
        <w:t>established universality, but of a universal intent, for the scientist cannot</w:t>
      </w:r>
      <w:r>
        <w:rPr>
          <w:rFonts w:ascii="Times New Roman" w:hAnsi="Times New Roman" w:cs="Times New Roman"/>
        </w:rPr>
        <w:t xml:space="preserve"> </w:t>
      </w:r>
      <w:r w:rsidRPr="006128FC">
        <w:rPr>
          <w:rFonts w:ascii="Times New Roman" w:hAnsi="Times New Roman" w:cs="Times New Roman"/>
        </w:rPr>
        <w:t>know whether his claims will be accepted' (</w:t>
      </w:r>
      <w:r w:rsidRPr="006128FC">
        <w:rPr>
          <w:rFonts w:ascii="Times New Roman" w:hAnsi="Times New Roman" w:cs="Times New Roman"/>
          <w:i/>
        </w:rPr>
        <w:t>TD</w:t>
      </w:r>
      <w:r w:rsidRPr="006128FC">
        <w:rPr>
          <w:rFonts w:ascii="Times New Roman" w:hAnsi="Times New Roman" w:cs="Times New Roman"/>
        </w:rPr>
        <w:t xml:space="preserve"> 18)." </w:t>
      </w:r>
      <w:r w:rsidRPr="006128FC">
        <w:rPr>
          <w:rFonts w:ascii="Times New Roman" w:hAnsi="Times New Roman" w:cs="Times New Roman"/>
          <w:shd w:val="clear" w:color="auto" w:fill="FFFFFF"/>
        </w:rPr>
        <w:t xml:space="preserve">(Quoted from Walter </w:t>
      </w:r>
      <w:proofErr w:type="spellStart"/>
      <w:r w:rsidRPr="006128FC">
        <w:rPr>
          <w:rFonts w:ascii="Times New Roman" w:hAnsi="Times New Roman" w:cs="Times New Roman"/>
          <w:shd w:val="clear" w:color="auto" w:fill="FFFFFF"/>
        </w:rPr>
        <w:t>Gulick</w:t>
      </w:r>
      <w:proofErr w:type="spellEnd"/>
      <w:r w:rsidRPr="006128FC">
        <w:rPr>
          <w:rFonts w:ascii="Times New Roman" w:hAnsi="Times New Roman" w:cs="Times New Roman"/>
          <w:shd w:val="clear" w:color="auto" w:fill="FFFFFF"/>
        </w:rPr>
        <w:t>, ed., </w:t>
      </w:r>
      <w:r w:rsidRPr="006128FC">
        <w:rPr>
          <w:rFonts w:ascii="Times New Roman" w:hAnsi="Times New Roman" w:cs="Times New Roman"/>
          <w:i/>
          <w:iCs/>
          <w:shd w:val="clear" w:color="auto" w:fill="FFFFFF"/>
        </w:rPr>
        <w:t>Recovering Truths: A Comprehensive</w:t>
      </w:r>
      <w:r>
        <w:rPr>
          <w:rFonts w:ascii="Times New Roman" w:hAnsi="Times New Roman" w:cs="Times New Roman"/>
          <w:i/>
          <w:iCs/>
          <w:shd w:val="clear" w:color="auto" w:fill="FFFFFF"/>
        </w:rPr>
        <w:t xml:space="preserve"> Anthology of Michael Polanyi's </w:t>
      </w:r>
      <w:r w:rsidRPr="006128FC">
        <w:rPr>
          <w:rFonts w:ascii="Times New Roman" w:hAnsi="Times New Roman" w:cs="Times New Roman"/>
          <w:i/>
          <w:iCs/>
          <w:shd w:val="clear" w:color="auto" w:fill="FFFFFF"/>
        </w:rPr>
        <w:t>Writings</w:t>
      </w:r>
      <w:r w:rsidRPr="006128FC">
        <w:rPr>
          <w:rFonts w:ascii="Times New Roman" w:hAnsi="Times New Roman" w:cs="Times New Roman"/>
          <w:shd w:val="clear" w:color="auto" w:fill="FFFFFF"/>
        </w:rPr>
        <w:t>, Glossary, 17, available with permission at </w:t>
      </w:r>
      <w:hyperlink r:id="rId1" w:tgtFrame="_blank" w:history="1">
        <w:r w:rsidRPr="006128FC">
          <w:rPr>
            <w:rStyle w:val="Hyperlink"/>
            <w:rFonts w:ascii="Times New Roman" w:hAnsi="Times New Roman" w:cs="Times New Roman"/>
            <w:color w:val="auto"/>
            <w:shd w:val="clear" w:color="auto" w:fill="FFFFFF"/>
          </w:rPr>
          <w:t>polanyisociety.org</w:t>
        </w:r>
      </w:hyperlink>
      <w:r w:rsidRPr="006128FC">
        <w:rPr>
          <w:rFonts w:ascii="Times New Roman" w:hAnsi="Times New Roman" w:cs="Times New Roman"/>
          <w:i/>
          <w:iCs/>
          <w:shd w:val="clear" w:color="auto" w:fill="FFFFFF"/>
        </w:rPr>
        <w:t>.</w:t>
      </w:r>
      <w:r w:rsidRPr="006128FC">
        <w:rPr>
          <w:rFonts w:ascii="Times New Roman" w:hAnsi="Times New Roman" w:cs="Times New Roman"/>
          <w:shd w:val="clear" w:color="auto" w:fill="FFFFFF"/>
        </w:rPr>
        <w:t>)</w:t>
      </w:r>
    </w:p>
  </w:footnote>
  <w:footnote w:id="6">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Compare here Alasdair MacIntyre's notion that rational thinking can only take place in the context of a coherent tradition of inquiry in his </w:t>
      </w:r>
      <w:r w:rsidRPr="003512FA">
        <w:rPr>
          <w:rFonts w:ascii="Times New Roman" w:hAnsi="Times New Roman" w:cs="Times New Roman"/>
          <w:i/>
          <w:iCs/>
        </w:rPr>
        <w:t>After Virtue</w:t>
      </w:r>
      <w:r w:rsidRPr="003512FA">
        <w:rPr>
          <w:rFonts w:ascii="Times New Roman" w:hAnsi="Times New Roman" w:cs="Times New Roman"/>
        </w:rPr>
        <w:t xml:space="preserve"> (Notre Dame: U of Notre Dame Press, 1984). Also note that MacIntyre studied at Manchester University while Polanyi taught there.</w:t>
      </w:r>
    </w:p>
  </w:footnote>
  <w:footnote w:id="7">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Charles Lowney, “Rethinking the Machine Metaphor since Descartes: The Irreducibility of Bodies, Minds and Meanings.” </w:t>
      </w:r>
      <w:r w:rsidRPr="003512FA">
        <w:rPr>
          <w:rFonts w:ascii="Times New Roman" w:hAnsi="Times New Roman" w:cs="Times New Roman"/>
          <w:i/>
          <w:iCs/>
        </w:rPr>
        <w:t>Bulletin of Science, Technology and Society</w:t>
      </w:r>
      <w:r w:rsidRPr="003512FA">
        <w:rPr>
          <w:rFonts w:ascii="Times New Roman" w:hAnsi="Times New Roman" w:cs="Times New Roman"/>
        </w:rPr>
        <w:t xml:space="preserve"> 31, no. 3 (2011): 179-192.</w:t>
      </w:r>
    </w:p>
  </w:footnote>
  <w:footnote w:id="8">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For the importance of this notion see, Phil M</w:t>
      </w:r>
      <w:r>
        <w:rPr>
          <w:rFonts w:ascii="Times New Roman" w:hAnsi="Times New Roman" w:cs="Times New Roman"/>
        </w:rPr>
        <w:t>ullins, "Comprehension and the 'Comprehensive Entity'</w:t>
      </w:r>
      <w:r w:rsidRPr="003512FA">
        <w:rPr>
          <w:rFonts w:ascii="Times New Roman" w:hAnsi="Times New Roman" w:cs="Times New Roman"/>
        </w:rPr>
        <w:t xml:space="preserve">: Polanyi’s Theory of Tacit Knowing and Its Metaphysical Implications" </w:t>
      </w:r>
      <w:r w:rsidRPr="003512FA">
        <w:rPr>
          <w:rFonts w:ascii="Times New Roman" w:hAnsi="Times New Roman" w:cs="Times New Roman"/>
          <w:i/>
        </w:rPr>
        <w:t>Tradition and Discovery 33</w:t>
      </w:r>
      <w:r w:rsidRPr="003512FA">
        <w:rPr>
          <w:rFonts w:ascii="Times New Roman" w:hAnsi="Times New Roman" w:cs="Times New Roman"/>
        </w:rPr>
        <w:t xml:space="preserve"> no. 3 (2006-2007): 26-43. </w:t>
      </w:r>
    </w:p>
  </w:footnote>
  <w:footnote w:id="9">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w:t>
      </w:r>
      <w:r>
        <w:rPr>
          <w:rFonts w:ascii="Times New Roman" w:hAnsi="Times New Roman" w:cs="Times New Roman"/>
        </w:rPr>
        <w:t xml:space="preserve">Charles W </w:t>
      </w:r>
      <w:r w:rsidRPr="003512FA">
        <w:rPr>
          <w:rFonts w:ascii="Times New Roman" w:hAnsi="Times New Roman" w:cs="Times New Roman"/>
        </w:rPr>
        <w:t>Lowney</w:t>
      </w:r>
      <w:r>
        <w:rPr>
          <w:rFonts w:ascii="Times New Roman" w:hAnsi="Times New Roman" w:cs="Times New Roman"/>
        </w:rPr>
        <w:t xml:space="preserve"> II</w:t>
      </w:r>
      <w:r w:rsidRPr="003512FA">
        <w:rPr>
          <w:rFonts w:ascii="Times New Roman" w:hAnsi="Times New Roman" w:cs="Times New Roman"/>
        </w:rPr>
        <w:t xml:space="preserve">, ed., </w:t>
      </w:r>
      <w:r w:rsidRPr="003512FA">
        <w:rPr>
          <w:rFonts w:ascii="Times New Roman" w:hAnsi="Times New Roman" w:cs="Times New Roman"/>
          <w:i/>
        </w:rPr>
        <w:t>Charles</w:t>
      </w:r>
      <w:r w:rsidRPr="003512FA">
        <w:rPr>
          <w:rFonts w:ascii="Times New Roman" w:hAnsi="Times New Roman" w:cs="Times New Roman"/>
        </w:rPr>
        <w:t xml:space="preserve"> </w:t>
      </w:r>
      <w:r w:rsidRPr="003512FA">
        <w:rPr>
          <w:rFonts w:ascii="Times New Roman" w:hAnsi="Times New Roman" w:cs="Times New Roman"/>
          <w:i/>
        </w:rPr>
        <w:t>Taylor, Michael Polanyi and the Critique of Modernity: Pluralist and Emergentist Directions</w:t>
      </w:r>
      <w:r w:rsidRPr="003512FA">
        <w:rPr>
          <w:rFonts w:ascii="Times New Roman" w:hAnsi="Times New Roman" w:cs="Times New Roman"/>
        </w:rPr>
        <w:t xml:space="preserve"> (New York: Palgrave Macmillan, 2017) 162.</w:t>
      </w:r>
    </w:p>
  </w:footnote>
  <w:footnote w:id="10">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Polanyi's move here is similar to C.S. Peirce's notion </w:t>
      </w:r>
      <w:r>
        <w:rPr>
          <w:rFonts w:ascii="Times New Roman" w:hAnsi="Times New Roman" w:cs="Times New Roman"/>
        </w:rPr>
        <w:t xml:space="preserve">of triadic semantic structures; </w:t>
      </w:r>
      <w:r w:rsidRPr="003512FA">
        <w:rPr>
          <w:rFonts w:ascii="Times New Roman" w:hAnsi="Times New Roman" w:cs="Times New Roman"/>
        </w:rPr>
        <w:t xml:space="preserve">see Polanyi's "Sense Giving and Sense Reading" in </w:t>
      </w:r>
      <w:r w:rsidRPr="003512FA">
        <w:rPr>
          <w:rFonts w:ascii="Times New Roman" w:hAnsi="Times New Roman" w:cs="Times New Roman"/>
          <w:i/>
        </w:rPr>
        <w:t>KB</w:t>
      </w:r>
      <w:r>
        <w:rPr>
          <w:rFonts w:ascii="Times New Roman" w:hAnsi="Times New Roman" w:cs="Times New Roman"/>
        </w:rPr>
        <w:t>,</w:t>
      </w:r>
      <w:r w:rsidRPr="003512FA">
        <w:rPr>
          <w:rFonts w:ascii="Times New Roman" w:hAnsi="Times New Roman" w:cs="Times New Roman"/>
        </w:rPr>
        <w:t xml:space="preserve"> 181-210.</w:t>
      </w:r>
    </w:p>
  </w:footnote>
  <w:footnote w:id="11">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Polanyi’s notion of dwelling in technical clues anticipates Andy Clark's "extended mind" in Clark's </w:t>
      </w:r>
      <w:r w:rsidRPr="003512FA">
        <w:rPr>
          <w:rFonts w:ascii="Times New Roman" w:hAnsi="Times New Roman" w:cs="Times New Roman"/>
          <w:i/>
          <w:iCs/>
        </w:rPr>
        <w:t>Supersizing the Mind: Embodiment, Action, and Cognitive Extension</w:t>
      </w:r>
      <w:r w:rsidRPr="003512FA">
        <w:rPr>
          <w:rFonts w:ascii="Times New Roman" w:hAnsi="Times New Roman" w:cs="Times New Roman"/>
        </w:rPr>
        <w:t xml:space="preserve"> (New York, NY: Oxford University Press, 2008). </w:t>
      </w:r>
    </w:p>
  </w:footnote>
  <w:footnote w:id="12">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One can relate these “transcendentals” to telic goals that draw us forward to new possibilities for being. See </w:t>
      </w:r>
      <w:r w:rsidRPr="00874B45">
        <w:rPr>
          <w:rFonts w:ascii="Times New Roman" w:hAnsi="Times New Roman" w:cs="Times New Roman"/>
          <w:i/>
        </w:rPr>
        <w:t>TD</w:t>
      </w:r>
      <w:r w:rsidRPr="003512FA">
        <w:rPr>
          <w:rFonts w:ascii="Times New Roman" w:hAnsi="Times New Roman" w:cs="Times New Roman"/>
        </w:rPr>
        <w:t xml:space="preserve"> 88-92 and also D.M. Yeager’s “Taylor and Polanyi on Moral Sources and Social Systems” for a discussion of the significance of Polanyi’s transcendentals in a political context (in Lowney, ed., 2017, </w:t>
      </w:r>
      <w:r w:rsidRPr="007F191A">
        <w:rPr>
          <w:rFonts w:ascii="Times New Roman" w:hAnsi="Times New Roman" w:cs="Times New Roman"/>
          <w:i/>
        </w:rPr>
        <w:t>op. cit</w:t>
      </w:r>
      <w:r w:rsidRPr="003512FA">
        <w:rPr>
          <w:rFonts w:ascii="Times New Roman" w:hAnsi="Times New Roman" w:cs="Times New Roman"/>
        </w:rPr>
        <w:t>., 189-214).</w:t>
      </w:r>
    </w:p>
  </w:footnote>
  <w:footnote w:id="13">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In “From Science to Morality: A Polanyian Perspective on the Letter and the Spirit of the Law”</w:t>
      </w:r>
      <w:r>
        <w:rPr>
          <w:rFonts w:ascii="Times New Roman" w:hAnsi="Times New Roman" w:cs="Times New Roman"/>
        </w:rPr>
        <w:t xml:space="preserve"> </w:t>
      </w:r>
      <w:r w:rsidRPr="003512FA">
        <w:rPr>
          <w:rFonts w:ascii="Times New Roman" w:hAnsi="Times New Roman" w:cs="Times New Roman"/>
        </w:rPr>
        <w:t>[</w:t>
      </w:r>
      <w:r w:rsidRPr="003512FA">
        <w:rPr>
          <w:rFonts w:ascii="Times New Roman" w:hAnsi="Times New Roman" w:cs="Times New Roman"/>
          <w:i/>
        </w:rPr>
        <w:t>Tradition and Discovery</w:t>
      </w:r>
      <w:r w:rsidRPr="003512FA">
        <w:rPr>
          <w:rFonts w:ascii="Times New Roman" w:hAnsi="Times New Roman" w:cs="Times New Roman"/>
        </w:rPr>
        <w:t xml:space="preserve"> 36 no. 1 (Fall 2009): 42-54]  and in “Morality: Emergentist Ethics and Virtue </w:t>
      </w:r>
      <w:r w:rsidRPr="003512FA">
        <w:rPr>
          <w:rFonts w:ascii="Times New Roman" w:hAnsi="Times New Roman" w:cs="Times New Roman"/>
          <w:i/>
        </w:rPr>
        <w:t>For Itself</w:t>
      </w:r>
      <w:r w:rsidRPr="003512FA">
        <w:rPr>
          <w:rFonts w:ascii="Times New Roman" w:hAnsi="Times New Roman" w:cs="Times New Roman"/>
        </w:rPr>
        <w:t>” [</w:t>
      </w:r>
      <w:r w:rsidRPr="007F191A">
        <w:rPr>
          <w:rFonts w:ascii="Times New Roman" w:hAnsi="Times New Roman" w:cs="Times New Roman"/>
          <w:i/>
        </w:rPr>
        <w:t>TAD</w:t>
      </w:r>
      <w:r w:rsidRPr="003512FA">
        <w:rPr>
          <w:rFonts w:ascii="Times New Roman" w:hAnsi="Times New Roman" w:cs="Times New Roman"/>
          <w:i/>
        </w:rPr>
        <w:t xml:space="preserve"> </w:t>
      </w:r>
      <w:r w:rsidRPr="003512FA">
        <w:rPr>
          <w:rFonts w:ascii="Times New Roman" w:hAnsi="Times New Roman" w:cs="Times New Roman"/>
        </w:rPr>
        <w:t>36 no. 3 (Summer 2010): 52-65],</w:t>
      </w:r>
      <w:r w:rsidRPr="003512FA">
        <w:rPr>
          <w:rFonts w:ascii="Times New Roman" w:hAnsi="Times New Roman" w:cs="Times New Roman"/>
          <w:shd w:val="clear" w:color="auto" w:fill="FFFFFF"/>
        </w:rPr>
        <w:t xml:space="preserve"> </w:t>
      </w:r>
      <w:r w:rsidRPr="003512FA">
        <w:rPr>
          <w:rFonts w:ascii="Times New Roman" w:hAnsi="Times New Roman" w:cs="Times New Roman"/>
        </w:rPr>
        <w:t>I show how different moral theories</w:t>
      </w:r>
      <w:r w:rsidRPr="00E66650">
        <w:rPr>
          <w:rFonts w:ascii="Times New Roman" w:hAnsi="Times New Roman" w:cs="Times New Roman"/>
          <w:b/>
        </w:rPr>
        <w:t>—</w:t>
      </w:r>
      <w:r w:rsidRPr="003512FA">
        <w:rPr>
          <w:rFonts w:ascii="Times New Roman" w:hAnsi="Times New Roman" w:cs="Times New Roman"/>
        </w:rPr>
        <w:t>deontological, utilitarian, virtue, and sentiment based</w:t>
      </w:r>
      <w:r w:rsidRPr="00E66650">
        <w:rPr>
          <w:rFonts w:ascii="Times New Roman" w:hAnsi="Times New Roman" w:cs="Times New Roman"/>
          <w:b/>
        </w:rPr>
        <w:t>—</w:t>
      </w:r>
      <w:r w:rsidRPr="003512FA">
        <w:rPr>
          <w:rFonts w:ascii="Times New Roman" w:hAnsi="Times New Roman" w:cs="Times New Roman"/>
        </w:rPr>
        <w:t>each catch part of a moral reality that is better understood as emergent rather than pre-existent or rooted in some totally-other dimension. Even purportedly simple moral "intuitions" have their tacit subsidiary support in lived experience</w:t>
      </w:r>
      <w:r>
        <w:rPr>
          <w:rFonts w:ascii="Times New Roman" w:hAnsi="Times New Roman" w:cs="Times New Roman"/>
        </w:rPr>
        <w:t>.</w:t>
      </w:r>
      <w:r w:rsidRPr="003512FA">
        <w:rPr>
          <w:rFonts w:ascii="Times New Roman" w:hAnsi="Times New Roman" w:cs="Times New Roman"/>
        </w:rPr>
        <w:t xml:space="preserve"> See also Lowney, ed., 2017, </w:t>
      </w:r>
      <w:r w:rsidRPr="003512FA">
        <w:rPr>
          <w:rFonts w:ascii="Times New Roman" w:hAnsi="Times New Roman" w:cs="Times New Roman"/>
          <w:i/>
        </w:rPr>
        <w:t>op. cit.</w:t>
      </w:r>
      <w:r w:rsidRPr="003512FA">
        <w:rPr>
          <w:rFonts w:ascii="Times New Roman" w:hAnsi="Times New Roman" w:cs="Times New Roman"/>
        </w:rPr>
        <w:t xml:space="preserve"> chapters 8 "Overcoming the Scientistic Imaginary" (143-168) and 9 "On Emergent Ethics, Becoming Authentic, and Finding Common Ground" (169-18</w:t>
      </w:r>
      <w:r>
        <w:rPr>
          <w:rFonts w:ascii="Times New Roman" w:hAnsi="Times New Roman" w:cs="Times New Roman"/>
        </w:rPr>
        <w:t>7</w:t>
      </w:r>
      <w:r w:rsidRPr="003512FA">
        <w:rPr>
          <w:rFonts w:ascii="Times New Roman" w:hAnsi="Times New Roman" w:cs="Times New Roman"/>
        </w:rPr>
        <w:t>)].</w:t>
      </w:r>
    </w:p>
  </w:footnote>
  <w:footnote w:id="14">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MacIntyre, 1984, </w:t>
      </w:r>
      <w:r w:rsidRPr="003512FA">
        <w:rPr>
          <w:rFonts w:ascii="Times New Roman" w:hAnsi="Times New Roman" w:cs="Times New Roman"/>
          <w:i/>
        </w:rPr>
        <w:t>op. cit.</w:t>
      </w:r>
    </w:p>
  </w:footnote>
  <w:footnote w:id="15">
    <w:p w:rsidR="00AA5EAC" w:rsidRPr="003512FA" w:rsidRDefault="00AA5EAC" w:rsidP="003512FA">
      <w:pPr>
        <w:tabs>
          <w:tab w:val="left" w:pos="720"/>
        </w:tabs>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Pr>
          <w:rFonts w:ascii="Times New Roman" w:hAnsi="Times New Roman" w:cs="Times New Roman"/>
          <w:sz w:val="20"/>
          <w:szCs w:val="20"/>
          <w:shd w:val="clear" w:color="auto" w:fill="FFFFFF"/>
        </w:rPr>
        <w:t xml:space="preserve"> </w:t>
      </w:r>
      <w:r w:rsidRPr="003512FA">
        <w:rPr>
          <w:rFonts w:ascii="Times New Roman" w:hAnsi="Times New Roman" w:cs="Times New Roman"/>
          <w:sz w:val="20"/>
          <w:szCs w:val="20"/>
          <w:shd w:val="clear" w:color="auto" w:fill="FFFFFF"/>
        </w:rPr>
        <w:t xml:space="preserve">See Lowney, </w:t>
      </w:r>
      <w:r w:rsidRPr="003512FA">
        <w:rPr>
          <w:rFonts w:ascii="Times New Roman" w:hAnsi="Times New Roman" w:cs="Times New Roman"/>
          <w:sz w:val="20"/>
          <w:szCs w:val="20"/>
        </w:rPr>
        <w:t xml:space="preserve">“Morality: Emergentist Ethics" </w:t>
      </w:r>
      <w:r w:rsidRPr="003512FA">
        <w:rPr>
          <w:rFonts w:ascii="Times New Roman" w:hAnsi="Times New Roman" w:cs="Times New Roman"/>
          <w:i/>
          <w:sz w:val="20"/>
          <w:szCs w:val="20"/>
        </w:rPr>
        <w:t>op. cit.</w:t>
      </w:r>
      <w:r w:rsidRPr="003512FA">
        <w:rPr>
          <w:rFonts w:ascii="Times New Roman" w:hAnsi="Times New Roman" w:cs="Times New Roman"/>
          <w:sz w:val="20"/>
          <w:szCs w:val="20"/>
        </w:rPr>
        <w:t xml:space="preserve"> a</w:t>
      </w:r>
      <w:r w:rsidRPr="003512FA">
        <w:rPr>
          <w:rFonts w:ascii="Times New Roman" w:hAnsi="Times New Roman" w:cs="Times New Roman"/>
          <w:sz w:val="20"/>
          <w:szCs w:val="20"/>
          <w:shd w:val="clear" w:color="auto" w:fill="FFFFFF"/>
        </w:rPr>
        <w:t>nd</w:t>
      </w:r>
      <w:r w:rsidRPr="003512FA">
        <w:rPr>
          <w:rFonts w:ascii="Times New Roman" w:hAnsi="Times New Roman" w:cs="Times New Roman"/>
          <w:sz w:val="20"/>
          <w:szCs w:val="20"/>
        </w:rPr>
        <w:t xml:space="preserve"> Lowney “From Morality to Spirituality: Society, Religion and Transformation” </w:t>
      </w:r>
      <w:r w:rsidRPr="003512FA">
        <w:rPr>
          <w:rFonts w:ascii="Times New Roman" w:hAnsi="Times New Roman" w:cs="Times New Roman"/>
          <w:i/>
          <w:sz w:val="20"/>
          <w:szCs w:val="20"/>
        </w:rPr>
        <w:t>Tradition and Discovery</w:t>
      </w:r>
      <w:r w:rsidRPr="003512FA">
        <w:rPr>
          <w:rFonts w:ascii="Times New Roman" w:hAnsi="Times New Roman" w:cs="Times New Roman"/>
          <w:sz w:val="20"/>
          <w:szCs w:val="20"/>
        </w:rPr>
        <w:t xml:space="preserve"> 37 no. 1 (Fall 2010): 19-38.</w:t>
      </w:r>
    </w:p>
  </w:footnote>
  <w:footnote w:id="16">
    <w:p w:rsidR="00AA5EAC" w:rsidRPr="003512FA" w:rsidRDefault="00AA5EAC" w:rsidP="003512FA">
      <w:pPr>
        <w:autoSpaceDE w:val="0"/>
        <w:autoSpaceDN w:val="0"/>
        <w:adjustRightInd w:val="0"/>
        <w:spacing w:line="240" w:lineRule="auto"/>
        <w:jc w:val="both"/>
        <w:rPr>
          <w:rFonts w:ascii="Times New Roman" w:hAnsi="Times New Roman" w:cs="Times New Roman"/>
          <w:sz w:val="20"/>
          <w:szCs w:val="20"/>
        </w:rPr>
      </w:pPr>
      <w:r w:rsidRPr="003512FA">
        <w:rPr>
          <w:rStyle w:val="FootnoteReference"/>
          <w:rFonts w:ascii="Times New Roman" w:hAnsi="Times New Roman" w:cs="Times New Roman"/>
          <w:sz w:val="20"/>
          <w:szCs w:val="20"/>
        </w:rPr>
        <w:footnoteRef/>
      </w:r>
      <w:r w:rsidRPr="003512FA">
        <w:rPr>
          <w:rFonts w:ascii="Times New Roman" w:hAnsi="Times New Roman" w:cs="Times New Roman"/>
          <w:sz w:val="20"/>
          <w:szCs w:val="20"/>
        </w:rPr>
        <w:t xml:space="preserve"> </w:t>
      </w:r>
      <w:r w:rsidRPr="003512FA">
        <w:rPr>
          <w:rFonts w:ascii="Times New Roman" w:hAnsi="Times New Roman" w:cs="Times New Roman"/>
          <w:sz w:val="20"/>
          <w:szCs w:val="20"/>
          <w:shd w:val="clear" w:color="auto" w:fill="FFFFFF"/>
        </w:rPr>
        <w:t xml:space="preserve">See Taylor’s </w:t>
      </w:r>
      <w:r w:rsidRPr="003512FA">
        <w:rPr>
          <w:rFonts w:ascii="Times New Roman" w:hAnsi="Times New Roman" w:cs="Times New Roman"/>
          <w:i/>
          <w:sz w:val="20"/>
          <w:szCs w:val="20"/>
          <w:shd w:val="clear" w:color="auto" w:fill="FFFFFF"/>
        </w:rPr>
        <w:t xml:space="preserve">A Secular Age </w:t>
      </w:r>
      <w:r w:rsidRPr="003512FA">
        <w:rPr>
          <w:rFonts w:ascii="Times New Roman" w:hAnsi="Times New Roman" w:cs="Times New Roman"/>
          <w:sz w:val="20"/>
          <w:szCs w:val="20"/>
          <w:shd w:val="clear" w:color="auto" w:fill="FFFFFF"/>
        </w:rPr>
        <w:t>(</w:t>
      </w:r>
      <w:r w:rsidRPr="003512FA">
        <w:rPr>
          <w:rFonts w:ascii="Times New Roman" w:hAnsi="Times New Roman" w:cs="Times New Roman"/>
          <w:sz w:val="20"/>
          <w:szCs w:val="20"/>
        </w:rPr>
        <w:t xml:space="preserve">Cambridge: Harvard University Press, </w:t>
      </w:r>
      <w:r w:rsidRPr="003512FA">
        <w:rPr>
          <w:rFonts w:ascii="Times New Roman" w:hAnsi="Times New Roman" w:cs="Times New Roman"/>
          <w:sz w:val="20"/>
          <w:szCs w:val="20"/>
          <w:shd w:val="clear" w:color="auto" w:fill="FFFFFF"/>
        </w:rPr>
        <w:t>2007) and</w:t>
      </w:r>
      <w:r w:rsidRPr="003512FA">
        <w:rPr>
          <w:rFonts w:ascii="Times New Roman" w:hAnsi="Times New Roman" w:cs="Times New Roman"/>
          <w:sz w:val="20"/>
          <w:szCs w:val="20"/>
        </w:rPr>
        <w:t xml:space="preserve"> </w:t>
      </w:r>
      <w:r w:rsidRPr="003512FA">
        <w:rPr>
          <w:rFonts w:ascii="Times New Roman" w:hAnsi="Times New Roman" w:cs="Times New Roman"/>
          <w:i/>
          <w:sz w:val="20"/>
          <w:szCs w:val="20"/>
        </w:rPr>
        <w:t xml:space="preserve">Ethics of Authenticity </w:t>
      </w:r>
      <w:r w:rsidRPr="003512FA">
        <w:rPr>
          <w:rFonts w:ascii="Times New Roman" w:hAnsi="Times New Roman" w:cs="Times New Roman"/>
          <w:sz w:val="20"/>
          <w:szCs w:val="20"/>
        </w:rPr>
        <w:t xml:space="preserve">(Cambridge: Harvard University Press, </w:t>
      </w:r>
      <w:r w:rsidRPr="003512FA">
        <w:rPr>
          <w:rFonts w:ascii="Times New Roman" w:hAnsi="Times New Roman" w:cs="Times New Roman"/>
          <w:sz w:val="20"/>
          <w:szCs w:val="20"/>
          <w:shd w:val="clear" w:color="auto" w:fill="FFFFFF"/>
        </w:rPr>
        <w:t>1991). For more on authenticity as an emergent value, see my "Authenticity and th</w:t>
      </w:r>
      <w:r>
        <w:rPr>
          <w:rFonts w:ascii="Times New Roman" w:hAnsi="Times New Roman" w:cs="Times New Roman"/>
          <w:sz w:val="20"/>
          <w:szCs w:val="20"/>
          <w:shd w:val="clear" w:color="auto" w:fill="FFFFFF"/>
        </w:rPr>
        <w:t>e Reconciliation of Modernity" (</w:t>
      </w:r>
      <w:r w:rsidRPr="007E59D1">
        <w:rPr>
          <w:rFonts w:ascii="Times New Roman" w:hAnsi="Times New Roman" w:cs="Times New Roman"/>
          <w:sz w:val="20"/>
          <w:szCs w:val="20"/>
          <w:shd w:val="clear" w:color="auto" w:fill="FFFFFF"/>
        </w:rPr>
        <w:t>2017,</w:t>
      </w:r>
      <w:r>
        <w:rPr>
          <w:rFonts w:ascii="Times New Roman" w:hAnsi="Times New Roman" w:cs="Times New Roman"/>
          <w:i/>
          <w:sz w:val="20"/>
          <w:szCs w:val="20"/>
          <w:shd w:val="clear" w:color="auto" w:fill="FFFFFF"/>
        </w:rPr>
        <w:t xml:space="preserve"> op. cit.</w:t>
      </w:r>
      <w:r>
        <w:rPr>
          <w:rFonts w:ascii="Times New Roman" w:hAnsi="Times New Roman" w:cs="Times New Roman"/>
          <w:sz w:val="20"/>
          <w:szCs w:val="20"/>
          <w:shd w:val="clear" w:color="auto" w:fill="FFFFFF"/>
        </w:rPr>
        <w:t>, 71-92).</w:t>
      </w:r>
    </w:p>
  </w:footnote>
  <w:footnote w:id="17">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According to D.M. Yeager, </w:t>
      </w:r>
      <w:r>
        <w:rPr>
          <w:rFonts w:ascii="Times New Roman" w:hAnsi="Times New Roman" w:cs="Times New Roman"/>
        </w:rPr>
        <w:t xml:space="preserve">2017, </w:t>
      </w:r>
      <w:r w:rsidRPr="003512FA">
        <w:rPr>
          <w:rFonts w:ascii="Times New Roman" w:hAnsi="Times New Roman" w:cs="Times New Roman"/>
          <w:i/>
        </w:rPr>
        <w:t>op. cit.</w:t>
      </w:r>
    </w:p>
  </w:footnote>
  <w:footnote w:id="18">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Richard T. Allen, </w:t>
      </w:r>
      <w:r w:rsidRPr="003512FA">
        <w:rPr>
          <w:rFonts w:ascii="Times New Roman" w:hAnsi="Times New Roman" w:cs="Times New Roman"/>
          <w:i/>
        </w:rPr>
        <w:t>Beyond Liberalism: The Political Thought of F.A. Hayek and Michael Polanyi</w:t>
      </w:r>
      <w:r w:rsidRPr="003512FA">
        <w:rPr>
          <w:rFonts w:ascii="Times New Roman" w:hAnsi="Times New Roman" w:cs="Times New Roman"/>
        </w:rPr>
        <w:t xml:space="preserve"> (</w:t>
      </w:r>
      <w:r w:rsidRPr="003512FA">
        <w:rPr>
          <w:rFonts w:ascii="Times New Roman" w:hAnsi="Times New Roman" w:cs="Times New Roman"/>
          <w:color w:val="222222"/>
          <w:shd w:val="clear" w:color="auto" w:fill="FFFFFF"/>
        </w:rPr>
        <w:t>Rutgers, NJ: Transaction Publishers</w:t>
      </w:r>
      <w:r>
        <w:rPr>
          <w:rFonts w:ascii="Times New Roman" w:hAnsi="Times New Roman" w:cs="Times New Roman"/>
        </w:rPr>
        <w:t xml:space="preserve">, </w:t>
      </w:r>
      <w:r w:rsidRPr="003512FA">
        <w:rPr>
          <w:rFonts w:ascii="Times New Roman" w:hAnsi="Times New Roman" w:cs="Times New Roman"/>
        </w:rPr>
        <w:t>2016).</w:t>
      </w:r>
      <w:r>
        <w:rPr>
          <w:rFonts w:ascii="Times New Roman" w:hAnsi="Times New Roman" w:cs="Times New Roman"/>
          <w:color w:val="222222"/>
          <w:shd w:val="clear" w:color="auto" w:fill="FFFFFF"/>
        </w:rPr>
        <w:t xml:space="preserve"> or </w:t>
      </w:r>
      <w:proofErr w:type="spellStart"/>
      <w:r>
        <w:rPr>
          <w:rFonts w:ascii="Times New Roman" w:hAnsi="Times New Roman" w:cs="Times New Roman"/>
        </w:rPr>
        <w:t>Straun</w:t>
      </w:r>
      <w:proofErr w:type="spellEnd"/>
      <w:r>
        <w:rPr>
          <w:rFonts w:ascii="Times New Roman" w:hAnsi="Times New Roman" w:cs="Times New Roman"/>
        </w:rPr>
        <w:t xml:space="preserve"> Jacobs</w:t>
      </w:r>
      <w:r w:rsidRPr="003512FA">
        <w:rPr>
          <w:rFonts w:ascii="Times New Roman" w:hAnsi="Times New Roman" w:cs="Times New Roman"/>
        </w:rPr>
        <w:t xml:space="preserve"> and Phil Mullins</w:t>
      </w:r>
      <w:r>
        <w:rPr>
          <w:rFonts w:ascii="Times New Roman" w:hAnsi="Times New Roman" w:cs="Times New Roman"/>
        </w:rPr>
        <w:t>,</w:t>
      </w:r>
      <w:r w:rsidRPr="003512FA">
        <w:rPr>
          <w:rFonts w:ascii="Times New Roman" w:hAnsi="Times New Roman" w:cs="Times New Roman"/>
        </w:rPr>
        <w:t xml:space="preserve"> "Friedrich Hayek and Mi</w:t>
      </w:r>
      <w:r>
        <w:rPr>
          <w:rFonts w:ascii="Times New Roman" w:hAnsi="Times New Roman" w:cs="Times New Roman"/>
        </w:rPr>
        <w:t>chael Polanyi in Correspondence</w:t>
      </w:r>
      <w:r w:rsidRPr="003512FA">
        <w:rPr>
          <w:rFonts w:ascii="Times New Roman" w:hAnsi="Times New Roman" w:cs="Times New Roman"/>
        </w:rPr>
        <w:t xml:space="preserve">” </w:t>
      </w:r>
      <w:r>
        <w:rPr>
          <w:rFonts w:ascii="Times New Roman" w:hAnsi="Times New Roman" w:cs="Times New Roman"/>
        </w:rPr>
        <w:t xml:space="preserve">in </w:t>
      </w:r>
      <w:r w:rsidRPr="003512FA">
        <w:rPr>
          <w:rFonts w:ascii="Times New Roman" w:hAnsi="Times New Roman" w:cs="Times New Roman"/>
          <w:i/>
        </w:rPr>
        <w:t>History of European Ideas</w:t>
      </w:r>
      <w:r w:rsidRPr="003512FA">
        <w:rPr>
          <w:rFonts w:ascii="Times New Roman" w:hAnsi="Times New Roman" w:cs="Times New Roman"/>
        </w:rPr>
        <w:t xml:space="preserve"> 42 no.1 (2016)</w:t>
      </w:r>
      <w:r>
        <w:rPr>
          <w:rFonts w:ascii="Times New Roman" w:hAnsi="Times New Roman" w:cs="Times New Roman"/>
        </w:rPr>
        <w:t xml:space="preserve">: 107-130. </w:t>
      </w:r>
    </w:p>
  </w:footnote>
  <w:footnote w:id="19">
    <w:p w:rsidR="00AA5EAC" w:rsidRPr="003512FA" w:rsidRDefault="00AA5EAC" w:rsidP="003512FA">
      <w:pPr>
        <w:pStyle w:val="FootnoteText"/>
        <w:jc w:val="both"/>
        <w:rPr>
          <w:rFonts w:ascii="Times New Roman" w:hAnsi="Times New Roman" w:cs="Times New Roman"/>
        </w:rPr>
      </w:pPr>
      <w:r w:rsidRPr="003512FA">
        <w:rPr>
          <w:rStyle w:val="FootnoteReference"/>
          <w:rFonts w:ascii="Times New Roman" w:hAnsi="Times New Roman" w:cs="Times New Roman"/>
        </w:rPr>
        <w:footnoteRef/>
      </w:r>
      <w:r w:rsidRPr="003512FA">
        <w:rPr>
          <w:rFonts w:ascii="Times New Roman" w:hAnsi="Times New Roman" w:cs="Times New Roman"/>
        </w:rPr>
        <w:t xml:space="preserve"> See </w:t>
      </w:r>
      <w:r>
        <w:rPr>
          <w:rFonts w:ascii="Times New Roman" w:hAnsi="Times New Roman" w:cs="Times New Roman"/>
        </w:rPr>
        <w:t xml:space="preserve">my </w:t>
      </w:r>
      <w:r w:rsidRPr="003512FA">
        <w:rPr>
          <w:rFonts w:ascii="Times New Roman" w:hAnsi="Times New Roman" w:cs="Times New Roman"/>
        </w:rPr>
        <w:t>chapter 12</w:t>
      </w:r>
      <w:r>
        <w:rPr>
          <w:rFonts w:ascii="Times New Roman" w:hAnsi="Times New Roman" w:cs="Times New Roman"/>
        </w:rPr>
        <w:t>,</w:t>
      </w:r>
      <w:r w:rsidRPr="003512FA">
        <w:rPr>
          <w:rFonts w:ascii="Times New Roman" w:hAnsi="Times New Roman" w:cs="Times New Roman"/>
        </w:rPr>
        <w:t xml:space="preserve"> “Robust Moral Realism: Pluralist or Emergent?” in Lowney ed.</w:t>
      </w:r>
      <w:r>
        <w:rPr>
          <w:rFonts w:ascii="Times New Roman" w:hAnsi="Times New Roman" w:cs="Times New Roman"/>
        </w:rPr>
        <w:t>,</w:t>
      </w:r>
      <w:r w:rsidRPr="003512FA">
        <w:rPr>
          <w:rFonts w:ascii="Times New Roman" w:hAnsi="Times New Roman" w:cs="Times New Roman"/>
        </w:rPr>
        <w:t xml:space="preserve"> 2017, </w:t>
      </w:r>
      <w:r w:rsidRPr="007308F5">
        <w:rPr>
          <w:rFonts w:ascii="Times New Roman" w:hAnsi="Times New Roman" w:cs="Times New Roman"/>
          <w:i/>
        </w:rPr>
        <w:t>op. cit</w:t>
      </w:r>
      <w:r>
        <w:rPr>
          <w:rFonts w:ascii="Times New Roman" w:hAnsi="Times New Roman" w:cs="Times New Roman"/>
        </w:rPr>
        <w:t xml:space="preserve">., </w:t>
      </w:r>
      <w:r w:rsidRPr="003512FA">
        <w:rPr>
          <w:rFonts w:ascii="Times New Roman" w:hAnsi="Times New Roman" w:cs="Times New Roman"/>
        </w:rPr>
        <w:t>235-270.</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SU">
    <w15:presenceInfo w15:providerId="None" w15:userId="SHSU"/>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characterSpacingControl w:val="doNotCompress"/>
  <w:hdrShapeDefaults>
    <o:shapedefaults v:ext="edit" spidmax="4097"/>
  </w:hdrShapeDefaults>
  <w:footnotePr>
    <w:footnote w:id="-1"/>
    <w:footnote w:id="0"/>
  </w:footnotePr>
  <w:endnotePr>
    <w:endnote w:id="-1"/>
    <w:endnote w:id="0"/>
  </w:endnotePr>
  <w:compat/>
  <w:rsids>
    <w:rsidRoot w:val="00945250"/>
    <w:rsid w:val="0001579B"/>
    <w:rsid w:val="00015CA0"/>
    <w:rsid w:val="00043C77"/>
    <w:rsid w:val="00057BD3"/>
    <w:rsid w:val="00082486"/>
    <w:rsid w:val="000A6003"/>
    <w:rsid w:val="000B16E2"/>
    <w:rsid w:val="000C04D0"/>
    <w:rsid w:val="000C0936"/>
    <w:rsid w:val="000C1AC3"/>
    <w:rsid w:val="000C20FF"/>
    <w:rsid w:val="000D636F"/>
    <w:rsid w:val="000E1695"/>
    <w:rsid w:val="000E2334"/>
    <w:rsid w:val="000E29B6"/>
    <w:rsid w:val="000E32ED"/>
    <w:rsid w:val="000E4952"/>
    <w:rsid w:val="000F1620"/>
    <w:rsid w:val="000F7AEA"/>
    <w:rsid w:val="00102579"/>
    <w:rsid w:val="001058FE"/>
    <w:rsid w:val="001129C5"/>
    <w:rsid w:val="00116186"/>
    <w:rsid w:val="001161DF"/>
    <w:rsid w:val="00117752"/>
    <w:rsid w:val="00125417"/>
    <w:rsid w:val="001263A9"/>
    <w:rsid w:val="0012649B"/>
    <w:rsid w:val="00141200"/>
    <w:rsid w:val="0014171C"/>
    <w:rsid w:val="001523D1"/>
    <w:rsid w:val="00157583"/>
    <w:rsid w:val="00175B1F"/>
    <w:rsid w:val="001776DE"/>
    <w:rsid w:val="00183221"/>
    <w:rsid w:val="00190399"/>
    <w:rsid w:val="0019213B"/>
    <w:rsid w:val="00194FF7"/>
    <w:rsid w:val="001B1A80"/>
    <w:rsid w:val="001E53D3"/>
    <w:rsid w:val="001E6018"/>
    <w:rsid w:val="001F6896"/>
    <w:rsid w:val="00206D83"/>
    <w:rsid w:val="002157C4"/>
    <w:rsid w:val="00220CDF"/>
    <w:rsid w:val="00221BD3"/>
    <w:rsid w:val="00226E95"/>
    <w:rsid w:val="002374B1"/>
    <w:rsid w:val="0026123D"/>
    <w:rsid w:val="00264BBF"/>
    <w:rsid w:val="002716A2"/>
    <w:rsid w:val="00271B0A"/>
    <w:rsid w:val="00272748"/>
    <w:rsid w:val="00272E5D"/>
    <w:rsid w:val="0028059F"/>
    <w:rsid w:val="00296DCC"/>
    <w:rsid w:val="002B1DB1"/>
    <w:rsid w:val="002B42E4"/>
    <w:rsid w:val="002B53D4"/>
    <w:rsid w:val="002C2C7D"/>
    <w:rsid w:val="002C5D2B"/>
    <w:rsid w:val="002D58B5"/>
    <w:rsid w:val="00300822"/>
    <w:rsid w:val="00301F61"/>
    <w:rsid w:val="00317EC7"/>
    <w:rsid w:val="0032518D"/>
    <w:rsid w:val="00333471"/>
    <w:rsid w:val="003368BE"/>
    <w:rsid w:val="00346CD6"/>
    <w:rsid w:val="003512FA"/>
    <w:rsid w:val="00367E9A"/>
    <w:rsid w:val="00374D80"/>
    <w:rsid w:val="003A746D"/>
    <w:rsid w:val="003A74FB"/>
    <w:rsid w:val="003B0C33"/>
    <w:rsid w:val="003B1B27"/>
    <w:rsid w:val="003B2CAE"/>
    <w:rsid w:val="003C0378"/>
    <w:rsid w:val="003D26E9"/>
    <w:rsid w:val="003D4E14"/>
    <w:rsid w:val="003D6EBB"/>
    <w:rsid w:val="003F3268"/>
    <w:rsid w:val="003F5E9B"/>
    <w:rsid w:val="004262EA"/>
    <w:rsid w:val="00434383"/>
    <w:rsid w:val="00441CAF"/>
    <w:rsid w:val="00442DEB"/>
    <w:rsid w:val="00443501"/>
    <w:rsid w:val="00457C83"/>
    <w:rsid w:val="004661A7"/>
    <w:rsid w:val="00472EBB"/>
    <w:rsid w:val="00474DB4"/>
    <w:rsid w:val="00481C14"/>
    <w:rsid w:val="00482B27"/>
    <w:rsid w:val="00483D17"/>
    <w:rsid w:val="004B0B61"/>
    <w:rsid w:val="004B2997"/>
    <w:rsid w:val="004B6F24"/>
    <w:rsid w:val="004B77D6"/>
    <w:rsid w:val="004C065D"/>
    <w:rsid w:val="004C1EF4"/>
    <w:rsid w:val="004D29D7"/>
    <w:rsid w:val="004D5330"/>
    <w:rsid w:val="004E68FB"/>
    <w:rsid w:val="004E7DF5"/>
    <w:rsid w:val="00501F1B"/>
    <w:rsid w:val="005201A5"/>
    <w:rsid w:val="0052253C"/>
    <w:rsid w:val="00523C45"/>
    <w:rsid w:val="00540747"/>
    <w:rsid w:val="005413E7"/>
    <w:rsid w:val="005467FC"/>
    <w:rsid w:val="0055581C"/>
    <w:rsid w:val="0057198A"/>
    <w:rsid w:val="00587714"/>
    <w:rsid w:val="00587EEA"/>
    <w:rsid w:val="0059086A"/>
    <w:rsid w:val="00593BE0"/>
    <w:rsid w:val="005A10D9"/>
    <w:rsid w:val="005A4122"/>
    <w:rsid w:val="005B1A01"/>
    <w:rsid w:val="005C5B56"/>
    <w:rsid w:val="005C73EB"/>
    <w:rsid w:val="005E33DA"/>
    <w:rsid w:val="005F12E0"/>
    <w:rsid w:val="00605604"/>
    <w:rsid w:val="006128FC"/>
    <w:rsid w:val="00613000"/>
    <w:rsid w:val="00616816"/>
    <w:rsid w:val="006274E8"/>
    <w:rsid w:val="00632AF6"/>
    <w:rsid w:val="00642E4E"/>
    <w:rsid w:val="00643159"/>
    <w:rsid w:val="006513DE"/>
    <w:rsid w:val="00652CC0"/>
    <w:rsid w:val="00672A1C"/>
    <w:rsid w:val="00674640"/>
    <w:rsid w:val="0068067A"/>
    <w:rsid w:val="0068168C"/>
    <w:rsid w:val="00690C63"/>
    <w:rsid w:val="00693408"/>
    <w:rsid w:val="0069452D"/>
    <w:rsid w:val="00695F7A"/>
    <w:rsid w:val="00696E8C"/>
    <w:rsid w:val="006A019F"/>
    <w:rsid w:val="006A4BD6"/>
    <w:rsid w:val="006D3498"/>
    <w:rsid w:val="006D4734"/>
    <w:rsid w:val="006E1F40"/>
    <w:rsid w:val="006E6D02"/>
    <w:rsid w:val="007136F8"/>
    <w:rsid w:val="00724620"/>
    <w:rsid w:val="007308F5"/>
    <w:rsid w:val="00734151"/>
    <w:rsid w:val="0073585A"/>
    <w:rsid w:val="00736695"/>
    <w:rsid w:val="007438AF"/>
    <w:rsid w:val="00744214"/>
    <w:rsid w:val="007450D2"/>
    <w:rsid w:val="00755C20"/>
    <w:rsid w:val="00766A70"/>
    <w:rsid w:val="00774374"/>
    <w:rsid w:val="007747E3"/>
    <w:rsid w:val="00777AE0"/>
    <w:rsid w:val="0078041E"/>
    <w:rsid w:val="00783EE4"/>
    <w:rsid w:val="0078466E"/>
    <w:rsid w:val="00786279"/>
    <w:rsid w:val="0079425C"/>
    <w:rsid w:val="007A6330"/>
    <w:rsid w:val="007B47B0"/>
    <w:rsid w:val="007B6E64"/>
    <w:rsid w:val="007C21BC"/>
    <w:rsid w:val="007C4699"/>
    <w:rsid w:val="007D1640"/>
    <w:rsid w:val="007D3F16"/>
    <w:rsid w:val="007D6C06"/>
    <w:rsid w:val="007E40FE"/>
    <w:rsid w:val="007E59D1"/>
    <w:rsid w:val="007E5A69"/>
    <w:rsid w:val="007E62DC"/>
    <w:rsid w:val="007F133E"/>
    <w:rsid w:val="007F191A"/>
    <w:rsid w:val="007F2495"/>
    <w:rsid w:val="007F67D8"/>
    <w:rsid w:val="007F755B"/>
    <w:rsid w:val="00801F54"/>
    <w:rsid w:val="0080365A"/>
    <w:rsid w:val="008077DF"/>
    <w:rsid w:val="00812DBF"/>
    <w:rsid w:val="0081444B"/>
    <w:rsid w:val="008162EE"/>
    <w:rsid w:val="008241D9"/>
    <w:rsid w:val="00835A27"/>
    <w:rsid w:val="00836888"/>
    <w:rsid w:val="00837AFA"/>
    <w:rsid w:val="008432D8"/>
    <w:rsid w:val="00870802"/>
    <w:rsid w:val="008729DC"/>
    <w:rsid w:val="00874B45"/>
    <w:rsid w:val="0087527F"/>
    <w:rsid w:val="00875F6B"/>
    <w:rsid w:val="008837AB"/>
    <w:rsid w:val="00883F47"/>
    <w:rsid w:val="008B7997"/>
    <w:rsid w:val="008C03D5"/>
    <w:rsid w:val="008C2022"/>
    <w:rsid w:val="008C76C9"/>
    <w:rsid w:val="008E0ED4"/>
    <w:rsid w:val="008E484B"/>
    <w:rsid w:val="008E74BB"/>
    <w:rsid w:val="008F1681"/>
    <w:rsid w:val="00901C52"/>
    <w:rsid w:val="0092109E"/>
    <w:rsid w:val="00945250"/>
    <w:rsid w:val="00945E7A"/>
    <w:rsid w:val="009464CA"/>
    <w:rsid w:val="00946E3C"/>
    <w:rsid w:val="00957239"/>
    <w:rsid w:val="00957FD9"/>
    <w:rsid w:val="0096393E"/>
    <w:rsid w:val="009665F3"/>
    <w:rsid w:val="009769A0"/>
    <w:rsid w:val="00981B22"/>
    <w:rsid w:val="009A0928"/>
    <w:rsid w:val="009A3606"/>
    <w:rsid w:val="009A7FCF"/>
    <w:rsid w:val="009B321E"/>
    <w:rsid w:val="009B716A"/>
    <w:rsid w:val="009C4877"/>
    <w:rsid w:val="009C4FB9"/>
    <w:rsid w:val="009C67DA"/>
    <w:rsid w:val="009D5CC0"/>
    <w:rsid w:val="009F1C5F"/>
    <w:rsid w:val="009F3953"/>
    <w:rsid w:val="009F57AF"/>
    <w:rsid w:val="009F69C7"/>
    <w:rsid w:val="00A15349"/>
    <w:rsid w:val="00A15566"/>
    <w:rsid w:val="00A16F8A"/>
    <w:rsid w:val="00A2046F"/>
    <w:rsid w:val="00A317E5"/>
    <w:rsid w:val="00A3188F"/>
    <w:rsid w:val="00A43D2C"/>
    <w:rsid w:val="00A508D0"/>
    <w:rsid w:val="00A6202A"/>
    <w:rsid w:val="00A8044F"/>
    <w:rsid w:val="00A87A7D"/>
    <w:rsid w:val="00A96430"/>
    <w:rsid w:val="00A96F9E"/>
    <w:rsid w:val="00A97B88"/>
    <w:rsid w:val="00AA1D54"/>
    <w:rsid w:val="00AA5EAC"/>
    <w:rsid w:val="00AB29DF"/>
    <w:rsid w:val="00AC04C6"/>
    <w:rsid w:val="00AC10A1"/>
    <w:rsid w:val="00AC222F"/>
    <w:rsid w:val="00AC2D30"/>
    <w:rsid w:val="00AC6A95"/>
    <w:rsid w:val="00AE2C7F"/>
    <w:rsid w:val="00B07D23"/>
    <w:rsid w:val="00B242EA"/>
    <w:rsid w:val="00B40A8E"/>
    <w:rsid w:val="00B441FD"/>
    <w:rsid w:val="00B5495B"/>
    <w:rsid w:val="00B5549A"/>
    <w:rsid w:val="00B55B12"/>
    <w:rsid w:val="00B57EA1"/>
    <w:rsid w:val="00B61EBF"/>
    <w:rsid w:val="00B6406E"/>
    <w:rsid w:val="00B64176"/>
    <w:rsid w:val="00B73E9E"/>
    <w:rsid w:val="00B750EA"/>
    <w:rsid w:val="00B81EB1"/>
    <w:rsid w:val="00B820FC"/>
    <w:rsid w:val="00B83560"/>
    <w:rsid w:val="00B84C69"/>
    <w:rsid w:val="00B92EDC"/>
    <w:rsid w:val="00BC5022"/>
    <w:rsid w:val="00BD3B68"/>
    <w:rsid w:val="00BE186B"/>
    <w:rsid w:val="00BF3EDB"/>
    <w:rsid w:val="00C01A4F"/>
    <w:rsid w:val="00C114A9"/>
    <w:rsid w:val="00C1183D"/>
    <w:rsid w:val="00C12B7F"/>
    <w:rsid w:val="00C15665"/>
    <w:rsid w:val="00C2004F"/>
    <w:rsid w:val="00C22B79"/>
    <w:rsid w:val="00C2316D"/>
    <w:rsid w:val="00C24B58"/>
    <w:rsid w:val="00C27C9A"/>
    <w:rsid w:val="00C27D10"/>
    <w:rsid w:val="00C308B5"/>
    <w:rsid w:val="00C34DFE"/>
    <w:rsid w:val="00C35467"/>
    <w:rsid w:val="00C40209"/>
    <w:rsid w:val="00C4408C"/>
    <w:rsid w:val="00C44321"/>
    <w:rsid w:val="00C446A6"/>
    <w:rsid w:val="00C47AA9"/>
    <w:rsid w:val="00C52BBA"/>
    <w:rsid w:val="00C54E6E"/>
    <w:rsid w:val="00C57F31"/>
    <w:rsid w:val="00C61172"/>
    <w:rsid w:val="00C71304"/>
    <w:rsid w:val="00C752DE"/>
    <w:rsid w:val="00CA02D0"/>
    <w:rsid w:val="00CA5002"/>
    <w:rsid w:val="00CB2D76"/>
    <w:rsid w:val="00CB6273"/>
    <w:rsid w:val="00CC05A9"/>
    <w:rsid w:val="00CC1072"/>
    <w:rsid w:val="00CC2208"/>
    <w:rsid w:val="00CC5BDC"/>
    <w:rsid w:val="00CD0950"/>
    <w:rsid w:val="00CD1438"/>
    <w:rsid w:val="00CF24F6"/>
    <w:rsid w:val="00D02B0E"/>
    <w:rsid w:val="00D05845"/>
    <w:rsid w:val="00D10857"/>
    <w:rsid w:val="00D1106D"/>
    <w:rsid w:val="00D15069"/>
    <w:rsid w:val="00D33832"/>
    <w:rsid w:val="00D346C7"/>
    <w:rsid w:val="00D412DB"/>
    <w:rsid w:val="00D43DF0"/>
    <w:rsid w:val="00D4488F"/>
    <w:rsid w:val="00D545DF"/>
    <w:rsid w:val="00D6037F"/>
    <w:rsid w:val="00D633A5"/>
    <w:rsid w:val="00D645BA"/>
    <w:rsid w:val="00D66244"/>
    <w:rsid w:val="00D80CA0"/>
    <w:rsid w:val="00DA3B22"/>
    <w:rsid w:val="00DB22DD"/>
    <w:rsid w:val="00DC261A"/>
    <w:rsid w:val="00DE2606"/>
    <w:rsid w:val="00DE31A8"/>
    <w:rsid w:val="00DE6965"/>
    <w:rsid w:val="00DE7C69"/>
    <w:rsid w:val="00E109F0"/>
    <w:rsid w:val="00E22B75"/>
    <w:rsid w:val="00E244A0"/>
    <w:rsid w:val="00E43A75"/>
    <w:rsid w:val="00E473F9"/>
    <w:rsid w:val="00E475CF"/>
    <w:rsid w:val="00E47822"/>
    <w:rsid w:val="00E50EB2"/>
    <w:rsid w:val="00E53F54"/>
    <w:rsid w:val="00E74F65"/>
    <w:rsid w:val="00E775FD"/>
    <w:rsid w:val="00E821EC"/>
    <w:rsid w:val="00E908AD"/>
    <w:rsid w:val="00E91DF0"/>
    <w:rsid w:val="00E92031"/>
    <w:rsid w:val="00E9387F"/>
    <w:rsid w:val="00EB0D6F"/>
    <w:rsid w:val="00EB14F3"/>
    <w:rsid w:val="00EB17E6"/>
    <w:rsid w:val="00EB2930"/>
    <w:rsid w:val="00EC4419"/>
    <w:rsid w:val="00ED5F13"/>
    <w:rsid w:val="00ED60FB"/>
    <w:rsid w:val="00EE33C2"/>
    <w:rsid w:val="00EF0554"/>
    <w:rsid w:val="00EF3AB9"/>
    <w:rsid w:val="00EF6C2A"/>
    <w:rsid w:val="00F01DB1"/>
    <w:rsid w:val="00F05D9E"/>
    <w:rsid w:val="00F06018"/>
    <w:rsid w:val="00F07A1A"/>
    <w:rsid w:val="00F1196E"/>
    <w:rsid w:val="00F151D8"/>
    <w:rsid w:val="00F26473"/>
    <w:rsid w:val="00F2718F"/>
    <w:rsid w:val="00F41390"/>
    <w:rsid w:val="00F424C2"/>
    <w:rsid w:val="00F44BE0"/>
    <w:rsid w:val="00F45CE0"/>
    <w:rsid w:val="00F46244"/>
    <w:rsid w:val="00F521DF"/>
    <w:rsid w:val="00F53BA6"/>
    <w:rsid w:val="00F54CF2"/>
    <w:rsid w:val="00F71008"/>
    <w:rsid w:val="00F7642A"/>
    <w:rsid w:val="00F77AC8"/>
    <w:rsid w:val="00F8074E"/>
    <w:rsid w:val="00F80EC6"/>
    <w:rsid w:val="00F85FD8"/>
    <w:rsid w:val="00F876BD"/>
    <w:rsid w:val="00FA09C5"/>
    <w:rsid w:val="00FA7CE7"/>
    <w:rsid w:val="00FA7D54"/>
    <w:rsid w:val="00FC0FA0"/>
    <w:rsid w:val="00FF040B"/>
    <w:rsid w:val="00FF66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2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1BD3"/>
    <w:rPr>
      <w:sz w:val="16"/>
      <w:szCs w:val="16"/>
    </w:rPr>
  </w:style>
  <w:style w:type="paragraph" w:styleId="CommentText">
    <w:name w:val="annotation text"/>
    <w:basedOn w:val="Normal"/>
    <w:link w:val="CommentTextChar"/>
    <w:uiPriority w:val="99"/>
    <w:semiHidden/>
    <w:unhideWhenUsed/>
    <w:rsid w:val="00221BD3"/>
    <w:pPr>
      <w:spacing w:line="240" w:lineRule="auto"/>
    </w:pPr>
    <w:rPr>
      <w:sz w:val="20"/>
      <w:szCs w:val="20"/>
    </w:rPr>
  </w:style>
  <w:style w:type="character" w:customStyle="1" w:styleId="CommentTextChar">
    <w:name w:val="Comment Text Char"/>
    <w:basedOn w:val="DefaultParagraphFont"/>
    <w:link w:val="CommentText"/>
    <w:uiPriority w:val="99"/>
    <w:semiHidden/>
    <w:rsid w:val="00221BD3"/>
    <w:rPr>
      <w:sz w:val="20"/>
      <w:szCs w:val="20"/>
    </w:rPr>
  </w:style>
  <w:style w:type="paragraph" w:styleId="BalloonText">
    <w:name w:val="Balloon Text"/>
    <w:basedOn w:val="Normal"/>
    <w:link w:val="BalloonTextChar"/>
    <w:uiPriority w:val="99"/>
    <w:semiHidden/>
    <w:unhideWhenUsed/>
    <w:rsid w:val="00221BD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BD3"/>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374D80"/>
    <w:rPr>
      <w:b/>
      <w:bCs/>
    </w:rPr>
  </w:style>
  <w:style w:type="character" w:customStyle="1" w:styleId="CommentSubjectChar">
    <w:name w:val="Comment Subject Char"/>
    <w:basedOn w:val="CommentTextChar"/>
    <w:link w:val="CommentSubject"/>
    <w:uiPriority w:val="99"/>
    <w:semiHidden/>
    <w:rsid w:val="00374D80"/>
    <w:rPr>
      <w:b/>
      <w:bCs/>
      <w:sz w:val="20"/>
      <w:szCs w:val="20"/>
    </w:rPr>
  </w:style>
  <w:style w:type="paragraph" w:styleId="Header">
    <w:name w:val="header"/>
    <w:basedOn w:val="Normal"/>
    <w:link w:val="HeaderChar"/>
    <w:uiPriority w:val="99"/>
    <w:unhideWhenUsed/>
    <w:rsid w:val="00E22B75"/>
    <w:pPr>
      <w:tabs>
        <w:tab w:val="center" w:pos="4680"/>
        <w:tab w:val="right" w:pos="9360"/>
      </w:tabs>
      <w:spacing w:line="240" w:lineRule="auto"/>
    </w:pPr>
  </w:style>
  <w:style w:type="character" w:customStyle="1" w:styleId="HeaderChar">
    <w:name w:val="Header Char"/>
    <w:basedOn w:val="DefaultParagraphFont"/>
    <w:link w:val="Header"/>
    <w:uiPriority w:val="99"/>
    <w:rsid w:val="00E22B75"/>
  </w:style>
  <w:style w:type="paragraph" w:styleId="Footer">
    <w:name w:val="footer"/>
    <w:basedOn w:val="Normal"/>
    <w:link w:val="FooterChar"/>
    <w:uiPriority w:val="99"/>
    <w:unhideWhenUsed/>
    <w:rsid w:val="00E22B75"/>
    <w:pPr>
      <w:tabs>
        <w:tab w:val="center" w:pos="4680"/>
        <w:tab w:val="right" w:pos="9360"/>
      </w:tabs>
      <w:spacing w:line="240" w:lineRule="auto"/>
    </w:pPr>
  </w:style>
  <w:style w:type="character" w:customStyle="1" w:styleId="FooterChar">
    <w:name w:val="Footer Char"/>
    <w:basedOn w:val="DefaultParagraphFont"/>
    <w:link w:val="Footer"/>
    <w:uiPriority w:val="99"/>
    <w:rsid w:val="00E22B75"/>
  </w:style>
  <w:style w:type="paragraph" w:styleId="EndnoteText">
    <w:name w:val="endnote text"/>
    <w:basedOn w:val="Normal"/>
    <w:link w:val="EndnoteTextChar"/>
    <w:uiPriority w:val="99"/>
    <w:semiHidden/>
    <w:unhideWhenUsed/>
    <w:rsid w:val="00125417"/>
    <w:pPr>
      <w:spacing w:line="240" w:lineRule="auto"/>
    </w:pPr>
    <w:rPr>
      <w:sz w:val="20"/>
      <w:szCs w:val="20"/>
    </w:rPr>
  </w:style>
  <w:style w:type="character" w:customStyle="1" w:styleId="EndnoteTextChar">
    <w:name w:val="Endnote Text Char"/>
    <w:basedOn w:val="DefaultParagraphFont"/>
    <w:link w:val="EndnoteText"/>
    <w:uiPriority w:val="99"/>
    <w:semiHidden/>
    <w:rsid w:val="00125417"/>
    <w:rPr>
      <w:sz w:val="20"/>
      <w:szCs w:val="20"/>
    </w:rPr>
  </w:style>
  <w:style w:type="character" w:styleId="EndnoteReference">
    <w:name w:val="endnote reference"/>
    <w:basedOn w:val="DefaultParagraphFont"/>
    <w:uiPriority w:val="99"/>
    <w:semiHidden/>
    <w:unhideWhenUsed/>
    <w:rsid w:val="00125417"/>
    <w:rPr>
      <w:vertAlign w:val="superscript"/>
    </w:rPr>
  </w:style>
  <w:style w:type="paragraph" w:styleId="FootnoteText">
    <w:name w:val="footnote text"/>
    <w:basedOn w:val="Normal"/>
    <w:link w:val="FootnoteTextChar"/>
    <w:uiPriority w:val="99"/>
    <w:unhideWhenUsed/>
    <w:rsid w:val="00125417"/>
    <w:pPr>
      <w:spacing w:line="240" w:lineRule="auto"/>
    </w:pPr>
    <w:rPr>
      <w:sz w:val="20"/>
      <w:szCs w:val="20"/>
    </w:rPr>
  </w:style>
  <w:style w:type="character" w:customStyle="1" w:styleId="FootnoteTextChar">
    <w:name w:val="Footnote Text Char"/>
    <w:basedOn w:val="DefaultParagraphFont"/>
    <w:link w:val="FootnoteText"/>
    <w:uiPriority w:val="99"/>
    <w:rsid w:val="00125417"/>
    <w:rPr>
      <w:sz w:val="20"/>
      <w:szCs w:val="20"/>
    </w:rPr>
  </w:style>
  <w:style w:type="character" w:styleId="FootnoteReference">
    <w:name w:val="footnote reference"/>
    <w:basedOn w:val="DefaultParagraphFont"/>
    <w:uiPriority w:val="99"/>
    <w:semiHidden/>
    <w:unhideWhenUsed/>
    <w:rsid w:val="00125417"/>
    <w:rPr>
      <w:vertAlign w:val="superscript"/>
    </w:rPr>
  </w:style>
  <w:style w:type="character" w:styleId="Hyperlink">
    <w:name w:val="Hyperlink"/>
    <w:basedOn w:val="DefaultParagraphFont"/>
    <w:uiPriority w:val="99"/>
    <w:semiHidden/>
    <w:unhideWhenUsed/>
    <w:rsid w:val="006128FC"/>
    <w:rPr>
      <w:color w:val="0000FF"/>
      <w:u w:val="single"/>
    </w:rPr>
  </w:style>
</w:styles>
</file>

<file path=word/webSettings.xml><?xml version="1.0" encoding="utf-8"?>
<w:webSettings xmlns:r="http://schemas.openxmlformats.org/officeDocument/2006/relationships" xmlns:w="http://schemas.openxmlformats.org/wordprocessingml/2006/main">
  <w:divs>
    <w:div w:id="171114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polanyisociety.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757FFB-1851-48C3-9822-93626C72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21</Pages>
  <Words>6433</Words>
  <Characters>34101</Characters>
  <Application>Microsoft Office Word</Application>
  <DocSecurity>0</DocSecurity>
  <Lines>473</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5</cp:revision>
  <cp:lastPrinted>2019-08-02T02:56:00Z</cp:lastPrinted>
  <dcterms:created xsi:type="dcterms:W3CDTF">2019-08-10T14:11:00Z</dcterms:created>
  <dcterms:modified xsi:type="dcterms:W3CDTF">2019-08-10T16:37:00Z</dcterms:modified>
</cp:coreProperties>
</file>