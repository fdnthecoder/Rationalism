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ED6F5" w14:textId="72FE97D4" w:rsidR="00C32DB0" w:rsidDel="00662684" w:rsidRDefault="00C32DB0" w:rsidP="00636335">
      <w:pPr>
        <w:tabs>
          <w:tab w:val="left" w:pos="2760"/>
          <w:tab w:val="center" w:pos="4680"/>
        </w:tabs>
        <w:rPr>
          <w:del w:id="0" w:author="Daniel Sportiello" w:date="2019-08-07T11:52:00Z"/>
          <w:rFonts w:ascii="Times New Roman" w:hAnsi="Times New Roman" w:cs="Times New Roman"/>
        </w:rPr>
      </w:pPr>
      <w:del w:id="1" w:author="Daniel Sportiello" w:date="2019-08-07T11:52:00Z">
        <w:r w:rsidDel="00662684">
          <w:rPr>
            <w:rFonts w:ascii="Times New Roman" w:hAnsi="Times New Roman" w:cs="Times New Roman"/>
          </w:rPr>
          <w:delText>“</w:delText>
        </w:r>
        <w:r w:rsidR="009C0C48" w:rsidRPr="00C41A8A" w:rsidDel="00662684">
          <w:rPr>
            <w:rFonts w:ascii="Times New Roman" w:hAnsi="Times New Roman" w:cs="Times New Roman"/>
          </w:rPr>
          <w:delText xml:space="preserve">Ludwig </w:delText>
        </w:r>
        <w:r w:rsidR="00A46D8E" w:rsidRPr="00C41A8A" w:rsidDel="00662684">
          <w:rPr>
            <w:rFonts w:ascii="Times New Roman" w:hAnsi="Times New Roman" w:cs="Times New Roman"/>
          </w:rPr>
          <w:delText xml:space="preserve">Wittgenstein on </w:delText>
        </w:r>
        <w:r w:rsidR="009C0C48" w:rsidRPr="00C41A8A" w:rsidDel="00662684">
          <w:rPr>
            <w:rFonts w:ascii="Times New Roman" w:hAnsi="Times New Roman" w:cs="Times New Roman"/>
          </w:rPr>
          <w:delText>Rationalism</w:delText>
        </w:r>
        <w:r w:rsidDel="00662684">
          <w:rPr>
            <w:rFonts w:ascii="Times New Roman" w:hAnsi="Times New Roman" w:cs="Times New Roman"/>
          </w:rPr>
          <w:delText>”</w:delText>
        </w:r>
      </w:del>
    </w:p>
    <w:p w14:paraId="5CD8F56E" w14:textId="14A29ECF" w:rsidR="00BE42DD" w:rsidRPr="00C41A8A" w:rsidDel="00662684" w:rsidRDefault="00BE42DD" w:rsidP="00636335">
      <w:pPr>
        <w:tabs>
          <w:tab w:val="left" w:pos="2760"/>
          <w:tab w:val="center" w:pos="4680"/>
        </w:tabs>
        <w:rPr>
          <w:del w:id="2" w:author="Daniel Sportiello" w:date="2019-08-07T11:52:00Z"/>
          <w:rFonts w:ascii="Times New Roman" w:hAnsi="Times New Roman" w:cs="Times New Roman"/>
        </w:rPr>
      </w:pPr>
      <w:del w:id="3" w:author="Daniel Sportiello" w:date="2019-08-07T11:52:00Z">
        <w:r w:rsidRPr="00C41A8A" w:rsidDel="00662684">
          <w:rPr>
            <w:rFonts w:ascii="Times New Roman" w:hAnsi="Times New Roman" w:cs="Times New Roman"/>
          </w:rPr>
          <w:delText>Daniel John Sportiello</w:delText>
        </w:r>
        <w:r w:rsidR="00C32DB0" w:rsidDel="00662684">
          <w:rPr>
            <w:rFonts w:ascii="Times New Roman" w:hAnsi="Times New Roman" w:cs="Times New Roman"/>
          </w:rPr>
          <w:delText xml:space="preserve">, </w:delText>
        </w:r>
        <w:r w:rsidR="00BB5C68" w:rsidRPr="00C41A8A" w:rsidDel="00662684">
          <w:rPr>
            <w:rFonts w:ascii="Times New Roman" w:hAnsi="Times New Roman" w:cs="Times New Roman"/>
          </w:rPr>
          <w:delText>University of Mary</w:delText>
        </w:r>
      </w:del>
    </w:p>
    <w:p w14:paraId="2EEF9988" w14:textId="1C78BB57" w:rsidR="00BE42DD" w:rsidRPr="00C41A8A" w:rsidDel="00662684" w:rsidRDefault="00BE42DD" w:rsidP="00636335">
      <w:pPr>
        <w:jc w:val="center"/>
        <w:rPr>
          <w:del w:id="4" w:author="Daniel Sportiello" w:date="2019-08-07T11:52:00Z"/>
          <w:rFonts w:ascii="Times New Roman" w:hAnsi="Times New Roman" w:cs="Times New Roman"/>
        </w:rPr>
      </w:pPr>
      <w:del w:id="5" w:author="Daniel Sportiello" w:date="2019-08-07T11:52:00Z">
        <w:r w:rsidRPr="00C41A8A" w:rsidDel="00662684">
          <w:rPr>
            <w:rFonts w:ascii="Times New Roman" w:hAnsi="Times New Roman" w:cs="Times New Roman"/>
          </w:rPr>
          <w:delText>Abstract</w:delText>
        </w:r>
      </w:del>
    </w:p>
    <w:p w14:paraId="5A05FAAF" w14:textId="77C5D4F3" w:rsidR="00BE42DD" w:rsidDel="00662684" w:rsidRDefault="00865C98" w:rsidP="00636335">
      <w:pPr>
        <w:jc w:val="both"/>
        <w:rPr>
          <w:del w:id="6" w:author="Daniel Sportiello" w:date="2019-08-07T11:52:00Z"/>
          <w:rFonts w:ascii="Times New Roman" w:hAnsi="Times New Roman" w:cs="Times New Roman"/>
        </w:rPr>
      </w:pPr>
      <w:del w:id="7" w:author="Daniel Sportiello" w:date="2019-08-07T11:52:00Z">
        <w:r w:rsidDel="00662684">
          <w:rPr>
            <w:rFonts w:ascii="Times New Roman" w:hAnsi="Times New Roman" w:cs="Times New Roman"/>
          </w:rPr>
          <w:delText>If “rationalism” refers to the thesis that there is a right way to do whatever it is that we do—a way that we, with our reason, can discover—then Ludwig Wittgenstein is a critic of rationalism</w:delText>
        </w:r>
        <w:r w:rsidR="004D539A" w:rsidDel="00662684">
          <w:rPr>
            <w:rFonts w:ascii="Times New Roman" w:hAnsi="Times New Roman" w:cs="Times New Roman"/>
          </w:rPr>
          <w:delText xml:space="preserve">. For our words and deeds are justified only by the rules of particular language-games—but these language-games are themselves justified only insofar as they meet our needs; certainly none of them need be justified by reference to any of the others. Together, our language-games constitute our form of life; though this form of life is not entirely arbitrary—some of its features can be explained by reference to our nature—nonetheless it could be different in many ways. Indeed, it </w:delText>
        </w:r>
        <w:r w:rsidR="004D539A" w:rsidDel="00662684">
          <w:rPr>
            <w:rFonts w:ascii="Times New Roman" w:hAnsi="Times New Roman" w:cs="Times New Roman"/>
            <w:i/>
            <w:iCs/>
          </w:rPr>
          <w:delText>has</w:delText>
        </w:r>
        <w:r w:rsidR="004D539A" w:rsidDel="00662684">
          <w:rPr>
            <w:rFonts w:ascii="Times New Roman" w:hAnsi="Times New Roman" w:cs="Times New Roman"/>
          </w:rPr>
          <w:delText xml:space="preserve"> been—and therefore probably </w:delText>
        </w:r>
        <w:r w:rsidR="004D539A" w:rsidDel="00662684">
          <w:rPr>
            <w:rFonts w:ascii="Times New Roman" w:hAnsi="Times New Roman" w:cs="Times New Roman"/>
            <w:i/>
            <w:iCs/>
          </w:rPr>
          <w:delText>will</w:delText>
        </w:r>
        <w:r w:rsidR="004D539A" w:rsidDel="00662684">
          <w:rPr>
            <w:rFonts w:ascii="Times New Roman" w:hAnsi="Times New Roman" w:cs="Times New Roman"/>
          </w:rPr>
          <w:delText xml:space="preserve"> be—different in many ways; on some level, we all know this. Philosophy at its worst is the attempt to forget it; philosophy at its best is</w:delText>
        </w:r>
        <w:r w:rsidR="00922CDA" w:rsidDel="00662684">
          <w:rPr>
            <w:rFonts w:ascii="Times New Roman" w:hAnsi="Times New Roman" w:cs="Times New Roman"/>
          </w:rPr>
          <w:delText>, therefore,</w:delText>
        </w:r>
        <w:r w:rsidR="004D539A" w:rsidDel="00662684">
          <w:rPr>
            <w:rFonts w:ascii="Times New Roman" w:hAnsi="Times New Roman" w:cs="Times New Roman"/>
          </w:rPr>
          <w:delText xml:space="preserve"> the attempt to remember it.</w:delText>
        </w:r>
      </w:del>
    </w:p>
    <w:p w14:paraId="0EE6E45C" w14:textId="7B875B25" w:rsidR="00636335" w:rsidRPr="00C41A8A" w:rsidDel="00662684" w:rsidRDefault="00636335" w:rsidP="00636335">
      <w:pPr>
        <w:jc w:val="both"/>
        <w:rPr>
          <w:del w:id="8" w:author="Daniel Sportiello" w:date="2019-08-07T11:52:00Z"/>
          <w:rFonts w:ascii="Times New Roman" w:hAnsi="Times New Roman" w:cs="Times New Roman"/>
        </w:rPr>
      </w:pPr>
    </w:p>
    <w:p w14:paraId="33C5498C" w14:textId="729357AB" w:rsidR="002050EE" w:rsidRPr="00E623C2" w:rsidRDefault="008C4D0A" w:rsidP="00C41A8A">
      <w:pPr>
        <w:spacing w:line="480" w:lineRule="auto"/>
        <w:jc w:val="both"/>
        <w:rPr>
          <w:rFonts w:ascii="Times New Roman" w:hAnsi="Times New Roman" w:cs="Times New Roman"/>
          <w:b/>
        </w:rPr>
      </w:pPr>
      <w:r w:rsidRPr="00E623C2">
        <w:rPr>
          <w:rFonts w:ascii="Times New Roman" w:hAnsi="Times New Roman" w:cs="Times New Roman"/>
          <w:b/>
        </w:rPr>
        <w:t>1. Introduction.</w:t>
      </w:r>
    </w:p>
    <w:p w14:paraId="58058555" w14:textId="692C4BA1" w:rsidR="00802547" w:rsidRDefault="00DC2248" w:rsidP="00C41A8A">
      <w:pPr>
        <w:spacing w:line="480" w:lineRule="auto"/>
        <w:jc w:val="both"/>
        <w:rPr>
          <w:rFonts w:ascii="Times New Roman" w:hAnsi="Times New Roman" w:cs="Times New Roman"/>
        </w:rPr>
      </w:pPr>
      <w:r>
        <w:rPr>
          <w:rFonts w:ascii="Times New Roman" w:hAnsi="Times New Roman" w:cs="Times New Roman"/>
        </w:rPr>
        <w:t>“Rationalism” is said in many ways.</w:t>
      </w:r>
      <w:r w:rsidR="00802547" w:rsidRPr="00C41A8A">
        <w:rPr>
          <w:rStyle w:val="FootnoteReference"/>
          <w:rFonts w:ascii="Times New Roman" w:hAnsi="Times New Roman" w:cs="Times New Roman"/>
        </w:rPr>
        <w:footnoteReference w:id="1"/>
      </w:r>
      <w:r w:rsidR="00802547">
        <w:rPr>
          <w:rFonts w:ascii="Times New Roman" w:hAnsi="Times New Roman" w:cs="Times New Roman"/>
        </w:rPr>
        <w:t xml:space="preserve"> But if it is right to call Ludwig Wittgenstein a “critic of rationalism,” then “rationalism” refers to the thesis that there is a </w:t>
      </w:r>
      <w:r w:rsidR="00802547" w:rsidRPr="00626069">
        <w:rPr>
          <w:rFonts w:ascii="Times New Roman" w:hAnsi="Times New Roman" w:cs="Times New Roman"/>
          <w:i/>
          <w:iCs/>
        </w:rPr>
        <w:t>right</w:t>
      </w:r>
      <w:r w:rsidR="00802547">
        <w:rPr>
          <w:rFonts w:ascii="Times New Roman" w:hAnsi="Times New Roman" w:cs="Times New Roman"/>
        </w:rPr>
        <w:t xml:space="preserve"> way to say or do whatever we say or do—a way that we, with our reason, can discern. If this sounds vague, then it is only because Wittgenstein means to articulate an alternative that is quite radical: Wittgenstein insists that, in some sense, we are justified in </w:t>
      </w:r>
      <w:r w:rsidR="00802547">
        <w:rPr>
          <w:rFonts w:ascii="Times New Roman" w:hAnsi="Times New Roman" w:cs="Times New Roman"/>
          <w:i/>
          <w:iCs/>
        </w:rPr>
        <w:t>nothing</w:t>
      </w:r>
      <w:r w:rsidR="00802547">
        <w:rPr>
          <w:rFonts w:ascii="Times New Roman" w:hAnsi="Times New Roman" w:cs="Times New Roman"/>
        </w:rPr>
        <w:t xml:space="preserve"> that we say or do—but also that this is okay, since the search for justifications is in some sense a confusion.</w:t>
      </w:r>
    </w:p>
    <w:p w14:paraId="78CA4ED2" w14:textId="5C840DFB" w:rsidR="00802547" w:rsidRDefault="00802547" w:rsidP="00C41A8A">
      <w:pPr>
        <w:spacing w:line="480" w:lineRule="auto"/>
        <w:jc w:val="both"/>
        <w:rPr>
          <w:rFonts w:ascii="Times New Roman" w:hAnsi="Times New Roman" w:cs="Times New Roman"/>
        </w:rPr>
      </w:pPr>
      <w:r>
        <w:rPr>
          <w:rFonts w:ascii="Times New Roman" w:hAnsi="Times New Roman" w:cs="Times New Roman"/>
        </w:rPr>
        <w:tab/>
        <w:t xml:space="preserve">Now, philosophy is often seen as a search for justifications—epistemology tells us how we ought to think, for example, while ethics tells us how we ought to act—and so it may seem that Wittgenstein means to criticize philosophy itself. But it is more accurate to say that, in his mature work, Wittgenstein hopes to initiate another way of doing philosophy—one that he compares to therapy: if philosophy done wrongly is the search for justifications, then philosophy done </w:t>
      </w:r>
      <w:r w:rsidRPr="00DB553F">
        <w:rPr>
          <w:rFonts w:ascii="Times New Roman" w:hAnsi="Times New Roman" w:cs="Times New Roman"/>
          <w:i/>
          <w:iCs/>
        </w:rPr>
        <w:t>rightly</w:t>
      </w:r>
      <w:r>
        <w:rPr>
          <w:rFonts w:ascii="Times New Roman" w:hAnsi="Times New Roman" w:cs="Times New Roman"/>
        </w:rPr>
        <w:t xml:space="preserve"> is the revelation that this search is neurotic—that it originates, in other words, in anxieties that it cannot relieve.</w:t>
      </w:r>
    </w:p>
    <w:p w14:paraId="22B50C4E" w14:textId="602B446E" w:rsidR="00802547" w:rsidRDefault="00802547" w:rsidP="00C41A8A">
      <w:pPr>
        <w:spacing w:line="480" w:lineRule="auto"/>
        <w:jc w:val="both"/>
        <w:rPr>
          <w:rFonts w:ascii="Times New Roman" w:hAnsi="Times New Roman" w:cs="Times New Roman"/>
        </w:rPr>
      </w:pPr>
      <w:r>
        <w:rPr>
          <w:rFonts w:ascii="Times New Roman" w:hAnsi="Times New Roman" w:cs="Times New Roman"/>
        </w:rPr>
        <w:tab/>
        <w:t>There may be a paradox somewhere in the vicinity. (If nothing that we say or do is wrong—at least in some sense—then how can it be wrong to deny this?) But the more immediate issue is that</w:t>
      </w:r>
      <w:ins w:id="9" w:author="Daniel Sportiello" w:date="2019-08-07T13:50:00Z">
        <w:r w:rsidR="006F54AA">
          <w:rPr>
            <w:rFonts w:ascii="Times New Roman" w:hAnsi="Times New Roman" w:cs="Times New Roman"/>
          </w:rPr>
          <w:t xml:space="preserve"> Wittgenstein seems to be at od</w:t>
        </w:r>
      </w:ins>
      <w:ins w:id="10" w:author="Daniel Sportiello" w:date="2019-08-07T13:51:00Z">
        <w:r w:rsidR="006F54AA">
          <w:rPr>
            <w:rFonts w:ascii="Times New Roman" w:hAnsi="Times New Roman" w:cs="Times New Roman"/>
          </w:rPr>
          <w:t xml:space="preserve">ds </w:t>
        </w:r>
      </w:ins>
      <w:del w:id="11" w:author="Daniel Sportiello" w:date="2019-08-07T13:50:00Z">
        <w:r w:rsidDel="006F54AA">
          <w:rPr>
            <w:rFonts w:ascii="Times New Roman" w:hAnsi="Times New Roman" w:cs="Times New Roman"/>
          </w:rPr>
          <w:delText xml:space="preserve">, at odds as he seems to be </w:delText>
        </w:r>
      </w:del>
      <w:r>
        <w:rPr>
          <w:rFonts w:ascii="Times New Roman" w:hAnsi="Times New Roman" w:cs="Times New Roman"/>
        </w:rPr>
        <w:t>with the entirety of the history of philosophy</w:t>
      </w:r>
      <w:ins w:id="12" w:author="Daniel Sportiello" w:date="2019-08-07T13:51:00Z">
        <w:r w:rsidR="006F54AA">
          <w:rPr>
            <w:rFonts w:ascii="Times New Roman" w:hAnsi="Times New Roman" w:cs="Times New Roman"/>
          </w:rPr>
          <w:t xml:space="preserve">—and so he </w:t>
        </w:r>
      </w:ins>
      <w:del w:id="13" w:author="Daniel Sportiello" w:date="2019-08-07T13:51:00Z">
        <w:r w:rsidDel="006F54AA">
          <w:rPr>
            <w:rFonts w:ascii="Times New Roman" w:hAnsi="Times New Roman" w:cs="Times New Roman"/>
          </w:rPr>
          <w:delText xml:space="preserve">, Wittgenstein </w:delText>
        </w:r>
      </w:del>
      <w:r>
        <w:rPr>
          <w:rFonts w:ascii="Times New Roman" w:hAnsi="Times New Roman" w:cs="Times New Roman"/>
        </w:rPr>
        <w:t>may seem to be entirely mad. In what follows, though, I’ll argue that he is entirely sane—indeed, that he reveals to us something crucial about ourselves.</w:t>
      </w:r>
    </w:p>
    <w:p w14:paraId="296C4934" w14:textId="77777777" w:rsidR="00802547" w:rsidRPr="00636335" w:rsidRDefault="00802547" w:rsidP="00FE429B">
      <w:pPr>
        <w:spacing w:line="480" w:lineRule="auto"/>
        <w:jc w:val="both"/>
        <w:rPr>
          <w:rFonts w:ascii="Times New Roman" w:hAnsi="Times New Roman" w:cs="Times New Roman"/>
          <w:b/>
        </w:rPr>
      </w:pPr>
      <w:r w:rsidRPr="00636335">
        <w:rPr>
          <w:rFonts w:ascii="Times New Roman" w:hAnsi="Times New Roman" w:cs="Times New Roman"/>
          <w:b/>
        </w:rPr>
        <w:t>2. Language-Games.</w:t>
      </w:r>
    </w:p>
    <w:p w14:paraId="33D687E0" w14:textId="7CA40BF9" w:rsidR="00802547" w:rsidRPr="009619D8" w:rsidRDefault="00802547" w:rsidP="00C41A8A">
      <w:pPr>
        <w:spacing w:line="480" w:lineRule="auto"/>
        <w:jc w:val="both"/>
        <w:rPr>
          <w:rFonts w:ascii="Times New Roman" w:hAnsi="Times New Roman" w:cs="Times New Roman"/>
        </w:rPr>
      </w:pPr>
      <w:r>
        <w:rPr>
          <w:rFonts w:ascii="Times New Roman" w:hAnsi="Times New Roman" w:cs="Times New Roman"/>
        </w:rPr>
        <w:t xml:space="preserve">In his </w:t>
      </w:r>
      <w:r>
        <w:rPr>
          <w:rFonts w:ascii="Times New Roman" w:hAnsi="Times New Roman" w:cs="Times New Roman"/>
          <w:i/>
          <w:iCs/>
        </w:rPr>
        <w:t>Philosophical Investigations</w:t>
      </w:r>
      <w:r>
        <w:rPr>
          <w:rFonts w:ascii="Times New Roman" w:hAnsi="Times New Roman" w:cs="Times New Roman"/>
        </w:rPr>
        <w:t>, Wittgenstein asks us to consider some of the many ways in which we use language—ways that he calls “language-games”:</w:t>
      </w:r>
    </w:p>
    <w:p w14:paraId="72F5A3D9" w14:textId="77777777" w:rsidR="00802547" w:rsidRPr="005B37AB" w:rsidRDefault="00802547">
      <w:pPr>
        <w:ind w:left="720" w:right="720"/>
        <w:jc w:val="both"/>
        <w:rPr>
          <w:rFonts w:ascii="Times New Roman" w:hAnsi="Times New Roman" w:cs="Times New Roman"/>
        </w:rPr>
        <w:pPrChange w:id="14" w:author="Daniel Sportiello" w:date="2019-08-07T12:06:00Z">
          <w:pPr>
            <w:spacing w:line="480" w:lineRule="auto"/>
            <w:ind w:left="720" w:right="720"/>
            <w:jc w:val="both"/>
          </w:pPr>
        </w:pPrChange>
      </w:pPr>
      <w:r w:rsidRPr="005B37AB">
        <w:rPr>
          <w:rFonts w:ascii="Times New Roman" w:hAnsi="Times New Roman" w:cs="Times New Roman"/>
        </w:rPr>
        <w:lastRenderedPageBreak/>
        <w:t>Giving orders, and acting on them—</w:t>
      </w:r>
    </w:p>
    <w:p w14:paraId="549BBCDC" w14:textId="77777777" w:rsidR="00802547" w:rsidRPr="005B37AB" w:rsidRDefault="00802547">
      <w:pPr>
        <w:ind w:left="720" w:right="720"/>
        <w:jc w:val="both"/>
        <w:rPr>
          <w:rFonts w:ascii="Times New Roman" w:hAnsi="Times New Roman" w:cs="Times New Roman"/>
        </w:rPr>
        <w:pPrChange w:id="15" w:author="Daniel Sportiello" w:date="2019-08-07T12:06:00Z">
          <w:pPr>
            <w:spacing w:line="480" w:lineRule="auto"/>
            <w:ind w:left="720" w:right="720"/>
            <w:jc w:val="both"/>
          </w:pPr>
        </w:pPrChange>
      </w:pPr>
      <w:r w:rsidRPr="005B37AB">
        <w:rPr>
          <w:rFonts w:ascii="Times New Roman" w:hAnsi="Times New Roman" w:cs="Times New Roman"/>
        </w:rPr>
        <w:t>Describing an object by its appearance, or by its measurements—</w:t>
      </w:r>
    </w:p>
    <w:p w14:paraId="75A915AA" w14:textId="77777777" w:rsidR="00802547" w:rsidRPr="005B37AB" w:rsidRDefault="00802547">
      <w:pPr>
        <w:ind w:left="720" w:right="720"/>
        <w:jc w:val="both"/>
        <w:rPr>
          <w:rFonts w:ascii="Times New Roman" w:hAnsi="Times New Roman" w:cs="Times New Roman"/>
        </w:rPr>
        <w:pPrChange w:id="16" w:author="Daniel Sportiello" w:date="2019-08-07T12:06:00Z">
          <w:pPr>
            <w:spacing w:line="480" w:lineRule="auto"/>
            <w:ind w:left="720" w:right="720"/>
            <w:jc w:val="both"/>
          </w:pPr>
        </w:pPrChange>
      </w:pPr>
      <w:r w:rsidRPr="005B37AB">
        <w:rPr>
          <w:rFonts w:ascii="Times New Roman" w:hAnsi="Times New Roman" w:cs="Times New Roman"/>
        </w:rPr>
        <w:t>Constructing an object from a description (a drawing)—</w:t>
      </w:r>
    </w:p>
    <w:p w14:paraId="72B1217A" w14:textId="77777777" w:rsidR="00802547" w:rsidRPr="005B37AB" w:rsidRDefault="00802547">
      <w:pPr>
        <w:ind w:left="720" w:right="720"/>
        <w:jc w:val="both"/>
        <w:rPr>
          <w:rFonts w:ascii="Times New Roman" w:hAnsi="Times New Roman" w:cs="Times New Roman"/>
        </w:rPr>
        <w:pPrChange w:id="17" w:author="Daniel Sportiello" w:date="2019-08-07T12:06:00Z">
          <w:pPr>
            <w:spacing w:line="480" w:lineRule="auto"/>
            <w:ind w:left="720" w:right="720"/>
            <w:jc w:val="both"/>
          </w:pPr>
        </w:pPrChange>
      </w:pPr>
      <w:r w:rsidRPr="005B37AB">
        <w:rPr>
          <w:rFonts w:ascii="Times New Roman" w:hAnsi="Times New Roman" w:cs="Times New Roman"/>
        </w:rPr>
        <w:t>Reporting an event—</w:t>
      </w:r>
    </w:p>
    <w:p w14:paraId="105E35F1" w14:textId="77777777" w:rsidR="00802547" w:rsidRPr="005B37AB" w:rsidRDefault="00802547">
      <w:pPr>
        <w:ind w:left="720" w:right="720"/>
        <w:jc w:val="both"/>
        <w:rPr>
          <w:rFonts w:ascii="Times New Roman" w:hAnsi="Times New Roman" w:cs="Times New Roman"/>
        </w:rPr>
        <w:pPrChange w:id="18" w:author="Daniel Sportiello" w:date="2019-08-07T12:06:00Z">
          <w:pPr>
            <w:spacing w:line="480" w:lineRule="auto"/>
            <w:ind w:left="720" w:right="720"/>
            <w:jc w:val="both"/>
          </w:pPr>
        </w:pPrChange>
      </w:pPr>
      <w:r w:rsidRPr="005B37AB">
        <w:rPr>
          <w:rFonts w:ascii="Times New Roman" w:hAnsi="Times New Roman" w:cs="Times New Roman"/>
        </w:rPr>
        <w:t>Speculating about the event—</w:t>
      </w:r>
    </w:p>
    <w:p w14:paraId="09481254" w14:textId="77777777" w:rsidR="00802547" w:rsidRPr="005B37AB" w:rsidRDefault="00802547">
      <w:pPr>
        <w:ind w:left="720" w:right="720"/>
        <w:jc w:val="both"/>
        <w:rPr>
          <w:rFonts w:ascii="Times New Roman" w:hAnsi="Times New Roman" w:cs="Times New Roman"/>
        </w:rPr>
        <w:pPrChange w:id="19" w:author="Daniel Sportiello" w:date="2019-08-07T12:06:00Z">
          <w:pPr>
            <w:spacing w:line="480" w:lineRule="auto"/>
            <w:ind w:left="720" w:right="720"/>
            <w:jc w:val="both"/>
          </w:pPr>
        </w:pPrChange>
      </w:pPr>
      <w:r w:rsidRPr="005B37AB">
        <w:rPr>
          <w:rFonts w:ascii="Times New Roman" w:hAnsi="Times New Roman" w:cs="Times New Roman"/>
        </w:rPr>
        <w:t>Forming and testing a hypothesis—</w:t>
      </w:r>
    </w:p>
    <w:p w14:paraId="2CF3E7B3" w14:textId="77777777" w:rsidR="00802547" w:rsidRPr="005B37AB" w:rsidRDefault="00802547">
      <w:pPr>
        <w:ind w:left="720" w:right="720"/>
        <w:jc w:val="both"/>
        <w:rPr>
          <w:rFonts w:ascii="Times New Roman" w:hAnsi="Times New Roman" w:cs="Times New Roman"/>
        </w:rPr>
        <w:pPrChange w:id="20" w:author="Daniel Sportiello" w:date="2019-08-07T12:06:00Z">
          <w:pPr>
            <w:spacing w:line="480" w:lineRule="auto"/>
            <w:ind w:left="720" w:right="720"/>
            <w:jc w:val="both"/>
          </w:pPr>
        </w:pPrChange>
      </w:pPr>
      <w:r w:rsidRPr="005B37AB">
        <w:rPr>
          <w:rFonts w:ascii="Times New Roman" w:hAnsi="Times New Roman" w:cs="Times New Roman"/>
        </w:rPr>
        <w:t>Presenting the results of an experiment in tables and diagrams—</w:t>
      </w:r>
    </w:p>
    <w:p w14:paraId="240C86EF" w14:textId="77777777" w:rsidR="00802547" w:rsidRPr="005B37AB" w:rsidRDefault="00802547">
      <w:pPr>
        <w:ind w:left="720" w:right="720"/>
        <w:jc w:val="both"/>
        <w:rPr>
          <w:rFonts w:ascii="Times New Roman" w:hAnsi="Times New Roman" w:cs="Times New Roman"/>
        </w:rPr>
        <w:pPrChange w:id="21" w:author="Daniel Sportiello" w:date="2019-08-07T12:06:00Z">
          <w:pPr>
            <w:spacing w:line="480" w:lineRule="auto"/>
            <w:ind w:left="720" w:right="720"/>
            <w:jc w:val="both"/>
          </w:pPr>
        </w:pPrChange>
      </w:pPr>
      <w:r w:rsidRPr="005B37AB">
        <w:rPr>
          <w:rFonts w:ascii="Times New Roman" w:hAnsi="Times New Roman" w:cs="Times New Roman"/>
        </w:rPr>
        <w:t>Making up a story; and reading one—</w:t>
      </w:r>
    </w:p>
    <w:p w14:paraId="0FA14E8D" w14:textId="77777777" w:rsidR="00802547" w:rsidRPr="005B37AB" w:rsidRDefault="00802547">
      <w:pPr>
        <w:ind w:left="720" w:right="720"/>
        <w:jc w:val="both"/>
        <w:rPr>
          <w:rFonts w:ascii="Times New Roman" w:hAnsi="Times New Roman" w:cs="Times New Roman"/>
        </w:rPr>
        <w:pPrChange w:id="22" w:author="Daniel Sportiello" w:date="2019-08-07T12:06:00Z">
          <w:pPr>
            <w:spacing w:line="480" w:lineRule="auto"/>
            <w:ind w:left="720" w:right="720"/>
            <w:jc w:val="both"/>
          </w:pPr>
        </w:pPrChange>
      </w:pPr>
      <w:r w:rsidRPr="005B37AB">
        <w:rPr>
          <w:rFonts w:ascii="Times New Roman" w:hAnsi="Times New Roman" w:cs="Times New Roman"/>
        </w:rPr>
        <w:t>Acting in a play—</w:t>
      </w:r>
    </w:p>
    <w:p w14:paraId="3A4F34E4" w14:textId="77777777" w:rsidR="00802547" w:rsidRPr="005B37AB" w:rsidRDefault="00802547">
      <w:pPr>
        <w:ind w:left="720" w:right="720"/>
        <w:jc w:val="both"/>
        <w:rPr>
          <w:rFonts w:ascii="Times New Roman" w:hAnsi="Times New Roman" w:cs="Times New Roman"/>
        </w:rPr>
        <w:pPrChange w:id="23" w:author="Daniel Sportiello" w:date="2019-08-07T12:06:00Z">
          <w:pPr>
            <w:spacing w:line="480" w:lineRule="auto"/>
            <w:ind w:left="720" w:right="720"/>
            <w:jc w:val="both"/>
          </w:pPr>
        </w:pPrChange>
      </w:pPr>
      <w:r w:rsidRPr="005B37AB">
        <w:rPr>
          <w:rFonts w:ascii="Times New Roman" w:hAnsi="Times New Roman" w:cs="Times New Roman"/>
        </w:rPr>
        <w:t>Singing rounds—</w:t>
      </w:r>
    </w:p>
    <w:p w14:paraId="0BACD51D" w14:textId="77777777" w:rsidR="00802547" w:rsidRPr="005B37AB" w:rsidRDefault="00802547">
      <w:pPr>
        <w:ind w:left="720" w:right="720"/>
        <w:jc w:val="both"/>
        <w:rPr>
          <w:rFonts w:ascii="Times New Roman" w:hAnsi="Times New Roman" w:cs="Times New Roman"/>
        </w:rPr>
        <w:pPrChange w:id="24" w:author="Daniel Sportiello" w:date="2019-08-07T12:06:00Z">
          <w:pPr>
            <w:spacing w:line="480" w:lineRule="auto"/>
            <w:ind w:left="720" w:right="720"/>
            <w:jc w:val="both"/>
          </w:pPr>
        </w:pPrChange>
      </w:pPr>
      <w:r w:rsidRPr="005B37AB">
        <w:rPr>
          <w:rFonts w:ascii="Times New Roman" w:hAnsi="Times New Roman" w:cs="Times New Roman"/>
        </w:rPr>
        <w:t>Guessing riddles—</w:t>
      </w:r>
    </w:p>
    <w:p w14:paraId="00787B8D" w14:textId="77777777" w:rsidR="00802547" w:rsidRPr="005B37AB" w:rsidRDefault="00802547">
      <w:pPr>
        <w:ind w:left="720" w:right="720"/>
        <w:jc w:val="both"/>
        <w:rPr>
          <w:rFonts w:ascii="Times New Roman" w:hAnsi="Times New Roman" w:cs="Times New Roman"/>
        </w:rPr>
        <w:pPrChange w:id="25" w:author="Daniel Sportiello" w:date="2019-08-07T12:06:00Z">
          <w:pPr>
            <w:spacing w:line="480" w:lineRule="auto"/>
            <w:ind w:left="720" w:right="720"/>
            <w:jc w:val="both"/>
          </w:pPr>
        </w:pPrChange>
      </w:pPr>
      <w:r w:rsidRPr="005B37AB">
        <w:rPr>
          <w:rFonts w:ascii="Times New Roman" w:hAnsi="Times New Roman" w:cs="Times New Roman"/>
        </w:rPr>
        <w:t>Cracking a joke; telling one—</w:t>
      </w:r>
    </w:p>
    <w:p w14:paraId="292884AD" w14:textId="77777777" w:rsidR="00802547" w:rsidRPr="005B37AB" w:rsidRDefault="00802547">
      <w:pPr>
        <w:ind w:left="720" w:right="720"/>
        <w:jc w:val="both"/>
        <w:rPr>
          <w:rFonts w:ascii="Times New Roman" w:hAnsi="Times New Roman" w:cs="Times New Roman"/>
        </w:rPr>
        <w:pPrChange w:id="26" w:author="Daniel Sportiello" w:date="2019-08-07T12:06:00Z">
          <w:pPr>
            <w:spacing w:line="480" w:lineRule="auto"/>
            <w:ind w:left="720" w:right="720"/>
            <w:jc w:val="both"/>
          </w:pPr>
        </w:pPrChange>
      </w:pPr>
      <w:r w:rsidRPr="005B37AB">
        <w:rPr>
          <w:rFonts w:ascii="Times New Roman" w:hAnsi="Times New Roman" w:cs="Times New Roman"/>
        </w:rPr>
        <w:t>Solving a problem in applied arithmetic—</w:t>
      </w:r>
    </w:p>
    <w:p w14:paraId="12769A06" w14:textId="77777777" w:rsidR="00802547" w:rsidRPr="005B37AB" w:rsidRDefault="00802547">
      <w:pPr>
        <w:ind w:left="720" w:right="720"/>
        <w:jc w:val="both"/>
        <w:rPr>
          <w:rFonts w:ascii="Times New Roman" w:hAnsi="Times New Roman" w:cs="Times New Roman"/>
        </w:rPr>
        <w:pPrChange w:id="27" w:author="Daniel Sportiello" w:date="2019-08-07T12:06:00Z">
          <w:pPr>
            <w:spacing w:line="480" w:lineRule="auto"/>
            <w:ind w:left="720" w:right="720"/>
            <w:jc w:val="both"/>
          </w:pPr>
        </w:pPrChange>
      </w:pPr>
      <w:r w:rsidRPr="005B37AB">
        <w:rPr>
          <w:rFonts w:ascii="Times New Roman" w:hAnsi="Times New Roman" w:cs="Times New Roman"/>
        </w:rPr>
        <w:t>Translating from one language into another—</w:t>
      </w:r>
    </w:p>
    <w:p w14:paraId="319126F9" w14:textId="0F1DC49A" w:rsidR="00802547" w:rsidRDefault="00802547" w:rsidP="009C7C42">
      <w:pPr>
        <w:ind w:left="720" w:right="720"/>
        <w:jc w:val="both"/>
        <w:rPr>
          <w:ins w:id="28" w:author="Daniel Sportiello" w:date="2019-08-07T12:06:00Z"/>
          <w:rFonts w:ascii="Times New Roman" w:hAnsi="Times New Roman" w:cs="Times New Roman"/>
        </w:rPr>
      </w:pPr>
      <w:r w:rsidRPr="005B37AB">
        <w:rPr>
          <w:rFonts w:ascii="Times New Roman" w:hAnsi="Times New Roman" w:cs="Times New Roman"/>
        </w:rPr>
        <w:t>Requesting, thanking, cursing, greeting, praying.</w:t>
      </w:r>
      <w:r w:rsidRPr="00C41A8A">
        <w:rPr>
          <w:rStyle w:val="FootnoteReference"/>
          <w:rFonts w:ascii="Times New Roman" w:hAnsi="Times New Roman" w:cs="Times New Roman"/>
        </w:rPr>
        <w:footnoteReference w:id="2"/>
      </w:r>
    </w:p>
    <w:p w14:paraId="040C064A" w14:textId="77777777" w:rsidR="009C7C42" w:rsidRPr="00C41A8A" w:rsidRDefault="009C7C42">
      <w:pPr>
        <w:ind w:right="720"/>
        <w:jc w:val="both"/>
        <w:rPr>
          <w:rFonts w:ascii="Times New Roman" w:hAnsi="Times New Roman" w:cs="Times New Roman"/>
        </w:rPr>
        <w:pPrChange w:id="29" w:author="Daniel Sportiello" w:date="2019-08-07T12:06:00Z">
          <w:pPr>
            <w:spacing w:line="480" w:lineRule="auto"/>
            <w:ind w:left="720" w:right="720"/>
            <w:jc w:val="both"/>
          </w:pPr>
        </w:pPrChange>
      </w:pPr>
    </w:p>
    <w:p w14:paraId="67846D32" w14:textId="07D3389C" w:rsidR="00802547" w:rsidRPr="00C41A8A" w:rsidRDefault="00802547" w:rsidP="00C41A8A">
      <w:pPr>
        <w:spacing w:line="480" w:lineRule="auto"/>
        <w:jc w:val="both"/>
        <w:rPr>
          <w:rFonts w:ascii="Times New Roman" w:hAnsi="Times New Roman" w:cs="Times New Roman"/>
        </w:rPr>
      </w:pPr>
      <w:r w:rsidRPr="007D2086">
        <w:rPr>
          <w:rFonts w:ascii="Times New Roman" w:hAnsi="Times New Roman" w:cs="Times New Roman"/>
        </w:rPr>
        <w:t xml:space="preserve">Wittgenstein compares </w:t>
      </w:r>
      <w:r>
        <w:rPr>
          <w:rFonts w:ascii="Times New Roman" w:hAnsi="Times New Roman" w:cs="Times New Roman"/>
        </w:rPr>
        <w:t>these various language-games to the various tools in a toolbox:  “There is a hammer, pliers, a saw, a screwdriver, a rule, a glue-pot, glue, nails and screws.—The functions of words are as diverse as the functions of these objects</w:t>
      </w:r>
      <w:r w:rsidRPr="00C41A8A">
        <w:rPr>
          <w:rFonts w:ascii="Times New Roman" w:hAnsi="Times New Roman" w:cs="Times New Roman"/>
        </w:rPr>
        <w:t>.</w:t>
      </w:r>
      <w:r>
        <w:rPr>
          <w:rFonts w:ascii="Times New Roman" w:hAnsi="Times New Roman" w:cs="Times New Roman"/>
        </w:rPr>
        <w:t>”</w:t>
      </w:r>
      <w:r w:rsidRPr="00C41A8A">
        <w:rPr>
          <w:rStyle w:val="FootnoteReference"/>
          <w:rFonts w:ascii="Times New Roman" w:hAnsi="Times New Roman" w:cs="Times New Roman"/>
        </w:rPr>
        <w:footnoteReference w:id="3"/>
      </w:r>
      <w:r>
        <w:rPr>
          <w:rFonts w:ascii="Times New Roman" w:hAnsi="Times New Roman" w:cs="Times New Roman"/>
        </w:rPr>
        <w:t xml:space="preserve">  </w:t>
      </w:r>
      <w:r w:rsidRPr="007D2086">
        <w:rPr>
          <w:rFonts w:ascii="Times New Roman" w:hAnsi="Times New Roman" w:cs="Times New Roman"/>
        </w:rPr>
        <w:t>This seems an apt metaphor for at least two reasons</w:t>
      </w:r>
      <w:r>
        <w:rPr>
          <w:rFonts w:ascii="Times New Roman" w:hAnsi="Times New Roman" w:cs="Times New Roman"/>
        </w:rPr>
        <w:t>.</w:t>
      </w:r>
      <w:r w:rsidRPr="007D2086">
        <w:rPr>
          <w:rFonts w:ascii="Times New Roman" w:hAnsi="Times New Roman" w:cs="Times New Roman"/>
        </w:rPr>
        <w:t xml:space="preserve"> </w:t>
      </w:r>
      <w:r>
        <w:rPr>
          <w:rFonts w:ascii="Times New Roman" w:hAnsi="Times New Roman" w:cs="Times New Roman"/>
        </w:rPr>
        <w:t>F</w:t>
      </w:r>
      <w:r w:rsidRPr="007D2086">
        <w:rPr>
          <w:rFonts w:ascii="Times New Roman" w:hAnsi="Times New Roman" w:cs="Times New Roman"/>
        </w:rPr>
        <w:t>irst, the presence of each tool is justified only insofar as it meets one of our needs</w:t>
      </w:r>
      <w:r>
        <w:rPr>
          <w:rFonts w:ascii="Times New Roman" w:hAnsi="Times New Roman" w:cs="Times New Roman"/>
        </w:rPr>
        <w:t>. Just so, each language-game is justified only insofar as it meets our needs. A</w:t>
      </w:r>
      <w:r w:rsidRPr="007D2086">
        <w:rPr>
          <w:rFonts w:ascii="Times New Roman" w:hAnsi="Times New Roman" w:cs="Times New Roman"/>
        </w:rPr>
        <w:t>nd, second, there is no sense in which the usefulness of any particular tool is reducible to the usefulness of any other.</w:t>
      </w:r>
      <w:r>
        <w:rPr>
          <w:rFonts w:ascii="Times New Roman" w:hAnsi="Times New Roman" w:cs="Times New Roman"/>
        </w:rPr>
        <w:t xml:space="preserve"> Just so, whether or not one language-game meets our needs has nothing to do with whether or not any other language-game does. This is not to say, of course, that there is </w:t>
      </w:r>
      <w:r>
        <w:rPr>
          <w:rFonts w:ascii="Times New Roman" w:hAnsi="Times New Roman" w:cs="Times New Roman"/>
          <w:i/>
          <w:iCs/>
        </w:rPr>
        <w:t>no</w:t>
      </w:r>
      <w:r>
        <w:rPr>
          <w:rFonts w:ascii="Times New Roman" w:hAnsi="Times New Roman" w:cs="Times New Roman"/>
        </w:rPr>
        <w:t xml:space="preserve"> interchange among our various language-games:</w:t>
      </w:r>
    </w:p>
    <w:p w14:paraId="2A8CFECE" w14:textId="77777777" w:rsidR="00802547" w:rsidRDefault="00802547" w:rsidP="00E623C2">
      <w:pPr>
        <w:ind w:left="720" w:right="720"/>
        <w:jc w:val="both"/>
        <w:rPr>
          <w:rFonts w:ascii="Times New Roman" w:hAnsi="Times New Roman" w:cs="Times New Roman"/>
        </w:rPr>
      </w:pPr>
      <w:r w:rsidRPr="008E0788">
        <w:rPr>
          <w:rFonts w:ascii="Times New Roman" w:hAnsi="Times New Roman" w:cs="Times New Roman"/>
        </w:rPr>
        <w:t>The symbolism of chemistry and the notation of the infinitesimal calculus… are, so to speak, suburbs of our language… Our language can be regarded as an ancient city: a maze of little streets and squares, of old an</w:t>
      </w:r>
      <w:r>
        <w:rPr>
          <w:rFonts w:ascii="Times New Roman" w:hAnsi="Times New Roman" w:cs="Times New Roman"/>
        </w:rPr>
        <w:t>d</w:t>
      </w:r>
      <w:r w:rsidRPr="008E0788">
        <w:rPr>
          <w:rFonts w:ascii="Times New Roman" w:hAnsi="Times New Roman" w:cs="Times New Roman"/>
        </w:rPr>
        <w:t xml:space="preserve"> new houses, of houses with extensions from various periods, and all this surrounded by a multitude of new suburbs with straight and regular streets and uniform houses.</w:t>
      </w:r>
      <w:r w:rsidRPr="00C41A8A">
        <w:rPr>
          <w:rStyle w:val="FootnoteReference"/>
          <w:rFonts w:ascii="Times New Roman" w:hAnsi="Times New Roman" w:cs="Times New Roman"/>
        </w:rPr>
        <w:footnoteReference w:id="4"/>
      </w:r>
    </w:p>
    <w:p w14:paraId="7D2DB060" w14:textId="77777777" w:rsidR="00802547" w:rsidRDefault="00802547">
      <w:pPr>
        <w:ind w:right="720"/>
        <w:jc w:val="both"/>
        <w:rPr>
          <w:rFonts w:ascii="Times New Roman" w:hAnsi="Times New Roman" w:cs="Times New Roman"/>
        </w:rPr>
        <w:pPrChange w:id="30" w:author="Daniel Sportiello" w:date="2019-08-07T12:08:00Z">
          <w:pPr>
            <w:ind w:left="720" w:right="720"/>
            <w:jc w:val="both"/>
          </w:pPr>
        </w:pPrChange>
      </w:pPr>
    </w:p>
    <w:p w14:paraId="28A91E3B" w14:textId="22D3EBD7" w:rsidR="00802547" w:rsidRDefault="00802547" w:rsidP="00636335">
      <w:pPr>
        <w:spacing w:line="480" w:lineRule="auto"/>
        <w:ind w:right="720"/>
        <w:jc w:val="both"/>
        <w:rPr>
          <w:rFonts w:ascii="Times New Roman" w:hAnsi="Times New Roman" w:cs="Times New Roman"/>
        </w:rPr>
      </w:pPr>
      <w:r>
        <w:rPr>
          <w:rFonts w:ascii="Times New Roman" w:hAnsi="Times New Roman" w:cs="Times New Roman"/>
        </w:rPr>
        <w:lastRenderedPageBreak/>
        <w:t>D</w:t>
      </w:r>
      <w:r w:rsidRPr="008E0788">
        <w:rPr>
          <w:rFonts w:ascii="Times New Roman" w:hAnsi="Times New Roman" w:cs="Times New Roman"/>
        </w:rPr>
        <w:t>ifferent “neighborhoods” of our language—that is, different language-games—were “built”—that is, constructed or adopted—at different times. As such, their “streets”—that is, the rules that define them—were laid out with greater or lesser degrees of reflection. However, even the oldest neighborhoods are continually modified by “commerce” with—that is, conflict with or reinforcement by—other neighborhoods</w:t>
      </w:r>
      <w:r>
        <w:rPr>
          <w:rFonts w:ascii="Times New Roman" w:hAnsi="Times New Roman" w:cs="Times New Roman"/>
        </w:rPr>
        <w:t>:</w:t>
      </w:r>
    </w:p>
    <w:p w14:paraId="370B5778" w14:textId="5C59FD27" w:rsidR="00802547" w:rsidRPr="00C41A8A" w:rsidDel="009C7C42" w:rsidRDefault="00802547" w:rsidP="00E623C2">
      <w:pPr>
        <w:ind w:right="720"/>
        <w:jc w:val="both"/>
        <w:rPr>
          <w:del w:id="31" w:author="Daniel Sportiello" w:date="2019-08-07T12:08:00Z"/>
          <w:rFonts w:ascii="Times New Roman" w:hAnsi="Times New Roman" w:cs="Times New Roman"/>
        </w:rPr>
      </w:pPr>
    </w:p>
    <w:p w14:paraId="613587E7" w14:textId="66FAFDF1" w:rsidR="00802547" w:rsidRDefault="00802547" w:rsidP="00E623C2">
      <w:pPr>
        <w:ind w:left="720" w:right="720"/>
        <w:jc w:val="both"/>
        <w:rPr>
          <w:rFonts w:ascii="Times New Roman" w:hAnsi="Times New Roman" w:cs="Times New Roman"/>
        </w:rPr>
      </w:pPr>
      <w:r w:rsidRPr="00C41A8A">
        <w:rPr>
          <w:rFonts w:ascii="Times New Roman" w:hAnsi="Times New Roman" w:cs="Times New Roman"/>
        </w:rPr>
        <w:t xml:space="preserve">How many kinds of sentence are there? Say assertion, question and command?—There are </w:t>
      </w:r>
      <w:r w:rsidRPr="00C41A8A">
        <w:rPr>
          <w:rFonts w:ascii="Times New Roman" w:hAnsi="Times New Roman" w:cs="Times New Roman"/>
          <w:i/>
        </w:rPr>
        <w:t>countless</w:t>
      </w:r>
      <w:r w:rsidRPr="00C41A8A">
        <w:rPr>
          <w:rFonts w:ascii="Times New Roman" w:hAnsi="Times New Roman" w:cs="Times New Roman"/>
        </w:rPr>
        <w:t xml:space="preserve"> kinds; countless different kinds of use of all the things we call “signs,” “words,” “sentences.”</w:t>
      </w:r>
      <w:r>
        <w:rPr>
          <w:rFonts w:ascii="Times New Roman" w:hAnsi="Times New Roman" w:cs="Times New Roman"/>
        </w:rPr>
        <w:t xml:space="preserve"> And this diversity </w:t>
      </w:r>
      <w:r w:rsidRPr="00C41A8A">
        <w:rPr>
          <w:rFonts w:ascii="Times New Roman" w:hAnsi="Times New Roman" w:cs="Times New Roman"/>
        </w:rPr>
        <w:t>is not something fixed, given once for all; but new types of language, new language-games, as we may say, come into existence, and others become obsolete and get forgotte</w:t>
      </w:r>
      <w:r>
        <w:rPr>
          <w:rFonts w:ascii="Times New Roman" w:hAnsi="Times New Roman" w:cs="Times New Roman"/>
        </w:rPr>
        <w:t>n.</w:t>
      </w:r>
      <w:r w:rsidRPr="00C41A8A">
        <w:rPr>
          <w:rStyle w:val="FootnoteReference"/>
          <w:rFonts w:ascii="Times New Roman" w:hAnsi="Times New Roman" w:cs="Times New Roman"/>
        </w:rPr>
        <w:footnoteReference w:id="5"/>
      </w:r>
    </w:p>
    <w:p w14:paraId="45ECEDE0" w14:textId="77777777" w:rsidR="00802547" w:rsidRPr="00C41A8A" w:rsidRDefault="00802547">
      <w:pPr>
        <w:ind w:right="720"/>
        <w:jc w:val="both"/>
        <w:rPr>
          <w:rFonts w:ascii="Times New Roman" w:hAnsi="Times New Roman" w:cs="Times New Roman"/>
        </w:rPr>
        <w:pPrChange w:id="32" w:author="Daniel Sportiello" w:date="2019-08-07T12:08:00Z">
          <w:pPr>
            <w:ind w:left="720" w:right="720"/>
            <w:jc w:val="both"/>
          </w:pPr>
        </w:pPrChange>
      </w:pPr>
    </w:p>
    <w:p w14:paraId="0C14F157" w14:textId="34FBE618" w:rsidR="00802547" w:rsidRPr="00C41A8A" w:rsidRDefault="00802547" w:rsidP="00C41A8A">
      <w:pPr>
        <w:spacing w:line="480" w:lineRule="auto"/>
        <w:jc w:val="both"/>
        <w:rPr>
          <w:rFonts w:ascii="Times New Roman" w:hAnsi="Times New Roman" w:cs="Times New Roman"/>
        </w:rPr>
      </w:pPr>
      <w:r>
        <w:rPr>
          <w:rFonts w:ascii="Times New Roman" w:hAnsi="Times New Roman" w:cs="Times New Roman"/>
        </w:rPr>
        <w:t xml:space="preserve">As our needs change, so do our tools and our neighborhoods—and, for that matter, our language-games. </w:t>
      </w:r>
      <w:r w:rsidRPr="00C41A8A">
        <w:rPr>
          <w:rFonts w:ascii="Times New Roman" w:hAnsi="Times New Roman" w:cs="Times New Roman"/>
        </w:rPr>
        <w:t>Wittgenstein offers mathematics as an example of a language-game that has changed</w:t>
      </w:r>
      <w:r>
        <w:rPr>
          <w:rFonts w:ascii="Times New Roman" w:hAnsi="Times New Roman" w:cs="Times New Roman"/>
        </w:rPr>
        <w:t xml:space="preserve"> in this way</w:t>
      </w:r>
      <w:r w:rsidRPr="00C41A8A">
        <w:rPr>
          <w:rFonts w:ascii="Times New Roman" w:hAnsi="Times New Roman" w:cs="Times New Roman"/>
        </w:rPr>
        <w:t>:</w:t>
      </w:r>
      <w:r>
        <w:rPr>
          <w:rFonts w:ascii="Times New Roman" w:hAnsi="Times New Roman" w:cs="Times New Roman"/>
        </w:rPr>
        <w:t xml:space="preserve">  “</w:t>
      </w:r>
      <w:r w:rsidRPr="00C41A8A">
        <w:rPr>
          <w:rFonts w:ascii="Times New Roman" w:hAnsi="Times New Roman" w:cs="Times New Roman"/>
        </w:rPr>
        <w:t xml:space="preserve">We can get a </w:t>
      </w:r>
      <w:r w:rsidRPr="00C41A8A">
        <w:rPr>
          <w:rFonts w:ascii="Times New Roman" w:hAnsi="Times New Roman" w:cs="Times New Roman"/>
          <w:i/>
        </w:rPr>
        <w:t>rough picture</w:t>
      </w:r>
      <w:r w:rsidRPr="00C41A8A">
        <w:rPr>
          <w:rFonts w:ascii="Times New Roman" w:hAnsi="Times New Roman" w:cs="Times New Roman"/>
        </w:rPr>
        <w:t>… from the changes in mathematics.</w:t>
      </w:r>
      <w:r>
        <w:rPr>
          <w:rFonts w:ascii="Times New Roman" w:hAnsi="Times New Roman" w:cs="Times New Roman"/>
        </w:rPr>
        <w:t>”</w:t>
      </w:r>
      <w:r w:rsidRPr="00C41A8A">
        <w:rPr>
          <w:rStyle w:val="FootnoteReference"/>
          <w:rFonts w:ascii="Times New Roman" w:hAnsi="Times New Roman" w:cs="Times New Roman"/>
        </w:rPr>
        <w:footnoteReference w:id="6"/>
      </w:r>
      <w:r>
        <w:rPr>
          <w:rFonts w:ascii="Times New Roman" w:hAnsi="Times New Roman" w:cs="Times New Roman"/>
        </w:rPr>
        <w:t xml:space="preserve">  It seems that </w:t>
      </w:r>
      <w:r w:rsidRPr="00C41A8A">
        <w:rPr>
          <w:rFonts w:ascii="Times New Roman" w:hAnsi="Times New Roman" w:cs="Times New Roman"/>
        </w:rPr>
        <w:t xml:space="preserve">Wittgenstein suggests mathematics as a picture, however rough, of linguistic change because the history of mathematics is so </w:t>
      </w:r>
      <w:r>
        <w:rPr>
          <w:rFonts w:ascii="Times New Roman" w:hAnsi="Times New Roman" w:cs="Times New Roman"/>
        </w:rPr>
        <w:t>transparent</w:t>
      </w:r>
      <w:r w:rsidRPr="00C41A8A">
        <w:rPr>
          <w:rFonts w:ascii="Times New Roman" w:hAnsi="Times New Roman" w:cs="Times New Roman"/>
        </w:rPr>
        <w:t>—indeed, is mirrored in the way in which we are taught mathematics. Calculus, for example, was an extension of analytic geometry, which was an extension of algebra, which was an extension of arithmetic; each, at its introduction, prompted the reinterpretation of existing mathematical practice. We experience these reinterpretations as we extend our understanding from arithmetic to algebra to analytic geometry to calculus; our final understanding of mathematics is as it is only because of the history—simultaneously ontogenetic and phylogenetic—that has wrought that understanding.</w:t>
      </w:r>
    </w:p>
    <w:p w14:paraId="1A7B559F" w14:textId="425F2D92"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ab/>
        <w:t xml:space="preserve">In one way, the history of mathematics is like the history of any other language-game: its course was neither inevitable nor arbitrary. Just as chess could have developed without bishops—without any alteration of its other rules—mathematics could have developed differently: </w:t>
      </w:r>
      <w:r w:rsidRPr="00C41A8A">
        <w:rPr>
          <w:rFonts w:ascii="Times New Roman" w:hAnsi="Times New Roman" w:cs="Times New Roman"/>
        </w:rPr>
        <w:lastRenderedPageBreak/>
        <w:t xml:space="preserve">mathematicians could have ignored the calculus of Newton and Leibniz without changing the rules of arithmetic, algebra, or analytic geometry. But just as there was a reason that chess developed with bishops—the game would have been less interesting without pieces that could move indefinitely far, but only diagonally—there were reasons that mathematics developed as it did: once one can represent geometrical constructions algebraically—that is, </w:t>
      </w:r>
      <w:r>
        <w:rPr>
          <w:rFonts w:ascii="Times New Roman" w:hAnsi="Times New Roman" w:cs="Times New Roman"/>
        </w:rPr>
        <w:t>abstractly</w:t>
      </w:r>
      <w:r w:rsidRPr="00C41A8A">
        <w:rPr>
          <w:rFonts w:ascii="Times New Roman" w:hAnsi="Times New Roman" w:cs="Times New Roman"/>
        </w:rPr>
        <w:t xml:space="preserve">—an equally abstract way to compute their areas becomes profoundly </w:t>
      </w:r>
      <w:r w:rsidRPr="00C41A8A">
        <w:rPr>
          <w:rFonts w:ascii="Times New Roman" w:hAnsi="Times New Roman" w:cs="Times New Roman"/>
          <w:i/>
        </w:rPr>
        <w:t>useful</w:t>
      </w:r>
      <w:r w:rsidRPr="00C41A8A">
        <w:rPr>
          <w:rFonts w:ascii="Times New Roman" w:hAnsi="Times New Roman" w:cs="Times New Roman"/>
        </w:rPr>
        <w:t>.</w:t>
      </w:r>
    </w:p>
    <w:p w14:paraId="08908563" w14:textId="40AD2EB9"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ab/>
        <w:t xml:space="preserve">Without bishops, chess would have been less useful for entertainment—would have been, that is, less interesting. But things are not interesting or uninteresting in </w:t>
      </w:r>
      <w:r w:rsidRPr="00C41A8A">
        <w:rPr>
          <w:rFonts w:ascii="Times New Roman" w:hAnsi="Times New Roman" w:cs="Times New Roman"/>
          <w:i/>
        </w:rPr>
        <w:t>themselves</w:t>
      </w:r>
      <w:r w:rsidRPr="00C41A8A">
        <w:rPr>
          <w:rFonts w:ascii="Times New Roman" w:hAnsi="Times New Roman" w:cs="Times New Roman"/>
        </w:rPr>
        <w:t xml:space="preserve">: they are only interesting or uninteresting </w:t>
      </w:r>
      <w:r w:rsidRPr="00C41A8A">
        <w:rPr>
          <w:rFonts w:ascii="Times New Roman" w:hAnsi="Times New Roman" w:cs="Times New Roman"/>
          <w:i/>
        </w:rPr>
        <w:t>to us</w:t>
      </w:r>
      <w:r w:rsidRPr="00C41A8A">
        <w:rPr>
          <w:rFonts w:ascii="Times New Roman" w:hAnsi="Times New Roman" w:cs="Times New Roman"/>
        </w:rPr>
        <w:t xml:space="preserve">. Had we achieved only the intelligence of young children, chess would have developed to look rather more like checkers—without, that is, any differences among the pieces at all. Just so, were we pelagic like whales, any game played in merely two dimensions might </w:t>
      </w:r>
      <w:r>
        <w:rPr>
          <w:rFonts w:ascii="Times New Roman" w:hAnsi="Times New Roman" w:cs="Times New Roman"/>
        </w:rPr>
        <w:t xml:space="preserve">have </w:t>
      </w:r>
      <w:r w:rsidRPr="00C41A8A">
        <w:rPr>
          <w:rFonts w:ascii="Times New Roman" w:hAnsi="Times New Roman" w:cs="Times New Roman"/>
        </w:rPr>
        <w:t>seem</w:t>
      </w:r>
      <w:r>
        <w:rPr>
          <w:rFonts w:ascii="Times New Roman" w:hAnsi="Times New Roman" w:cs="Times New Roman"/>
        </w:rPr>
        <w:t>ed</w:t>
      </w:r>
      <w:r w:rsidRPr="00C41A8A">
        <w:rPr>
          <w:rFonts w:ascii="Times New Roman" w:hAnsi="Times New Roman" w:cs="Times New Roman"/>
        </w:rPr>
        <w:t xml:space="preserve"> hopelessly childish—rather as checkers does to us. It is the task of </w:t>
      </w:r>
      <w:r>
        <w:rPr>
          <w:rFonts w:ascii="Times New Roman" w:hAnsi="Times New Roman" w:cs="Times New Roman"/>
        </w:rPr>
        <w:t>the philosopher</w:t>
      </w:r>
      <w:r w:rsidRPr="00C41A8A">
        <w:rPr>
          <w:rFonts w:ascii="Times New Roman" w:hAnsi="Times New Roman" w:cs="Times New Roman"/>
        </w:rPr>
        <w:t xml:space="preserve">, Wittgenstein suggests, to offer this kind of explanation—to explain how our </w:t>
      </w:r>
      <w:r w:rsidRPr="00C41A8A">
        <w:rPr>
          <w:rFonts w:ascii="Times New Roman" w:hAnsi="Times New Roman" w:cs="Times New Roman"/>
          <w:i/>
        </w:rPr>
        <w:t>language-games</w:t>
      </w:r>
      <w:r w:rsidRPr="00C41A8A">
        <w:rPr>
          <w:rFonts w:ascii="Times New Roman" w:hAnsi="Times New Roman" w:cs="Times New Roman"/>
        </w:rPr>
        <w:t xml:space="preserve"> are by reference to how </w:t>
      </w:r>
      <w:r w:rsidRPr="00C41A8A">
        <w:rPr>
          <w:rFonts w:ascii="Times New Roman" w:hAnsi="Times New Roman" w:cs="Times New Roman"/>
          <w:i/>
        </w:rPr>
        <w:t>we</w:t>
      </w:r>
      <w:r w:rsidRPr="00C41A8A">
        <w:rPr>
          <w:rFonts w:ascii="Times New Roman" w:hAnsi="Times New Roman" w:cs="Times New Roman"/>
        </w:rPr>
        <w:t xml:space="preserve"> are:</w:t>
      </w:r>
    </w:p>
    <w:p w14:paraId="2B59EB87" w14:textId="6CC3BF2B" w:rsidR="00802547" w:rsidRDefault="00802547" w:rsidP="00E623C2">
      <w:pPr>
        <w:ind w:left="720" w:right="720"/>
        <w:jc w:val="both"/>
        <w:rPr>
          <w:rFonts w:ascii="Times New Roman" w:hAnsi="Times New Roman" w:cs="Times New Roman"/>
        </w:rPr>
      </w:pPr>
      <w:r w:rsidRPr="00C41A8A">
        <w:rPr>
          <w:rFonts w:ascii="Times New Roman" w:hAnsi="Times New Roman" w:cs="Times New Roman"/>
        </w:rPr>
        <w:t>What we are supplying are really remarks on the natural history of human beings; not curiosities, however, but facts that no one has doubted, which have escaped notice only because they are always before our eyes.</w:t>
      </w:r>
      <w:r w:rsidRPr="00C41A8A">
        <w:rPr>
          <w:rStyle w:val="FootnoteReference"/>
          <w:rFonts w:ascii="Times New Roman" w:hAnsi="Times New Roman" w:cs="Times New Roman"/>
        </w:rPr>
        <w:footnoteReference w:id="7"/>
      </w:r>
    </w:p>
    <w:p w14:paraId="2C89CC6F" w14:textId="77777777" w:rsidR="00802547" w:rsidRPr="00C41A8A" w:rsidRDefault="00802547">
      <w:pPr>
        <w:ind w:right="720"/>
        <w:jc w:val="both"/>
        <w:rPr>
          <w:rFonts w:ascii="Times New Roman" w:hAnsi="Times New Roman" w:cs="Times New Roman"/>
        </w:rPr>
        <w:pPrChange w:id="33" w:author="Daniel Sportiello" w:date="2019-08-07T12:08:00Z">
          <w:pPr>
            <w:ind w:left="720" w:right="720"/>
            <w:jc w:val="both"/>
          </w:pPr>
        </w:pPrChange>
      </w:pPr>
    </w:p>
    <w:p w14:paraId="33AD553D" w14:textId="5A15C53F"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 xml:space="preserve">That almost all of us have ten fingers is such a remark on our natural history: that most of us count in decimal rather than binary is clearly not </w:t>
      </w:r>
      <w:r w:rsidRPr="00C41A8A">
        <w:rPr>
          <w:rFonts w:ascii="Times New Roman" w:hAnsi="Times New Roman" w:cs="Times New Roman"/>
          <w:i/>
        </w:rPr>
        <w:t>arbitrary</w:t>
      </w:r>
      <w:r w:rsidRPr="00C41A8A">
        <w:rPr>
          <w:rFonts w:ascii="Times New Roman" w:hAnsi="Times New Roman" w:cs="Times New Roman"/>
        </w:rPr>
        <w:t xml:space="preserve">, but it is also could have been different—had </w:t>
      </w:r>
      <w:r w:rsidRPr="00C41A8A">
        <w:rPr>
          <w:rFonts w:ascii="Times New Roman" w:hAnsi="Times New Roman" w:cs="Times New Roman"/>
          <w:i/>
        </w:rPr>
        <w:t>we</w:t>
      </w:r>
      <w:r w:rsidRPr="00C41A8A">
        <w:rPr>
          <w:rFonts w:ascii="Times New Roman" w:hAnsi="Times New Roman" w:cs="Times New Roman"/>
        </w:rPr>
        <w:t xml:space="preserve"> been different. For all of its obviousness, however, the link between having ten fingers and counting in decimal has often been overlooked—as the millennia of numerological significance attributed to the number ten attests.</w:t>
      </w:r>
    </w:p>
    <w:p w14:paraId="4E22EE49" w14:textId="2D1C4382"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lastRenderedPageBreak/>
        <w:tab/>
        <w:t xml:space="preserve">Counting in binary would not, of course, have been dramatically different from counting in decimal: the decision of arithmetical base is </w:t>
      </w:r>
      <w:r w:rsidRPr="00C41A8A">
        <w:rPr>
          <w:rFonts w:ascii="Times New Roman" w:hAnsi="Times New Roman" w:cs="Times New Roman"/>
          <w:i/>
        </w:rPr>
        <w:t>mathematically</w:t>
      </w:r>
      <w:r w:rsidRPr="00C41A8A">
        <w:rPr>
          <w:rFonts w:ascii="Times New Roman" w:hAnsi="Times New Roman" w:cs="Times New Roman"/>
        </w:rPr>
        <w:t xml:space="preserve"> arbitrary. Nonetheless, it might be that mathematics has the </w:t>
      </w:r>
      <w:r w:rsidRPr="00C41A8A">
        <w:rPr>
          <w:rFonts w:ascii="Times New Roman" w:hAnsi="Times New Roman" w:cs="Times New Roman"/>
          <w:i/>
        </w:rPr>
        <w:t>least</w:t>
      </w:r>
      <w:r w:rsidRPr="00C41A8A">
        <w:rPr>
          <w:rFonts w:ascii="Times New Roman" w:hAnsi="Times New Roman" w:cs="Times New Roman"/>
        </w:rPr>
        <w:t xml:space="preserve"> arbitrary history of any of our language-games: for mathematics to be </w:t>
      </w:r>
      <w:r w:rsidRPr="00C41A8A">
        <w:rPr>
          <w:rFonts w:ascii="Times New Roman" w:hAnsi="Times New Roman" w:cs="Times New Roman"/>
          <w:i/>
        </w:rPr>
        <w:t>radically</w:t>
      </w:r>
      <w:r w:rsidRPr="00C41A8A">
        <w:rPr>
          <w:rFonts w:ascii="Times New Roman" w:hAnsi="Times New Roman" w:cs="Times New Roman"/>
        </w:rPr>
        <w:t xml:space="preserve"> different—for addition not to be associative, for example—</w:t>
      </w:r>
      <w:r w:rsidRPr="00C41A8A">
        <w:rPr>
          <w:rFonts w:ascii="Times New Roman" w:hAnsi="Times New Roman" w:cs="Times New Roman"/>
          <w:i/>
        </w:rPr>
        <w:t>we</w:t>
      </w:r>
      <w:r w:rsidRPr="00C41A8A">
        <w:rPr>
          <w:rFonts w:ascii="Times New Roman" w:hAnsi="Times New Roman" w:cs="Times New Roman"/>
        </w:rPr>
        <w:t xml:space="preserve"> would likely have to be </w:t>
      </w:r>
      <w:r w:rsidRPr="00C41A8A">
        <w:rPr>
          <w:rFonts w:ascii="Times New Roman" w:hAnsi="Times New Roman" w:cs="Times New Roman"/>
          <w:i/>
        </w:rPr>
        <w:t>so</w:t>
      </w:r>
      <w:r w:rsidRPr="00C41A8A">
        <w:rPr>
          <w:rFonts w:ascii="Times New Roman" w:hAnsi="Times New Roman" w:cs="Times New Roman"/>
        </w:rPr>
        <w:t xml:space="preserve"> different that we would have trouble recognizing ourselves at all.</w:t>
      </w:r>
    </w:p>
    <w:p w14:paraId="4E2DFA24" w14:textId="2DE3538C" w:rsidR="00802547" w:rsidRPr="00C41A8A" w:rsidRDefault="00802547" w:rsidP="00C3671D">
      <w:pPr>
        <w:spacing w:line="480" w:lineRule="auto"/>
        <w:jc w:val="both"/>
        <w:rPr>
          <w:rFonts w:ascii="Times New Roman" w:hAnsi="Times New Roman" w:cs="Times New Roman"/>
        </w:rPr>
      </w:pPr>
      <w:r>
        <w:rPr>
          <w:rFonts w:ascii="Times New Roman" w:hAnsi="Times New Roman" w:cs="Times New Roman"/>
        </w:rPr>
        <w:tab/>
      </w:r>
      <w:r w:rsidRPr="00C41A8A">
        <w:rPr>
          <w:rFonts w:ascii="Times New Roman" w:hAnsi="Times New Roman" w:cs="Times New Roman"/>
        </w:rPr>
        <w:t xml:space="preserve">In one way, </w:t>
      </w:r>
      <w:r>
        <w:rPr>
          <w:rFonts w:ascii="Times New Roman" w:hAnsi="Times New Roman" w:cs="Times New Roman"/>
        </w:rPr>
        <w:t>Wittgenstein</w:t>
      </w:r>
      <w:r w:rsidRPr="00C41A8A">
        <w:rPr>
          <w:rFonts w:ascii="Times New Roman" w:hAnsi="Times New Roman" w:cs="Times New Roman"/>
        </w:rPr>
        <w:t xml:space="preserve"> blurs the distinctions among language-games: </w:t>
      </w:r>
      <w:r>
        <w:rPr>
          <w:rFonts w:ascii="Times New Roman" w:hAnsi="Times New Roman" w:cs="Times New Roman"/>
        </w:rPr>
        <w:t>mathematics</w:t>
      </w:r>
      <w:r w:rsidRPr="00C41A8A">
        <w:rPr>
          <w:rFonts w:ascii="Times New Roman" w:hAnsi="Times New Roman" w:cs="Times New Roman"/>
        </w:rPr>
        <w:t xml:space="preserve">, joking, and singing are </w:t>
      </w:r>
      <w:r w:rsidRPr="00C41A8A">
        <w:rPr>
          <w:rFonts w:ascii="Times New Roman" w:hAnsi="Times New Roman" w:cs="Times New Roman"/>
          <w:i/>
        </w:rPr>
        <w:t>not</w:t>
      </w:r>
      <w:r w:rsidRPr="00C41A8A">
        <w:rPr>
          <w:rFonts w:ascii="Times New Roman" w:hAnsi="Times New Roman" w:cs="Times New Roman"/>
        </w:rPr>
        <w:t xml:space="preserve"> different in kind, insofar as they are all equally </w:t>
      </w:r>
      <w:del w:id="34" w:author="Daniel Sportiello" w:date="2020-01-06T16:54:00Z">
        <w:r w:rsidRPr="00C41A8A" w:rsidDel="00941A64">
          <w:rPr>
            <w:rFonts w:ascii="Times New Roman" w:hAnsi="Times New Roman" w:cs="Times New Roman"/>
          </w:rPr>
          <w:delText xml:space="preserve">legitimate—equally </w:delText>
        </w:r>
      </w:del>
      <w:r w:rsidRPr="00C41A8A">
        <w:rPr>
          <w:rFonts w:ascii="Times New Roman" w:hAnsi="Times New Roman" w:cs="Times New Roman"/>
        </w:rPr>
        <w:t xml:space="preserve">paradigmatic examples of language in use. In another way, however, </w:t>
      </w:r>
      <w:r>
        <w:rPr>
          <w:rFonts w:ascii="Times New Roman" w:hAnsi="Times New Roman" w:cs="Times New Roman"/>
        </w:rPr>
        <w:t>Wittgenstein</w:t>
      </w:r>
      <w:r w:rsidRPr="00C41A8A">
        <w:rPr>
          <w:rFonts w:ascii="Times New Roman" w:hAnsi="Times New Roman" w:cs="Times New Roman"/>
        </w:rPr>
        <w:t xml:space="preserve"> sha</w:t>
      </w:r>
      <w:bookmarkStart w:id="35" w:name="_GoBack"/>
      <w:bookmarkEnd w:id="35"/>
      <w:r w:rsidRPr="00C41A8A">
        <w:rPr>
          <w:rFonts w:ascii="Times New Roman" w:hAnsi="Times New Roman" w:cs="Times New Roman"/>
        </w:rPr>
        <w:t xml:space="preserve">rpens the distinctions among language-games: </w:t>
      </w:r>
      <w:r>
        <w:rPr>
          <w:rFonts w:ascii="Times New Roman" w:hAnsi="Times New Roman" w:cs="Times New Roman"/>
        </w:rPr>
        <w:t>mathematics</w:t>
      </w:r>
      <w:r w:rsidRPr="00C41A8A">
        <w:rPr>
          <w:rFonts w:ascii="Times New Roman" w:hAnsi="Times New Roman" w:cs="Times New Roman"/>
        </w:rPr>
        <w:t xml:space="preserve">, joking, and singing </w:t>
      </w:r>
      <w:r w:rsidRPr="00C41A8A">
        <w:rPr>
          <w:rFonts w:ascii="Times New Roman" w:hAnsi="Times New Roman" w:cs="Times New Roman"/>
          <w:i/>
        </w:rPr>
        <w:t>are</w:t>
      </w:r>
      <w:r w:rsidRPr="00C41A8A">
        <w:rPr>
          <w:rFonts w:ascii="Times New Roman" w:hAnsi="Times New Roman" w:cs="Times New Roman"/>
        </w:rPr>
        <w:t xml:space="preserve"> different in kind, insofar as each is, well, a different language-game—one defined by rules peculiar to it alone. There is in this no contradiction: since our language-games are all equally </w:t>
      </w:r>
      <w:del w:id="36" w:author="Daniel Sportiello" w:date="2020-01-06T16:54:00Z">
        <w:r w:rsidRPr="00C41A8A" w:rsidDel="00941A64">
          <w:rPr>
            <w:rFonts w:ascii="Times New Roman" w:hAnsi="Times New Roman" w:cs="Times New Roman"/>
          </w:rPr>
          <w:delText>legitimate</w:delText>
        </w:r>
      </w:del>
      <w:ins w:id="37" w:author="Daniel Sportiello" w:date="2020-01-06T16:54:00Z">
        <w:r w:rsidR="00941A64">
          <w:rPr>
            <w:rFonts w:ascii="Times New Roman" w:hAnsi="Times New Roman" w:cs="Times New Roman"/>
          </w:rPr>
          <w:t>paradigmatic examples of language in use</w:t>
        </w:r>
      </w:ins>
      <w:r>
        <w:rPr>
          <w:rFonts w:ascii="Times New Roman" w:hAnsi="Times New Roman" w:cs="Times New Roman"/>
        </w:rPr>
        <w:t xml:space="preserve">, </w:t>
      </w:r>
      <w:r w:rsidRPr="00C41A8A">
        <w:rPr>
          <w:rFonts w:ascii="Times New Roman" w:hAnsi="Times New Roman" w:cs="Times New Roman"/>
        </w:rPr>
        <w:t>no language-game depends for its justification on others.</w:t>
      </w:r>
    </w:p>
    <w:p w14:paraId="52AA6B95" w14:textId="21C2819B" w:rsidR="00802547" w:rsidRPr="00C41A8A" w:rsidRDefault="00802547" w:rsidP="005E4FCC">
      <w:pPr>
        <w:spacing w:line="480" w:lineRule="auto"/>
        <w:jc w:val="both"/>
        <w:rPr>
          <w:rFonts w:ascii="Times New Roman" w:hAnsi="Times New Roman" w:cs="Times New Roman"/>
        </w:rPr>
      </w:pPr>
      <w:r w:rsidRPr="00C41A8A">
        <w:rPr>
          <w:rFonts w:ascii="Times New Roman" w:hAnsi="Times New Roman" w:cs="Times New Roman"/>
        </w:rPr>
        <w:tab/>
        <w:t xml:space="preserve">Mathematics offers only a </w:t>
      </w:r>
      <w:r w:rsidRPr="00C41A8A">
        <w:rPr>
          <w:rFonts w:ascii="Times New Roman" w:hAnsi="Times New Roman" w:cs="Times New Roman"/>
          <w:i/>
        </w:rPr>
        <w:t>rough</w:t>
      </w:r>
      <w:r w:rsidRPr="00C41A8A">
        <w:rPr>
          <w:rFonts w:ascii="Times New Roman" w:hAnsi="Times New Roman" w:cs="Times New Roman"/>
        </w:rPr>
        <w:t xml:space="preserve"> picture of linguistic change because certain extensions of mathematics—especially those initiated by </w:t>
      </w:r>
      <w:proofErr w:type="spellStart"/>
      <w:r>
        <w:rPr>
          <w:rFonts w:ascii="Times New Roman" w:hAnsi="Times New Roman" w:cs="Times New Roman"/>
        </w:rPr>
        <w:t>Gottlob</w:t>
      </w:r>
      <w:proofErr w:type="spellEnd"/>
      <w:r>
        <w:rPr>
          <w:rFonts w:ascii="Times New Roman" w:hAnsi="Times New Roman" w:cs="Times New Roman"/>
        </w:rPr>
        <w:t xml:space="preserve"> </w:t>
      </w:r>
      <w:proofErr w:type="spellStart"/>
      <w:r w:rsidRPr="00C41A8A">
        <w:rPr>
          <w:rFonts w:ascii="Times New Roman" w:hAnsi="Times New Roman" w:cs="Times New Roman"/>
        </w:rPr>
        <w:t>Frege</w:t>
      </w:r>
      <w:proofErr w:type="spellEnd"/>
      <w:r w:rsidRPr="00C41A8A">
        <w:rPr>
          <w:rFonts w:ascii="Times New Roman" w:hAnsi="Times New Roman" w:cs="Times New Roman"/>
        </w:rPr>
        <w:t xml:space="preserve"> and </w:t>
      </w:r>
      <w:r>
        <w:rPr>
          <w:rFonts w:ascii="Times New Roman" w:hAnsi="Times New Roman" w:cs="Times New Roman"/>
        </w:rPr>
        <w:t xml:space="preserve">Bertrand </w:t>
      </w:r>
      <w:r w:rsidRPr="00C41A8A">
        <w:rPr>
          <w:rFonts w:ascii="Times New Roman" w:hAnsi="Times New Roman" w:cs="Times New Roman"/>
        </w:rPr>
        <w:t xml:space="preserve">Russell, the teachers of Wittgenstein—are often taken to be </w:t>
      </w:r>
      <w:r w:rsidRPr="00C41A8A">
        <w:rPr>
          <w:rFonts w:ascii="Times New Roman" w:hAnsi="Times New Roman" w:cs="Times New Roman"/>
          <w:i/>
        </w:rPr>
        <w:t>justifications</w:t>
      </w:r>
      <w:r w:rsidRPr="00C41A8A">
        <w:rPr>
          <w:rFonts w:ascii="Times New Roman" w:hAnsi="Times New Roman" w:cs="Times New Roman"/>
        </w:rPr>
        <w:t xml:space="preserve"> of previous mathematics</w:t>
      </w:r>
      <w:r>
        <w:rPr>
          <w:rFonts w:ascii="Times New Roman" w:hAnsi="Times New Roman" w:cs="Times New Roman"/>
        </w:rPr>
        <w:t>.</w:t>
      </w:r>
      <w:r w:rsidRPr="00C41A8A">
        <w:rPr>
          <w:rFonts w:ascii="Times New Roman" w:hAnsi="Times New Roman" w:cs="Times New Roman"/>
        </w:rPr>
        <w:t xml:space="preserve"> </w:t>
      </w:r>
      <w:r>
        <w:rPr>
          <w:rFonts w:ascii="Times New Roman" w:hAnsi="Times New Roman" w:cs="Times New Roman"/>
        </w:rPr>
        <w:t>(I</w:t>
      </w:r>
      <w:r w:rsidRPr="00C41A8A">
        <w:rPr>
          <w:rFonts w:ascii="Times New Roman" w:hAnsi="Times New Roman" w:cs="Times New Roman"/>
        </w:rPr>
        <w:t xml:space="preserve">t is as though we were not </w:t>
      </w:r>
      <w:r w:rsidRPr="00C41A8A">
        <w:rPr>
          <w:rFonts w:ascii="Times New Roman" w:hAnsi="Times New Roman" w:cs="Times New Roman"/>
          <w:i/>
        </w:rPr>
        <w:t>really</w:t>
      </w:r>
      <w:r w:rsidRPr="00C41A8A">
        <w:rPr>
          <w:rFonts w:ascii="Times New Roman" w:hAnsi="Times New Roman" w:cs="Times New Roman"/>
        </w:rPr>
        <w:t xml:space="preserve"> sure that two and two make four until </w:t>
      </w:r>
      <w:proofErr w:type="spellStart"/>
      <w:r w:rsidRPr="00C41A8A">
        <w:rPr>
          <w:rFonts w:ascii="Times New Roman" w:hAnsi="Times New Roman" w:cs="Times New Roman"/>
        </w:rPr>
        <w:t>Peano</w:t>
      </w:r>
      <w:proofErr w:type="spellEnd"/>
      <w:r w:rsidRPr="00C41A8A">
        <w:rPr>
          <w:rFonts w:ascii="Times New Roman" w:hAnsi="Times New Roman" w:cs="Times New Roman"/>
        </w:rPr>
        <w:t xml:space="preserve"> </w:t>
      </w:r>
      <w:r>
        <w:rPr>
          <w:rFonts w:ascii="Times New Roman" w:hAnsi="Times New Roman" w:cs="Times New Roman"/>
        </w:rPr>
        <w:t>articulated for</w:t>
      </w:r>
      <w:r w:rsidRPr="00C41A8A">
        <w:rPr>
          <w:rFonts w:ascii="Times New Roman" w:hAnsi="Times New Roman" w:cs="Times New Roman"/>
        </w:rPr>
        <w:t xml:space="preserve"> us his axioms.</w:t>
      </w:r>
      <w:r>
        <w:rPr>
          <w:rFonts w:ascii="Times New Roman" w:hAnsi="Times New Roman" w:cs="Times New Roman"/>
        </w:rPr>
        <w:t>)</w:t>
      </w:r>
      <w:r w:rsidRPr="00C41A8A">
        <w:rPr>
          <w:rFonts w:ascii="Times New Roman" w:hAnsi="Times New Roman" w:cs="Times New Roman"/>
        </w:rPr>
        <w:t xml:space="preserve"> </w:t>
      </w:r>
      <w:r>
        <w:rPr>
          <w:rFonts w:ascii="Times New Roman" w:hAnsi="Times New Roman" w:cs="Times New Roman"/>
        </w:rPr>
        <w:t>On the contrary, Wittgenstein insists, to</w:t>
      </w:r>
      <w:r w:rsidRPr="00C41A8A">
        <w:rPr>
          <w:rFonts w:ascii="Times New Roman" w:hAnsi="Times New Roman" w:cs="Times New Roman"/>
        </w:rPr>
        <w:t xml:space="preserve"> articulate the grammar of any language is to offer a </w:t>
      </w:r>
      <w:r w:rsidRPr="00C41A8A">
        <w:rPr>
          <w:rFonts w:ascii="Times New Roman" w:hAnsi="Times New Roman" w:cs="Times New Roman"/>
          <w:i/>
        </w:rPr>
        <w:t>clarification</w:t>
      </w:r>
      <w:r w:rsidRPr="00C41A8A">
        <w:rPr>
          <w:rFonts w:ascii="Times New Roman" w:hAnsi="Times New Roman" w:cs="Times New Roman"/>
        </w:rPr>
        <w:t xml:space="preserve">, not a </w:t>
      </w:r>
      <w:r w:rsidRPr="00C41A8A">
        <w:rPr>
          <w:rFonts w:ascii="Times New Roman" w:hAnsi="Times New Roman" w:cs="Times New Roman"/>
          <w:i/>
        </w:rPr>
        <w:t>justification</w:t>
      </w:r>
      <w:r w:rsidRPr="00C41A8A">
        <w:rPr>
          <w:rFonts w:ascii="Times New Roman" w:hAnsi="Times New Roman" w:cs="Times New Roman"/>
        </w:rPr>
        <w:t xml:space="preserve">, of that language. Thus the “foundations” of mathematics are a </w:t>
      </w:r>
      <w:r w:rsidRPr="00C41A8A">
        <w:rPr>
          <w:rFonts w:ascii="Times New Roman" w:hAnsi="Times New Roman" w:cs="Times New Roman"/>
          <w:i/>
        </w:rPr>
        <w:t>clarification</w:t>
      </w:r>
      <w:r w:rsidRPr="00C41A8A">
        <w:rPr>
          <w:rFonts w:ascii="Times New Roman" w:hAnsi="Times New Roman" w:cs="Times New Roman"/>
        </w:rPr>
        <w:t xml:space="preserve">, not a </w:t>
      </w:r>
      <w:r w:rsidRPr="00C41A8A">
        <w:rPr>
          <w:rFonts w:ascii="Times New Roman" w:hAnsi="Times New Roman" w:cs="Times New Roman"/>
          <w:i/>
        </w:rPr>
        <w:t>justification</w:t>
      </w:r>
      <w:r w:rsidRPr="00C41A8A">
        <w:rPr>
          <w:rFonts w:ascii="Times New Roman" w:hAnsi="Times New Roman" w:cs="Times New Roman"/>
        </w:rPr>
        <w:t>, of mathematics:</w:t>
      </w:r>
    </w:p>
    <w:p w14:paraId="50C8D7A2" w14:textId="77777777" w:rsidR="00802547" w:rsidRDefault="00802547" w:rsidP="00E623C2">
      <w:pPr>
        <w:ind w:left="720" w:right="720"/>
        <w:jc w:val="both"/>
        <w:rPr>
          <w:rFonts w:ascii="Times New Roman" w:hAnsi="Times New Roman" w:cs="Times New Roman"/>
        </w:rPr>
      </w:pPr>
      <w:r w:rsidRPr="00C41A8A">
        <w:rPr>
          <w:rFonts w:ascii="Times New Roman" w:hAnsi="Times New Roman" w:cs="Times New Roman"/>
        </w:rPr>
        <w:t xml:space="preserve">The </w:t>
      </w:r>
      <w:r w:rsidRPr="00C41A8A">
        <w:rPr>
          <w:rFonts w:ascii="Times New Roman" w:hAnsi="Times New Roman" w:cs="Times New Roman"/>
          <w:i/>
          <w:iCs/>
        </w:rPr>
        <w:t>mathematical</w:t>
      </w:r>
      <w:r w:rsidRPr="00C41A8A">
        <w:rPr>
          <w:rFonts w:ascii="Times New Roman" w:hAnsi="Times New Roman" w:cs="Times New Roman"/>
        </w:rPr>
        <w:t xml:space="preserve"> problems of what is called foundations are no more the foundation of mathematics for us than the painted rock is the support of a painted tower.</w:t>
      </w:r>
      <w:r w:rsidRPr="00C41A8A">
        <w:rPr>
          <w:rStyle w:val="FootnoteReference"/>
          <w:rFonts w:ascii="Times New Roman" w:hAnsi="Times New Roman" w:cs="Times New Roman"/>
        </w:rPr>
        <w:footnoteReference w:id="8"/>
      </w:r>
    </w:p>
    <w:p w14:paraId="25C1E322" w14:textId="77777777" w:rsidR="00802547" w:rsidRDefault="00802547">
      <w:pPr>
        <w:ind w:right="720"/>
        <w:jc w:val="both"/>
        <w:rPr>
          <w:rFonts w:ascii="Times New Roman" w:hAnsi="Times New Roman" w:cs="Times New Roman"/>
        </w:rPr>
        <w:pPrChange w:id="38" w:author="Daniel Sportiello" w:date="2019-08-07T12:08:00Z">
          <w:pPr>
            <w:ind w:left="720" w:right="720"/>
            <w:jc w:val="both"/>
          </w:pPr>
        </w:pPrChange>
      </w:pPr>
    </w:p>
    <w:p w14:paraId="410F2541" w14:textId="00505B0E" w:rsidR="00802547" w:rsidRPr="00C41A8A" w:rsidRDefault="00802547" w:rsidP="00E623C2">
      <w:pPr>
        <w:spacing w:line="480" w:lineRule="auto"/>
        <w:ind w:right="720"/>
        <w:jc w:val="both"/>
        <w:rPr>
          <w:rFonts w:ascii="Times New Roman" w:hAnsi="Times New Roman" w:cs="Times New Roman"/>
        </w:rPr>
      </w:pPr>
      <w:r w:rsidRPr="00C41A8A">
        <w:rPr>
          <w:rFonts w:ascii="Times New Roman" w:hAnsi="Times New Roman" w:cs="Times New Roman"/>
        </w:rPr>
        <w:lastRenderedPageBreak/>
        <w:t xml:space="preserve">Mathematics is—like all of language—our construction: it has the rules that it does because we decided, consciously or not, that it would. Though our decisions were not arbitrary, they are only </w:t>
      </w:r>
      <w:r w:rsidRPr="00C41A8A">
        <w:rPr>
          <w:rFonts w:ascii="Times New Roman" w:hAnsi="Times New Roman" w:cs="Times New Roman"/>
          <w:i/>
        </w:rPr>
        <w:t>justified</w:t>
      </w:r>
      <w:r w:rsidRPr="00C41A8A">
        <w:rPr>
          <w:rFonts w:ascii="Times New Roman" w:hAnsi="Times New Roman" w:cs="Times New Roman"/>
        </w:rPr>
        <w:t xml:space="preserve"> insofar as their product meets our needs: since mathematics was </w:t>
      </w:r>
      <w:r w:rsidRPr="00C41A8A">
        <w:rPr>
          <w:rFonts w:ascii="Times New Roman" w:hAnsi="Times New Roman" w:cs="Times New Roman"/>
          <w:i/>
        </w:rPr>
        <w:t>our</w:t>
      </w:r>
      <w:r w:rsidRPr="00C41A8A">
        <w:rPr>
          <w:rFonts w:ascii="Times New Roman" w:hAnsi="Times New Roman" w:cs="Times New Roman"/>
        </w:rPr>
        <w:t xml:space="preserve"> construction, there is no other authority to whom to appeal. And whether or not arithmetic can be derived from some set of axioms is not relevant to whether arithmetic meets our needs.</w:t>
      </w:r>
      <w:r w:rsidRPr="00C41A8A">
        <w:rPr>
          <w:rStyle w:val="FootnoteReference"/>
          <w:rFonts w:ascii="Times New Roman" w:hAnsi="Times New Roman" w:cs="Times New Roman"/>
        </w:rPr>
        <w:footnoteReference w:id="9"/>
      </w:r>
    </w:p>
    <w:p w14:paraId="6A2167DC" w14:textId="3331C437" w:rsidR="00802547" w:rsidRPr="00E623C2" w:rsidRDefault="00802547" w:rsidP="00E623C2">
      <w:pPr>
        <w:spacing w:line="480" w:lineRule="auto"/>
        <w:jc w:val="both"/>
        <w:rPr>
          <w:rFonts w:ascii="Times New Roman" w:hAnsi="Times New Roman" w:cs="Times New Roman"/>
          <w:b/>
        </w:rPr>
      </w:pPr>
      <w:r w:rsidRPr="00E623C2">
        <w:rPr>
          <w:rFonts w:ascii="Times New Roman" w:hAnsi="Times New Roman" w:cs="Times New Roman"/>
          <w:b/>
        </w:rPr>
        <w:t>3. Rule-Following.</w:t>
      </w:r>
    </w:p>
    <w:p w14:paraId="0431F6FD" w14:textId="28DB55DA" w:rsidR="00802547" w:rsidRPr="00C41A8A" w:rsidRDefault="00802547" w:rsidP="00C41A8A">
      <w:pPr>
        <w:spacing w:line="480" w:lineRule="auto"/>
        <w:jc w:val="both"/>
        <w:rPr>
          <w:rFonts w:ascii="Times New Roman" w:hAnsi="Times New Roman" w:cs="Times New Roman"/>
        </w:rPr>
      </w:pPr>
      <w:r>
        <w:rPr>
          <w:rFonts w:ascii="Times New Roman" w:hAnsi="Times New Roman" w:cs="Times New Roman"/>
        </w:rPr>
        <w:t>W</w:t>
      </w:r>
      <w:r w:rsidRPr="00C41A8A">
        <w:rPr>
          <w:rFonts w:ascii="Times New Roman" w:hAnsi="Times New Roman" w:cs="Times New Roman"/>
        </w:rPr>
        <w:t>hen playing a language-game, what makes certain moves right and others wrong? Why is it, for example, that the answer to “1 + 1” is “2” and not “3”? Well, one might respond, that is just what the rule of addition demands! Indeed—but who is to say that what we have been calling “addition,” the way we have been interpreting “+</w:t>
      </w:r>
      <w:r>
        <w:rPr>
          <w:rFonts w:ascii="Times New Roman" w:hAnsi="Times New Roman" w:cs="Times New Roman"/>
        </w:rPr>
        <w:t>,</w:t>
      </w:r>
      <w:r w:rsidRPr="00C41A8A">
        <w:rPr>
          <w:rFonts w:ascii="Times New Roman" w:hAnsi="Times New Roman" w:cs="Times New Roman"/>
        </w:rPr>
        <w:t xml:space="preserve">” is not in fact </w:t>
      </w:r>
      <w:proofErr w:type="spellStart"/>
      <w:r w:rsidRPr="00C41A8A">
        <w:rPr>
          <w:rFonts w:ascii="Times New Roman" w:hAnsi="Times New Roman" w:cs="Times New Roman"/>
          <w:i/>
          <w:iCs/>
        </w:rPr>
        <w:t>schmaddition</w:t>
      </w:r>
      <w:proofErr w:type="spellEnd"/>
      <w:r w:rsidRPr="00C41A8A">
        <w:rPr>
          <w:rFonts w:ascii="Times New Roman" w:hAnsi="Times New Roman" w:cs="Times New Roman"/>
          <w:i/>
          <w:iCs/>
        </w:rPr>
        <w:t>—</w:t>
      </w:r>
      <w:r w:rsidRPr="00C41A8A">
        <w:rPr>
          <w:rFonts w:ascii="Times New Roman" w:hAnsi="Times New Roman" w:cs="Times New Roman"/>
          <w:iCs/>
        </w:rPr>
        <w:t xml:space="preserve">a language-game quite </w:t>
      </w:r>
      <w:r w:rsidRPr="00C41A8A">
        <w:rPr>
          <w:rFonts w:ascii="Times New Roman" w:hAnsi="Times New Roman" w:cs="Times New Roman"/>
        </w:rPr>
        <w:t xml:space="preserve">like addition, except that the answer to “1 + 1” is, at least on this occasion, “3”? More generally, who is to say that </w:t>
      </w:r>
      <w:r w:rsidRPr="00C41A8A">
        <w:rPr>
          <w:rFonts w:ascii="Times New Roman" w:hAnsi="Times New Roman" w:cs="Times New Roman"/>
          <w:i/>
        </w:rPr>
        <w:t>any</w:t>
      </w:r>
      <w:r w:rsidRPr="00C41A8A">
        <w:rPr>
          <w:rFonts w:ascii="Times New Roman" w:hAnsi="Times New Roman" w:cs="Times New Roman"/>
        </w:rPr>
        <w:t xml:space="preserve"> of our “mistakes” are not just the results of </w:t>
      </w:r>
      <w:r w:rsidRPr="00C41A8A">
        <w:rPr>
          <w:rFonts w:ascii="Times New Roman" w:hAnsi="Times New Roman" w:cs="Times New Roman"/>
          <w:i/>
        </w:rPr>
        <w:t>correctly</w:t>
      </w:r>
      <w:r w:rsidRPr="00C41A8A">
        <w:rPr>
          <w:rFonts w:ascii="Times New Roman" w:hAnsi="Times New Roman" w:cs="Times New Roman"/>
        </w:rPr>
        <w:t xml:space="preserve"> following </w:t>
      </w:r>
      <w:r w:rsidRPr="00C41A8A">
        <w:rPr>
          <w:rFonts w:ascii="Times New Roman" w:hAnsi="Times New Roman" w:cs="Times New Roman"/>
          <w:i/>
        </w:rPr>
        <w:t>different</w:t>
      </w:r>
      <w:r w:rsidRPr="00C41A8A">
        <w:rPr>
          <w:rFonts w:ascii="Times New Roman" w:hAnsi="Times New Roman" w:cs="Times New Roman"/>
        </w:rPr>
        <w:t xml:space="preserve"> rules—or that our “successes” are not just the results of </w:t>
      </w:r>
      <w:r w:rsidRPr="00C41A8A">
        <w:rPr>
          <w:rFonts w:ascii="Times New Roman" w:hAnsi="Times New Roman" w:cs="Times New Roman"/>
          <w:i/>
        </w:rPr>
        <w:t>incorrectly</w:t>
      </w:r>
      <w:r w:rsidRPr="00C41A8A">
        <w:rPr>
          <w:rFonts w:ascii="Times New Roman" w:hAnsi="Times New Roman" w:cs="Times New Roman"/>
        </w:rPr>
        <w:t xml:space="preserve"> following different rules? Normativity seems to evaporate before our very eyes:</w:t>
      </w:r>
    </w:p>
    <w:p w14:paraId="0BDCF552" w14:textId="6F12F21C" w:rsidR="00802547" w:rsidRDefault="00802547" w:rsidP="00E623C2">
      <w:pPr>
        <w:ind w:left="720" w:right="720"/>
        <w:jc w:val="both"/>
        <w:rPr>
          <w:ins w:id="43" w:author="Daniel Sportiello" w:date="2019-08-07T12:08:00Z"/>
          <w:rFonts w:ascii="Times New Roman" w:hAnsi="Times New Roman" w:cs="Times New Roman"/>
        </w:rPr>
      </w:pPr>
      <w:r w:rsidRPr="00C41A8A">
        <w:rPr>
          <w:rFonts w:ascii="Times New Roman" w:hAnsi="Times New Roman" w:cs="Times New Roman"/>
        </w:rPr>
        <w:t xml:space="preserve">This </w:t>
      </w:r>
      <w:r>
        <w:rPr>
          <w:rFonts w:ascii="Times New Roman" w:hAnsi="Times New Roman" w:cs="Times New Roman"/>
        </w:rPr>
        <w:t>was</w:t>
      </w:r>
      <w:r w:rsidRPr="00C41A8A">
        <w:rPr>
          <w:rFonts w:ascii="Times New Roman" w:hAnsi="Times New Roman" w:cs="Times New Roman"/>
        </w:rPr>
        <w:t xml:space="preserve"> our paradox: no course of action </w:t>
      </w:r>
      <w:r>
        <w:rPr>
          <w:rFonts w:ascii="Times New Roman" w:hAnsi="Times New Roman" w:cs="Times New Roman"/>
        </w:rPr>
        <w:t>could</w:t>
      </w:r>
      <w:r w:rsidRPr="00C41A8A">
        <w:rPr>
          <w:rFonts w:ascii="Times New Roman" w:hAnsi="Times New Roman" w:cs="Times New Roman"/>
        </w:rPr>
        <w:t xml:space="preserve"> be determined by a rule, because every course of action can be brought into accord with the rule. </w:t>
      </w:r>
      <w:r>
        <w:rPr>
          <w:rFonts w:ascii="Times New Roman" w:hAnsi="Times New Roman" w:cs="Times New Roman"/>
        </w:rPr>
        <w:t>The answer was:</w:t>
      </w:r>
      <w:r w:rsidRPr="00C41A8A">
        <w:rPr>
          <w:rFonts w:ascii="Times New Roman" w:hAnsi="Times New Roman" w:cs="Times New Roman"/>
        </w:rPr>
        <w:t xml:space="preserve"> if every course of action can be brought into accord with the rule, then it can also be brought into conflict with it. And so there </w:t>
      </w:r>
      <w:r>
        <w:rPr>
          <w:rFonts w:ascii="Times New Roman" w:hAnsi="Times New Roman" w:cs="Times New Roman"/>
        </w:rPr>
        <w:t>would</w:t>
      </w:r>
      <w:r w:rsidRPr="00C41A8A">
        <w:rPr>
          <w:rFonts w:ascii="Times New Roman" w:hAnsi="Times New Roman" w:cs="Times New Roman"/>
        </w:rPr>
        <w:t xml:space="preserve"> be neither accord nor conflict here.</w:t>
      </w:r>
      <w:r w:rsidRPr="00C41A8A">
        <w:rPr>
          <w:rStyle w:val="FootnoteReference"/>
          <w:rFonts w:ascii="Times New Roman" w:hAnsi="Times New Roman" w:cs="Times New Roman"/>
        </w:rPr>
        <w:footnoteReference w:id="10"/>
      </w:r>
    </w:p>
    <w:p w14:paraId="44DF0260" w14:textId="77777777" w:rsidR="009C7C42" w:rsidRPr="00C41A8A" w:rsidRDefault="009C7C42">
      <w:pPr>
        <w:ind w:right="720"/>
        <w:jc w:val="both"/>
        <w:rPr>
          <w:rFonts w:ascii="Times New Roman" w:hAnsi="Times New Roman" w:cs="Times New Roman"/>
        </w:rPr>
        <w:pPrChange w:id="44" w:author="Daniel Sportiello" w:date="2019-08-07T12:08:00Z">
          <w:pPr>
            <w:ind w:left="720" w:right="720"/>
            <w:jc w:val="both"/>
          </w:pPr>
        </w:pPrChange>
      </w:pPr>
    </w:p>
    <w:p w14:paraId="4ABE0CE9" w14:textId="0351AAD2" w:rsidR="00802547" w:rsidDel="009C7C42" w:rsidRDefault="00802547" w:rsidP="00C41A8A">
      <w:pPr>
        <w:spacing w:line="480" w:lineRule="auto"/>
        <w:jc w:val="both"/>
        <w:rPr>
          <w:del w:id="45" w:author="Daniel Sportiello" w:date="2019-08-07T12:08:00Z"/>
          <w:rFonts w:ascii="Times New Roman" w:hAnsi="Times New Roman" w:cs="Times New Roman"/>
        </w:rPr>
      </w:pPr>
    </w:p>
    <w:p w14:paraId="36BC011D" w14:textId="67F6B079" w:rsidR="00802547" w:rsidRPr="00C41A8A" w:rsidRDefault="00802547" w:rsidP="00C41A8A">
      <w:pPr>
        <w:spacing w:line="480" w:lineRule="auto"/>
        <w:jc w:val="both"/>
        <w:rPr>
          <w:rFonts w:ascii="Times New Roman" w:hAnsi="Times New Roman" w:cs="Times New Roman"/>
        </w:rPr>
      </w:pPr>
      <w:r>
        <w:rPr>
          <w:rFonts w:ascii="Times New Roman" w:hAnsi="Times New Roman" w:cs="Times New Roman"/>
        </w:rPr>
        <w:t>It may seem that what we need is</w:t>
      </w:r>
      <w:r w:rsidRPr="00C41A8A">
        <w:rPr>
          <w:rFonts w:ascii="Times New Roman" w:hAnsi="Times New Roman" w:cs="Times New Roman"/>
        </w:rPr>
        <w:t xml:space="preserve"> a </w:t>
      </w:r>
      <w:r w:rsidRPr="00C41A8A">
        <w:rPr>
          <w:rFonts w:ascii="Times New Roman" w:hAnsi="Times New Roman" w:cs="Times New Roman"/>
          <w:i/>
        </w:rPr>
        <w:t>meta</w:t>
      </w:r>
      <w:r w:rsidRPr="00C41A8A">
        <w:rPr>
          <w:rFonts w:ascii="Times New Roman" w:hAnsi="Times New Roman" w:cs="Times New Roman"/>
        </w:rPr>
        <w:t xml:space="preserve">-rule that tells us how to play the relevant language-game: when you see “+,” the rule might go, interpret it as </w:t>
      </w:r>
      <w:r w:rsidRPr="00C41A8A">
        <w:rPr>
          <w:rFonts w:ascii="Times New Roman" w:hAnsi="Times New Roman" w:cs="Times New Roman"/>
          <w:i/>
        </w:rPr>
        <w:t>addition</w:t>
      </w:r>
      <w:r w:rsidRPr="00C41A8A">
        <w:rPr>
          <w:rFonts w:ascii="Times New Roman" w:hAnsi="Times New Roman" w:cs="Times New Roman"/>
        </w:rPr>
        <w:t xml:space="preserve"> rather than </w:t>
      </w:r>
      <w:proofErr w:type="spellStart"/>
      <w:r w:rsidRPr="00C41A8A">
        <w:rPr>
          <w:rFonts w:ascii="Times New Roman" w:hAnsi="Times New Roman" w:cs="Times New Roman"/>
          <w:i/>
        </w:rPr>
        <w:t>schmaddition</w:t>
      </w:r>
      <w:proofErr w:type="spellEnd"/>
      <w:r w:rsidRPr="00C41A8A">
        <w:rPr>
          <w:rFonts w:ascii="Times New Roman" w:hAnsi="Times New Roman" w:cs="Times New Roman"/>
        </w:rPr>
        <w:t xml:space="preserve">. Yet could one not interpret this new rule in more than one </w:t>
      </w:r>
      <w:proofErr w:type="gramStart"/>
      <w:r w:rsidRPr="00C41A8A">
        <w:rPr>
          <w:rFonts w:ascii="Times New Roman" w:hAnsi="Times New Roman" w:cs="Times New Roman"/>
        </w:rPr>
        <w:t>way?</w:t>
      </w:r>
      <w:proofErr w:type="gramEnd"/>
      <w:r w:rsidRPr="00C41A8A">
        <w:rPr>
          <w:rFonts w:ascii="Times New Roman" w:hAnsi="Times New Roman" w:cs="Times New Roman"/>
        </w:rPr>
        <w:t xml:space="preserve"> In response, </w:t>
      </w:r>
      <w:r>
        <w:rPr>
          <w:rFonts w:ascii="Times New Roman" w:hAnsi="Times New Roman" w:cs="Times New Roman"/>
        </w:rPr>
        <w:t>we seem</w:t>
      </w:r>
      <w:r w:rsidRPr="00C41A8A">
        <w:rPr>
          <w:rFonts w:ascii="Times New Roman" w:hAnsi="Times New Roman" w:cs="Times New Roman"/>
        </w:rPr>
        <w:t xml:space="preserve"> obliged to offer a </w:t>
      </w:r>
      <w:r w:rsidRPr="00C41A8A">
        <w:rPr>
          <w:rFonts w:ascii="Times New Roman" w:hAnsi="Times New Roman" w:cs="Times New Roman"/>
          <w:i/>
        </w:rPr>
        <w:t>meta</w:t>
      </w:r>
      <w:r w:rsidRPr="00C41A8A">
        <w:rPr>
          <w:rFonts w:ascii="Times New Roman" w:hAnsi="Times New Roman" w:cs="Times New Roman"/>
        </w:rPr>
        <w:t xml:space="preserve">-meta-rule. Yet could not one interpret </w:t>
      </w:r>
      <w:r w:rsidRPr="00C41A8A">
        <w:rPr>
          <w:rFonts w:ascii="Times New Roman" w:hAnsi="Times New Roman" w:cs="Times New Roman"/>
          <w:i/>
        </w:rPr>
        <w:t>this</w:t>
      </w:r>
      <w:r w:rsidRPr="00C41A8A">
        <w:rPr>
          <w:rFonts w:ascii="Times New Roman" w:hAnsi="Times New Roman" w:cs="Times New Roman"/>
        </w:rPr>
        <w:t xml:space="preserve"> new rule in more than one way? A vicious regress—one of our own creation—suddenly threatens us:</w:t>
      </w:r>
    </w:p>
    <w:p w14:paraId="65838375" w14:textId="3A6B0480" w:rsidR="00802547" w:rsidRDefault="00802547" w:rsidP="00E623C2">
      <w:pPr>
        <w:ind w:left="720" w:right="720"/>
        <w:jc w:val="both"/>
        <w:rPr>
          <w:ins w:id="46" w:author="Daniel Sportiello" w:date="2019-08-07T12:08:00Z"/>
          <w:rFonts w:ascii="Times New Roman" w:hAnsi="Times New Roman" w:cs="Times New Roman"/>
        </w:rPr>
      </w:pPr>
      <w:r>
        <w:rPr>
          <w:rFonts w:ascii="Times New Roman" w:hAnsi="Times New Roman" w:cs="Times New Roman"/>
        </w:rPr>
        <w:t>That there is a misunderstanding here is shown by the mere fact that in</w:t>
      </w:r>
      <w:r w:rsidRPr="00C41A8A">
        <w:rPr>
          <w:rFonts w:ascii="Times New Roman" w:hAnsi="Times New Roman" w:cs="Times New Roman"/>
        </w:rPr>
        <w:t xml:space="preserve"> this chain of reasoning we place one interpretation behind another, as if each one contented us at least for a moment, until we thought of yet another lying behind it.</w:t>
      </w:r>
      <w:r w:rsidRPr="00C41A8A">
        <w:rPr>
          <w:rStyle w:val="FootnoteReference"/>
          <w:rFonts w:ascii="Times New Roman" w:hAnsi="Times New Roman" w:cs="Times New Roman"/>
        </w:rPr>
        <w:footnoteReference w:id="11"/>
      </w:r>
    </w:p>
    <w:p w14:paraId="3698845B" w14:textId="77777777" w:rsidR="009C7C42" w:rsidRPr="00C41A8A" w:rsidRDefault="009C7C42">
      <w:pPr>
        <w:ind w:right="720"/>
        <w:jc w:val="both"/>
        <w:rPr>
          <w:rFonts w:ascii="Times New Roman" w:hAnsi="Times New Roman" w:cs="Times New Roman"/>
        </w:rPr>
        <w:pPrChange w:id="47" w:author="Daniel Sportiello" w:date="2019-08-07T12:08:00Z">
          <w:pPr>
            <w:ind w:left="720" w:right="720"/>
            <w:jc w:val="both"/>
          </w:pPr>
        </w:pPrChange>
      </w:pPr>
    </w:p>
    <w:p w14:paraId="06E3961B" w14:textId="141A7971" w:rsidR="00802547" w:rsidDel="009C7C42" w:rsidRDefault="00802547" w:rsidP="00C41A8A">
      <w:pPr>
        <w:spacing w:line="480" w:lineRule="auto"/>
        <w:jc w:val="both"/>
        <w:rPr>
          <w:del w:id="48" w:author="Daniel Sportiello" w:date="2019-08-07T12:08:00Z"/>
          <w:rFonts w:ascii="Times New Roman" w:hAnsi="Times New Roman" w:cs="Times New Roman"/>
        </w:rPr>
      </w:pPr>
    </w:p>
    <w:p w14:paraId="1D7BADB3" w14:textId="20661295"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 xml:space="preserve">If to follow a rule is to follow the meta-rule of how to follow that rule, then to follow the meta-rule would be to follow the meta-meta-rule of how to follow that meta-rule… and so on. Stepping back, it seems that there would be </w:t>
      </w:r>
      <w:r w:rsidRPr="00C41A8A">
        <w:rPr>
          <w:rFonts w:ascii="Times New Roman" w:hAnsi="Times New Roman" w:cs="Times New Roman"/>
          <w:i/>
        </w:rPr>
        <w:t>nothing</w:t>
      </w:r>
      <w:r w:rsidRPr="00C41A8A">
        <w:rPr>
          <w:rFonts w:ascii="Times New Roman" w:hAnsi="Times New Roman" w:cs="Times New Roman"/>
        </w:rPr>
        <w:t xml:space="preserve"> that it is to follow a rule—nothing, in other words, that it would be to be right rather than wrong.</w:t>
      </w:r>
      <w:r w:rsidRPr="00C41A8A">
        <w:rPr>
          <w:rStyle w:val="FootnoteReference"/>
          <w:rFonts w:ascii="Times New Roman" w:hAnsi="Times New Roman" w:cs="Times New Roman"/>
        </w:rPr>
        <w:footnoteReference w:id="12"/>
      </w:r>
      <w:r>
        <w:rPr>
          <w:rFonts w:ascii="Times New Roman" w:hAnsi="Times New Roman" w:cs="Times New Roman"/>
        </w:rPr>
        <w:t xml:space="preserve"> </w:t>
      </w:r>
      <w:r w:rsidRPr="00C41A8A">
        <w:rPr>
          <w:rFonts w:ascii="Times New Roman" w:hAnsi="Times New Roman" w:cs="Times New Roman"/>
        </w:rPr>
        <w:t>This skeptical conclusion shows only, Wittgenstein suggests, that something has gone wrong:</w:t>
      </w:r>
    </w:p>
    <w:p w14:paraId="2CC35C95" w14:textId="4E16DAF9" w:rsidR="00802547" w:rsidRDefault="00802547" w:rsidP="00E623C2">
      <w:pPr>
        <w:ind w:left="720" w:right="720"/>
        <w:jc w:val="both"/>
        <w:rPr>
          <w:rFonts w:ascii="Times New Roman" w:hAnsi="Times New Roman" w:cs="Times New Roman"/>
        </w:rPr>
      </w:pPr>
      <w:r w:rsidRPr="00C41A8A">
        <w:rPr>
          <w:rFonts w:ascii="Times New Roman" w:hAnsi="Times New Roman" w:cs="Times New Roman"/>
        </w:rPr>
        <w:t xml:space="preserve">What we thereby show is that there </w:t>
      </w:r>
      <w:r>
        <w:rPr>
          <w:rFonts w:ascii="Times New Roman" w:hAnsi="Times New Roman" w:cs="Times New Roman"/>
        </w:rPr>
        <w:t>is</w:t>
      </w:r>
      <w:r w:rsidRPr="00C41A8A">
        <w:rPr>
          <w:rFonts w:ascii="Times New Roman" w:hAnsi="Times New Roman" w:cs="Times New Roman"/>
        </w:rPr>
        <w:t xml:space="preserve"> a way of grasping a rule which is </w:t>
      </w:r>
      <w:r w:rsidRPr="00C41A8A">
        <w:rPr>
          <w:rFonts w:ascii="Times New Roman" w:hAnsi="Times New Roman" w:cs="Times New Roman"/>
          <w:i/>
        </w:rPr>
        <w:t>not</w:t>
      </w:r>
      <w:r w:rsidRPr="00C41A8A">
        <w:rPr>
          <w:rFonts w:ascii="Times New Roman" w:hAnsi="Times New Roman" w:cs="Times New Roman"/>
        </w:rPr>
        <w:t xml:space="preserve"> an interpretation, but which, from case to case of application, is exhibited in what we call “following the rule” and “going against it.”</w:t>
      </w:r>
      <w:r w:rsidRPr="00C41A8A">
        <w:rPr>
          <w:rStyle w:val="FootnoteReference"/>
          <w:rFonts w:ascii="Times New Roman" w:hAnsi="Times New Roman" w:cs="Times New Roman"/>
        </w:rPr>
        <w:footnoteReference w:id="13"/>
      </w:r>
    </w:p>
    <w:p w14:paraId="5DDB5D91" w14:textId="77777777" w:rsidR="00802547" w:rsidRPr="00C41A8A" w:rsidRDefault="00802547">
      <w:pPr>
        <w:ind w:right="720"/>
        <w:jc w:val="both"/>
        <w:rPr>
          <w:rFonts w:ascii="Times New Roman" w:hAnsi="Times New Roman" w:cs="Times New Roman"/>
        </w:rPr>
        <w:pPrChange w:id="49" w:author="Daniel Sportiello" w:date="2019-08-07T12:09:00Z">
          <w:pPr>
            <w:ind w:left="720" w:right="720"/>
            <w:jc w:val="both"/>
          </w:pPr>
        </w:pPrChange>
      </w:pPr>
    </w:p>
    <w:p w14:paraId="29DD1127" w14:textId="49FB7E0D"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 xml:space="preserve">Normativity dissolved under the vicious regress of interpretations because the limitless interpretability of every rule showed that the difference between right and wrong was an illusion. </w:t>
      </w:r>
      <w:del w:id="50" w:author="Daniel Sportiello" w:date="2019-08-07T13:59:00Z">
        <w:r w:rsidRPr="00C41A8A" w:rsidDel="005758A2">
          <w:rPr>
            <w:rFonts w:ascii="Times New Roman" w:hAnsi="Times New Roman" w:cs="Times New Roman"/>
          </w:rPr>
          <w:delText>But a private language does not solve this problem: if one cannot be wrong about to which of one’s ideas and sensations one’s words refer, then the very distinction between right and wrong once again collapses.</w:delText>
        </w:r>
        <w:r w:rsidDel="005758A2">
          <w:rPr>
            <w:rFonts w:ascii="Times New Roman" w:hAnsi="Times New Roman" w:cs="Times New Roman"/>
          </w:rPr>
          <w:delText xml:space="preserve"> </w:delText>
        </w:r>
      </w:del>
      <w:r>
        <w:rPr>
          <w:rFonts w:ascii="Times New Roman" w:hAnsi="Times New Roman" w:cs="Times New Roman"/>
        </w:rPr>
        <w:t xml:space="preserve">But this </w:t>
      </w:r>
      <w:r w:rsidRPr="00C41A8A">
        <w:rPr>
          <w:rFonts w:ascii="Times New Roman" w:hAnsi="Times New Roman" w:cs="Times New Roman"/>
        </w:rPr>
        <w:t>hints at another solution to the vicious regress</w:t>
      </w:r>
      <w:proofErr w:type="gramStart"/>
      <w:r w:rsidRPr="00C41A8A">
        <w:rPr>
          <w:rFonts w:ascii="Times New Roman" w:hAnsi="Times New Roman" w:cs="Times New Roman"/>
        </w:rPr>
        <w:t>:</w:t>
      </w:r>
      <w:r>
        <w:rPr>
          <w:rFonts w:ascii="Times New Roman" w:hAnsi="Times New Roman" w:cs="Times New Roman"/>
        </w:rPr>
        <w:t xml:space="preserve">  </w:t>
      </w:r>
      <w:r w:rsidRPr="00C41A8A">
        <w:rPr>
          <w:rFonts w:ascii="Times New Roman" w:hAnsi="Times New Roman" w:cs="Times New Roman"/>
        </w:rPr>
        <w:t>“</w:t>
      </w:r>
      <w:proofErr w:type="gramEnd"/>
      <w:ins w:id="51" w:author="Daniel Sportiello" w:date="2019-08-07T13:41:00Z">
        <w:r w:rsidR="009F5B92">
          <w:rPr>
            <w:rFonts w:ascii="Times New Roman" w:hAnsi="Times New Roman" w:cs="Times New Roman"/>
          </w:rPr>
          <w:t>‘</w:t>
        </w:r>
      </w:ins>
      <w:r w:rsidRPr="00C41A8A">
        <w:rPr>
          <w:rFonts w:ascii="Times New Roman" w:hAnsi="Times New Roman" w:cs="Times New Roman"/>
        </w:rPr>
        <w:t>Following a rule</w:t>
      </w:r>
      <w:ins w:id="52" w:author="Daniel Sportiello" w:date="2019-08-07T13:41:00Z">
        <w:r w:rsidR="009F5B92">
          <w:rPr>
            <w:rFonts w:ascii="Times New Roman" w:hAnsi="Times New Roman" w:cs="Times New Roman"/>
          </w:rPr>
          <w:t>’</w:t>
        </w:r>
      </w:ins>
      <w:del w:id="53" w:author="Daniel Sportiello" w:date="2019-08-07T13:41:00Z">
        <w:r w:rsidRPr="00C41A8A" w:rsidDel="009F5B92">
          <w:rPr>
            <w:rFonts w:ascii="Times New Roman" w:hAnsi="Times New Roman" w:cs="Times New Roman"/>
          </w:rPr>
          <w:delText>”</w:delText>
        </w:r>
      </w:del>
      <w:r w:rsidRPr="00C41A8A">
        <w:rPr>
          <w:rFonts w:ascii="Times New Roman" w:hAnsi="Times New Roman" w:cs="Times New Roman"/>
        </w:rPr>
        <w:t xml:space="preserve"> is a practice.</w:t>
      </w:r>
      <w:ins w:id="54" w:author="Daniel Sportiello" w:date="2019-08-07T13:40:00Z">
        <w:r w:rsidR="009F5B92">
          <w:rPr>
            <w:rFonts w:ascii="Times New Roman" w:hAnsi="Times New Roman" w:cs="Times New Roman"/>
          </w:rPr>
          <w:t>”</w:t>
        </w:r>
      </w:ins>
      <w:r w:rsidRPr="00C41A8A">
        <w:rPr>
          <w:rStyle w:val="FootnoteReference"/>
          <w:rFonts w:ascii="Times New Roman" w:hAnsi="Times New Roman" w:cs="Times New Roman"/>
        </w:rPr>
        <w:footnoteReference w:id="14"/>
      </w:r>
      <w:r>
        <w:rPr>
          <w:rFonts w:ascii="Times New Roman" w:hAnsi="Times New Roman" w:cs="Times New Roman"/>
        </w:rPr>
        <w:t xml:space="preserve">  </w:t>
      </w:r>
      <w:r w:rsidRPr="00C41A8A">
        <w:rPr>
          <w:rFonts w:ascii="Times New Roman" w:hAnsi="Times New Roman" w:cs="Times New Roman"/>
        </w:rPr>
        <w:t xml:space="preserve">Our words, including our mathematical words, operate according to rules—but these rules are not such that we can </w:t>
      </w:r>
      <w:r w:rsidRPr="00C41A8A">
        <w:rPr>
          <w:rFonts w:ascii="Times New Roman" w:hAnsi="Times New Roman" w:cs="Times New Roman"/>
          <w:i/>
        </w:rPr>
        <w:t>succeed</w:t>
      </w:r>
      <w:r w:rsidRPr="00C41A8A">
        <w:rPr>
          <w:rFonts w:ascii="Times New Roman" w:hAnsi="Times New Roman" w:cs="Times New Roman"/>
        </w:rPr>
        <w:t xml:space="preserve"> or </w:t>
      </w:r>
      <w:r w:rsidRPr="00C41A8A">
        <w:rPr>
          <w:rFonts w:ascii="Times New Roman" w:hAnsi="Times New Roman" w:cs="Times New Roman"/>
          <w:i/>
        </w:rPr>
        <w:t>fail</w:t>
      </w:r>
      <w:r w:rsidRPr="00C41A8A">
        <w:rPr>
          <w:rFonts w:ascii="Times New Roman" w:hAnsi="Times New Roman" w:cs="Times New Roman"/>
        </w:rPr>
        <w:t xml:space="preserve"> in discovering them. Rather, they are </w:t>
      </w:r>
      <w:r w:rsidRPr="00C41A8A">
        <w:rPr>
          <w:rFonts w:ascii="Times New Roman" w:hAnsi="Times New Roman" w:cs="Times New Roman"/>
          <w:i/>
        </w:rPr>
        <w:t>created</w:t>
      </w:r>
      <w:r w:rsidRPr="00C41A8A">
        <w:rPr>
          <w:rFonts w:ascii="Times New Roman" w:hAnsi="Times New Roman" w:cs="Times New Roman"/>
        </w:rPr>
        <w:t xml:space="preserve"> by communal agreement: </w:t>
      </w:r>
      <w:r w:rsidRPr="00C41A8A">
        <w:rPr>
          <w:rFonts w:ascii="Times New Roman" w:hAnsi="Times New Roman" w:cs="Times New Roman"/>
        </w:rPr>
        <w:lastRenderedPageBreak/>
        <w:t xml:space="preserve">everyone insisting that the answer to “1 + 1” is “2” </w:t>
      </w:r>
      <w:r w:rsidRPr="00C41A8A">
        <w:rPr>
          <w:rFonts w:ascii="Times New Roman" w:hAnsi="Times New Roman" w:cs="Times New Roman"/>
          <w:i/>
          <w:iCs/>
        </w:rPr>
        <w:t>just is</w:t>
      </w:r>
      <w:r w:rsidRPr="00C41A8A">
        <w:rPr>
          <w:rFonts w:ascii="Times New Roman" w:hAnsi="Times New Roman" w:cs="Times New Roman"/>
        </w:rPr>
        <w:t xml:space="preserve"> what makes it true that the answer to “1 + 1” is “2.” A word</w:t>
      </w:r>
      <w:del w:id="55" w:author="Daniel Sportiello" w:date="2019-08-07T12:15:00Z">
        <w:r w:rsidRPr="00C41A8A" w:rsidDel="0069071D">
          <w:rPr>
            <w:rFonts w:ascii="Times New Roman" w:hAnsi="Times New Roman" w:cs="Times New Roman"/>
          </w:rPr>
          <w:delText>, remember,</w:delText>
        </w:r>
      </w:del>
      <w:r w:rsidRPr="00C41A8A">
        <w:rPr>
          <w:rFonts w:ascii="Times New Roman" w:hAnsi="Times New Roman" w:cs="Times New Roman"/>
        </w:rPr>
        <w:t xml:space="preserve"> gets its meaning through its use—that is, through the way that </w:t>
      </w:r>
      <w:r w:rsidRPr="00C41A8A">
        <w:rPr>
          <w:rFonts w:ascii="Times New Roman" w:hAnsi="Times New Roman" w:cs="Times New Roman"/>
          <w:i/>
        </w:rPr>
        <w:t>we</w:t>
      </w:r>
      <w:r w:rsidRPr="00C41A8A">
        <w:rPr>
          <w:rFonts w:ascii="Times New Roman" w:hAnsi="Times New Roman" w:cs="Times New Roman"/>
        </w:rPr>
        <w:t xml:space="preserve"> use it:</w:t>
      </w:r>
    </w:p>
    <w:p w14:paraId="20E7D6EB" w14:textId="2D8597B6" w:rsidR="00802547" w:rsidRDefault="00802547" w:rsidP="00E623C2">
      <w:pPr>
        <w:ind w:left="720" w:right="720"/>
        <w:jc w:val="both"/>
        <w:rPr>
          <w:rFonts w:ascii="Times New Roman" w:hAnsi="Times New Roman" w:cs="Times New Roman"/>
        </w:rPr>
      </w:pPr>
      <w:r w:rsidRPr="00C41A8A">
        <w:rPr>
          <w:rFonts w:ascii="Times New Roman" w:hAnsi="Times New Roman" w:cs="Times New Roman"/>
        </w:rPr>
        <w:t xml:space="preserve">To </w:t>
      </w:r>
      <w:r w:rsidRPr="00C41A8A">
        <w:rPr>
          <w:rFonts w:ascii="Times New Roman" w:hAnsi="Times New Roman" w:cs="Times New Roman"/>
          <w:i/>
        </w:rPr>
        <w:t>think</w:t>
      </w:r>
      <w:r w:rsidRPr="00C41A8A">
        <w:rPr>
          <w:rFonts w:ascii="Times New Roman" w:hAnsi="Times New Roman" w:cs="Times New Roman"/>
        </w:rPr>
        <w:t xml:space="preserve"> one is following a rule is not to follow a rule. And that’s why it’s not possible to follow a rule “privately”; otherwise, thinking one was following a rule would be the same thing as following it.</w:t>
      </w:r>
      <w:r w:rsidRPr="00C41A8A">
        <w:rPr>
          <w:rStyle w:val="FootnoteReference"/>
          <w:rFonts w:ascii="Times New Roman" w:hAnsi="Times New Roman" w:cs="Times New Roman"/>
        </w:rPr>
        <w:footnoteReference w:id="15"/>
      </w:r>
    </w:p>
    <w:p w14:paraId="7919FABA" w14:textId="77777777" w:rsidR="00802547" w:rsidRPr="00C41A8A" w:rsidRDefault="00802547">
      <w:pPr>
        <w:ind w:right="720"/>
        <w:jc w:val="both"/>
        <w:rPr>
          <w:rFonts w:ascii="Times New Roman" w:hAnsi="Times New Roman" w:cs="Times New Roman"/>
        </w:rPr>
        <w:pPrChange w:id="56" w:author="Daniel Sportiello" w:date="2019-08-07T12:09:00Z">
          <w:pPr>
            <w:ind w:left="720" w:right="720"/>
            <w:jc w:val="both"/>
          </w:pPr>
        </w:pPrChange>
      </w:pPr>
    </w:p>
    <w:p w14:paraId="005FDB95" w14:textId="3961A6A5" w:rsidR="00802547" w:rsidRPr="00C41A8A" w:rsidRDefault="00802547" w:rsidP="00041B4A">
      <w:pPr>
        <w:spacing w:line="480" w:lineRule="auto"/>
        <w:jc w:val="both"/>
        <w:rPr>
          <w:rFonts w:ascii="Times New Roman" w:hAnsi="Times New Roman" w:cs="Times New Roman"/>
        </w:rPr>
      </w:pPr>
      <w:r w:rsidRPr="00C41A8A">
        <w:rPr>
          <w:rFonts w:ascii="Times New Roman" w:hAnsi="Times New Roman" w:cs="Times New Roman"/>
        </w:rPr>
        <w:t>Publicity, Wittgenstein insists, is essential to normativity: normativity demands fallibility, while fallibility demands publicity.</w:t>
      </w:r>
      <w:r>
        <w:rPr>
          <w:rFonts w:ascii="Times New Roman" w:hAnsi="Times New Roman" w:cs="Times New Roman"/>
        </w:rPr>
        <w:t xml:space="preserve"> </w:t>
      </w:r>
      <w:r w:rsidRPr="00C41A8A">
        <w:rPr>
          <w:rFonts w:ascii="Times New Roman" w:hAnsi="Times New Roman" w:cs="Times New Roman"/>
        </w:rPr>
        <w:t>Language is</w:t>
      </w:r>
      <w:r>
        <w:rPr>
          <w:rFonts w:ascii="Times New Roman" w:hAnsi="Times New Roman" w:cs="Times New Roman"/>
        </w:rPr>
        <w:t xml:space="preserve"> therefore</w:t>
      </w:r>
      <w:r w:rsidRPr="00C41A8A">
        <w:rPr>
          <w:rFonts w:ascii="Times New Roman" w:hAnsi="Times New Roman" w:cs="Times New Roman"/>
        </w:rPr>
        <w:t xml:space="preserve"> </w:t>
      </w:r>
      <w:r w:rsidRPr="00C41A8A">
        <w:rPr>
          <w:rFonts w:ascii="Times New Roman" w:hAnsi="Times New Roman" w:cs="Times New Roman"/>
          <w:i/>
        </w:rPr>
        <w:t>inevitably</w:t>
      </w:r>
      <w:r w:rsidRPr="00C41A8A">
        <w:rPr>
          <w:rFonts w:ascii="Times New Roman" w:hAnsi="Times New Roman" w:cs="Times New Roman"/>
        </w:rPr>
        <w:t xml:space="preserve"> public: in language, as i</w:t>
      </w:r>
      <w:r>
        <w:rPr>
          <w:rFonts w:ascii="Times New Roman" w:hAnsi="Times New Roman" w:cs="Times New Roman"/>
        </w:rPr>
        <w:t>n</w:t>
      </w:r>
      <w:r w:rsidRPr="00C41A8A">
        <w:rPr>
          <w:rFonts w:ascii="Times New Roman" w:hAnsi="Times New Roman" w:cs="Times New Roman"/>
        </w:rPr>
        <w:t xml:space="preserve"> morality, the only reason that distinguishing right from wrong </w:t>
      </w:r>
      <w:r w:rsidRPr="00C41A8A">
        <w:rPr>
          <w:rFonts w:ascii="Times New Roman" w:hAnsi="Times New Roman" w:cs="Times New Roman"/>
          <w:i/>
        </w:rPr>
        <w:t>matters</w:t>
      </w:r>
      <w:r w:rsidRPr="00C41A8A">
        <w:rPr>
          <w:rFonts w:ascii="Times New Roman" w:hAnsi="Times New Roman" w:cs="Times New Roman"/>
        </w:rPr>
        <w:t xml:space="preserve"> is so that we might do justice, broadly speaking, to one another.</w:t>
      </w:r>
    </w:p>
    <w:p w14:paraId="7437C6D8" w14:textId="00FF7936" w:rsidR="00802547" w:rsidRPr="00E623C2" w:rsidRDefault="00802547" w:rsidP="00C41A8A">
      <w:pPr>
        <w:spacing w:line="480" w:lineRule="auto"/>
        <w:jc w:val="both"/>
        <w:rPr>
          <w:rFonts w:ascii="Times New Roman" w:hAnsi="Times New Roman" w:cs="Times New Roman"/>
          <w:b/>
        </w:rPr>
      </w:pPr>
      <w:r w:rsidRPr="00E623C2">
        <w:rPr>
          <w:rFonts w:ascii="Times New Roman" w:hAnsi="Times New Roman" w:cs="Times New Roman"/>
          <w:b/>
        </w:rPr>
        <w:t>3. Forms of Life.</w:t>
      </w:r>
    </w:p>
    <w:p w14:paraId="78779A46" w14:textId="2AD3CA4D"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 xml:space="preserve">Of course, this insight runs the risk of </w:t>
      </w:r>
      <w:r w:rsidRPr="00C41A8A">
        <w:rPr>
          <w:rFonts w:ascii="Times New Roman" w:hAnsi="Times New Roman" w:cs="Times New Roman"/>
          <w:i/>
        </w:rPr>
        <w:t>profound</w:t>
      </w:r>
      <w:r w:rsidRPr="00C41A8A">
        <w:rPr>
          <w:rFonts w:ascii="Times New Roman" w:hAnsi="Times New Roman" w:cs="Times New Roman"/>
        </w:rPr>
        <w:t xml:space="preserve"> misinterpretation—regarding both language and morality. True, we would have neither language nor morality were we not intrinsically social: alone, one cannot learn to speak—or, for that matter, to act—rightly. But this does </w:t>
      </w:r>
      <w:r w:rsidRPr="00C41A8A">
        <w:rPr>
          <w:rFonts w:ascii="Times New Roman" w:hAnsi="Times New Roman" w:cs="Times New Roman"/>
          <w:i/>
        </w:rPr>
        <w:t>not</w:t>
      </w:r>
      <w:r w:rsidRPr="00C41A8A">
        <w:rPr>
          <w:rFonts w:ascii="Times New Roman" w:hAnsi="Times New Roman" w:cs="Times New Roman"/>
        </w:rPr>
        <w:t xml:space="preserve"> mean that, having learned to speak and to act rightly, one cannot talk to oneself—or, for that matter, do right by oneself. For to learn to speak and to act rightly is to rebuild </w:t>
      </w:r>
      <w:r w:rsidRPr="00C41A8A">
        <w:rPr>
          <w:rFonts w:ascii="Times New Roman" w:hAnsi="Times New Roman" w:cs="Times New Roman"/>
          <w:i/>
        </w:rPr>
        <w:t>within oneself</w:t>
      </w:r>
      <w:r w:rsidRPr="00C41A8A">
        <w:rPr>
          <w:rFonts w:ascii="Times New Roman" w:hAnsi="Times New Roman" w:cs="Times New Roman"/>
        </w:rPr>
        <w:t xml:space="preserve"> the community that teaches one to speak and to act rightly. It is to make of oneself a multitude—to divide oneself into legislator and subject.</w:t>
      </w:r>
      <w:r w:rsidRPr="00C41A8A">
        <w:rPr>
          <w:rStyle w:val="FootnoteReference"/>
          <w:rFonts w:ascii="Times New Roman" w:hAnsi="Times New Roman" w:cs="Times New Roman"/>
        </w:rPr>
        <w:footnoteReference w:id="16"/>
      </w:r>
    </w:p>
    <w:p w14:paraId="1F6663A6" w14:textId="35AD906B"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ab/>
        <w:t xml:space="preserve">Recall that, for Wittgenstein, everyone insisting that the answer to “1 + 1” is “2” </w:t>
      </w:r>
      <w:r w:rsidRPr="00C41A8A">
        <w:rPr>
          <w:rFonts w:ascii="Times New Roman" w:hAnsi="Times New Roman" w:cs="Times New Roman"/>
          <w:i/>
        </w:rPr>
        <w:t>just is</w:t>
      </w:r>
      <w:r w:rsidRPr="00C41A8A">
        <w:rPr>
          <w:rFonts w:ascii="Times New Roman" w:hAnsi="Times New Roman" w:cs="Times New Roman"/>
        </w:rPr>
        <w:t xml:space="preserve"> what makes it true that the answer to “1 + 1” is “2.” One might conclude from this that </w:t>
      </w:r>
      <w:r w:rsidRPr="00C41A8A">
        <w:rPr>
          <w:rFonts w:ascii="Times New Roman" w:hAnsi="Times New Roman" w:cs="Times New Roman"/>
          <w:i/>
        </w:rPr>
        <w:t>nothing more</w:t>
      </w:r>
      <w:r w:rsidRPr="00C41A8A">
        <w:rPr>
          <w:rFonts w:ascii="Times New Roman" w:hAnsi="Times New Roman" w:cs="Times New Roman"/>
        </w:rPr>
        <w:t xml:space="preserve"> </w:t>
      </w:r>
      <w:r w:rsidRPr="00C41A8A">
        <w:rPr>
          <w:rFonts w:ascii="Times New Roman" w:hAnsi="Times New Roman" w:cs="Times New Roman"/>
          <w:i/>
        </w:rPr>
        <w:t>than</w:t>
      </w:r>
      <w:r w:rsidRPr="00C41A8A">
        <w:rPr>
          <w:rFonts w:ascii="Times New Roman" w:hAnsi="Times New Roman" w:cs="Times New Roman"/>
        </w:rPr>
        <w:t xml:space="preserve"> communal agreement distinguishes right from wrong—such that, alone, one can neither </w:t>
      </w:r>
      <w:r>
        <w:rPr>
          <w:rFonts w:ascii="Times New Roman" w:hAnsi="Times New Roman" w:cs="Times New Roman"/>
        </w:rPr>
        <w:t>speak</w:t>
      </w:r>
      <w:r w:rsidRPr="00C41A8A">
        <w:rPr>
          <w:rFonts w:ascii="Times New Roman" w:hAnsi="Times New Roman" w:cs="Times New Roman"/>
        </w:rPr>
        <w:t xml:space="preserve"> nor act rightly. This is not, of course, an especially robust sort of normativity. Indeed, it </w:t>
      </w:r>
      <w:r w:rsidRPr="00C41A8A">
        <w:rPr>
          <w:rFonts w:ascii="Times New Roman" w:hAnsi="Times New Roman" w:cs="Times New Roman"/>
          <w:i/>
        </w:rPr>
        <w:t>reduces</w:t>
      </w:r>
      <w:r w:rsidRPr="00C41A8A">
        <w:rPr>
          <w:rFonts w:ascii="Times New Roman" w:hAnsi="Times New Roman" w:cs="Times New Roman"/>
        </w:rPr>
        <w:t xml:space="preserve"> the normative to the descriptive—to certain facts about how people in fact respond: “1 + </w:t>
      </w:r>
      <w:r w:rsidRPr="00C41A8A">
        <w:rPr>
          <w:rFonts w:ascii="Times New Roman" w:hAnsi="Times New Roman" w:cs="Times New Roman"/>
        </w:rPr>
        <w:lastRenderedPageBreak/>
        <w:t xml:space="preserve">1 = 2” </w:t>
      </w:r>
      <w:r w:rsidRPr="00C41A8A">
        <w:rPr>
          <w:rFonts w:ascii="Times New Roman" w:hAnsi="Times New Roman" w:cs="Times New Roman"/>
          <w:i/>
        </w:rPr>
        <w:t>just means</w:t>
      </w:r>
      <w:r w:rsidRPr="00C41A8A">
        <w:rPr>
          <w:rFonts w:ascii="Times New Roman" w:hAnsi="Times New Roman" w:cs="Times New Roman"/>
        </w:rPr>
        <w:t xml:space="preserve">, if the reductionist is right, that “most agree, most of the time, that ‘1 + 1 = 2.’” But Wittgenstein is clear that this is </w:t>
      </w:r>
      <w:r w:rsidRPr="00C41A8A">
        <w:rPr>
          <w:rFonts w:ascii="Times New Roman" w:hAnsi="Times New Roman" w:cs="Times New Roman"/>
          <w:i/>
        </w:rPr>
        <w:t>not</w:t>
      </w:r>
      <w:r w:rsidRPr="00C41A8A">
        <w:rPr>
          <w:rFonts w:ascii="Times New Roman" w:hAnsi="Times New Roman" w:cs="Times New Roman"/>
        </w:rPr>
        <w:t xml:space="preserve"> his </w:t>
      </w:r>
      <w:del w:id="57" w:author="Daniel Sportiello" w:date="2019-08-07T14:04:00Z">
        <w:r w:rsidRPr="00C41A8A" w:rsidDel="00AE173B">
          <w:rPr>
            <w:rFonts w:ascii="Times New Roman" w:hAnsi="Times New Roman" w:cs="Times New Roman"/>
          </w:rPr>
          <w:delText>position</w:delText>
        </w:r>
      </w:del>
      <w:ins w:id="58" w:author="Daniel Sportiello" w:date="2019-08-07T14:04:00Z">
        <w:r w:rsidR="00AE173B">
          <w:rPr>
            <w:rFonts w:ascii="Times New Roman" w:hAnsi="Times New Roman" w:cs="Times New Roman"/>
          </w:rPr>
          <w:t>doct</w:t>
        </w:r>
      </w:ins>
      <w:ins w:id="59" w:author="Daniel Sportiello" w:date="2019-08-07T14:05:00Z">
        <w:r w:rsidR="00AE173B">
          <w:rPr>
            <w:rFonts w:ascii="Times New Roman" w:hAnsi="Times New Roman" w:cs="Times New Roman"/>
          </w:rPr>
          <w:t>rine</w:t>
        </w:r>
      </w:ins>
      <w:r w:rsidRPr="00C41A8A">
        <w:rPr>
          <w:rFonts w:ascii="Times New Roman" w:hAnsi="Times New Roman" w:cs="Times New Roman"/>
        </w:rPr>
        <w:t>:</w:t>
      </w:r>
    </w:p>
    <w:p w14:paraId="36098EAD" w14:textId="6D46D1F2" w:rsidR="00802547" w:rsidRDefault="00A74778" w:rsidP="00E623C2">
      <w:pPr>
        <w:ind w:left="720" w:right="720"/>
        <w:jc w:val="both"/>
        <w:rPr>
          <w:rFonts w:ascii="Times New Roman" w:hAnsi="Times New Roman" w:cs="Times New Roman"/>
        </w:rPr>
      </w:pPr>
      <w:ins w:id="60" w:author="SHSU" w:date="2019-08-02T12:01:00Z">
        <w:r>
          <w:rPr>
            <w:rFonts w:ascii="Times New Roman" w:hAnsi="Times New Roman" w:cs="Times New Roman"/>
          </w:rPr>
          <w:t>“</w:t>
        </w:r>
      </w:ins>
      <w:r w:rsidR="00802547" w:rsidRPr="00C41A8A">
        <w:rPr>
          <w:rFonts w:ascii="Times New Roman" w:hAnsi="Times New Roman" w:cs="Times New Roman"/>
        </w:rPr>
        <w:t xml:space="preserve">So you are saying that human agreement decides what is true and what is false?”—What is true or false is what human beings </w:t>
      </w:r>
      <w:r w:rsidR="00802547" w:rsidRPr="00C41A8A">
        <w:rPr>
          <w:rFonts w:ascii="Times New Roman" w:hAnsi="Times New Roman" w:cs="Times New Roman"/>
          <w:i/>
        </w:rPr>
        <w:t>say</w:t>
      </w:r>
      <w:r w:rsidR="00802547" w:rsidRPr="00C41A8A">
        <w:rPr>
          <w:rFonts w:ascii="Times New Roman" w:hAnsi="Times New Roman" w:cs="Times New Roman"/>
        </w:rPr>
        <w:t xml:space="preserve">; and it is in their </w:t>
      </w:r>
      <w:r w:rsidR="00802547" w:rsidRPr="00C41A8A">
        <w:rPr>
          <w:rFonts w:ascii="Times New Roman" w:hAnsi="Times New Roman" w:cs="Times New Roman"/>
          <w:i/>
        </w:rPr>
        <w:t>language</w:t>
      </w:r>
      <w:r w:rsidR="00802547" w:rsidRPr="00C41A8A">
        <w:rPr>
          <w:rFonts w:ascii="Times New Roman" w:hAnsi="Times New Roman" w:cs="Times New Roman"/>
        </w:rPr>
        <w:t xml:space="preserve"> that human beings agree. This is agreement not in opinions, but rather in form of life.</w:t>
      </w:r>
      <w:r w:rsidR="00802547" w:rsidRPr="00C41A8A">
        <w:rPr>
          <w:rStyle w:val="FootnoteReference"/>
          <w:rFonts w:ascii="Times New Roman" w:hAnsi="Times New Roman" w:cs="Times New Roman"/>
        </w:rPr>
        <w:footnoteReference w:id="17"/>
      </w:r>
    </w:p>
    <w:p w14:paraId="1804515C" w14:textId="77777777" w:rsidR="00802547" w:rsidRPr="00C41A8A" w:rsidRDefault="00802547">
      <w:pPr>
        <w:ind w:right="720"/>
        <w:jc w:val="both"/>
        <w:rPr>
          <w:rFonts w:ascii="Times New Roman" w:hAnsi="Times New Roman" w:cs="Times New Roman"/>
        </w:rPr>
        <w:pPrChange w:id="61" w:author="Daniel Sportiello" w:date="2019-08-07T12:09:00Z">
          <w:pPr>
            <w:ind w:left="720" w:right="720"/>
            <w:jc w:val="both"/>
          </w:pPr>
        </w:pPrChange>
      </w:pPr>
    </w:p>
    <w:p w14:paraId="27B3659B" w14:textId="77777777"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 xml:space="preserve">It is possible—albeit not particularly likely—that </w:t>
      </w:r>
      <w:r w:rsidRPr="00C41A8A">
        <w:rPr>
          <w:rFonts w:ascii="Times New Roman" w:hAnsi="Times New Roman" w:cs="Times New Roman"/>
          <w:i/>
        </w:rPr>
        <w:t>everyone</w:t>
      </w:r>
      <w:r w:rsidRPr="00C41A8A">
        <w:rPr>
          <w:rFonts w:ascii="Times New Roman" w:hAnsi="Times New Roman" w:cs="Times New Roman"/>
        </w:rPr>
        <w:t xml:space="preserve"> could one day make the same mistake, could decide for example that the answer to “1+ 1” is “3.” But this would still be a </w:t>
      </w:r>
      <w:r w:rsidRPr="00C41A8A">
        <w:rPr>
          <w:rFonts w:ascii="Times New Roman" w:hAnsi="Times New Roman" w:cs="Times New Roman"/>
          <w:i/>
        </w:rPr>
        <w:t>mistake</w:t>
      </w:r>
      <w:r w:rsidRPr="00C41A8A">
        <w:rPr>
          <w:rFonts w:ascii="Times New Roman" w:hAnsi="Times New Roman" w:cs="Times New Roman"/>
        </w:rPr>
        <w:t>: the answer to “1 + 1” would still be “2.”</w:t>
      </w:r>
    </w:p>
    <w:p w14:paraId="284DAE39" w14:textId="77777777"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ab/>
        <w:t xml:space="preserve">Why is this? Well, our rules for arithmetic are deeply embedded in the language that we have created over our history. We could have created a very different language—one in which, somehow, the answer to “1 + 1” was “3”—but we have created </w:t>
      </w:r>
      <w:r w:rsidRPr="00C41A8A">
        <w:rPr>
          <w:rFonts w:ascii="Times New Roman" w:hAnsi="Times New Roman" w:cs="Times New Roman"/>
          <w:i/>
          <w:iCs/>
        </w:rPr>
        <w:t>this</w:t>
      </w:r>
      <w:r w:rsidRPr="00C41A8A">
        <w:rPr>
          <w:rFonts w:ascii="Times New Roman" w:hAnsi="Times New Roman" w:cs="Times New Roman"/>
        </w:rPr>
        <w:t xml:space="preserve"> language, </w:t>
      </w:r>
      <w:r w:rsidRPr="00C41A8A">
        <w:rPr>
          <w:rFonts w:ascii="Times New Roman" w:hAnsi="Times New Roman" w:cs="Times New Roman"/>
          <w:i/>
          <w:iCs/>
        </w:rPr>
        <w:t>this</w:t>
      </w:r>
      <w:r w:rsidRPr="00C41A8A">
        <w:rPr>
          <w:rFonts w:ascii="Times New Roman" w:hAnsi="Times New Roman" w:cs="Times New Roman"/>
        </w:rPr>
        <w:t xml:space="preserve"> form of life. And this form of life determines that the answer to “1 + 1” is not “3” but “2.”</w:t>
      </w:r>
    </w:p>
    <w:p w14:paraId="47217C0D" w14:textId="77777777"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ab/>
        <w:t xml:space="preserve">Language takes on a life of its own: we construct it, but then it constructs us. Of course, we can </w:t>
      </w:r>
      <w:r w:rsidRPr="00C41A8A">
        <w:rPr>
          <w:rFonts w:ascii="Times New Roman" w:hAnsi="Times New Roman" w:cs="Times New Roman"/>
          <w:i/>
          <w:iCs/>
        </w:rPr>
        <w:t>alter</w:t>
      </w:r>
      <w:r w:rsidRPr="00C41A8A">
        <w:rPr>
          <w:rFonts w:ascii="Times New Roman" w:hAnsi="Times New Roman" w:cs="Times New Roman"/>
        </w:rPr>
        <w:t xml:space="preserve"> our language—including the mathematical aspects of our language. This is exactly what would happen if everyone began answering “3” to “1 + 1”—</w:t>
      </w:r>
      <w:r w:rsidRPr="00C41A8A">
        <w:rPr>
          <w:rFonts w:ascii="Times New Roman" w:hAnsi="Times New Roman" w:cs="Times New Roman"/>
          <w:i/>
        </w:rPr>
        <w:t>and continued to do so indefinitely</w:t>
      </w:r>
      <w:r w:rsidRPr="00C41A8A">
        <w:rPr>
          <w:rFonts w:ascii="Times New Roman" w:hAnsi="Times New Roman" w:cs="Times New Roman"/>
        </w:rPr>
        <w:t>. The paradox in this is merely apparent:</w:t>
      </w:r>
    </w:p>
    <w:p w14:paraId="6AA0D32A" w14:textId="74B14650" w:rsidR="00802547" w:rsidRDefault="00802547" w:rsidP="00E623C2">
      <w:pPr>
        <w:ind w:left="720" w:right="720"/>
        <w:jc w:val="both"/>
        <w:rPr>
          <w:rFonts w:ascii="Times New Roman" w:hAnsi="Times New Roman" w:cs="Times New Roman"/>
        </w:rPr>
      </w:pPr>
      <w:r w:rsidRPr="00C41A8A">
        <w:rPr>
          <w:rFonts w:ascii="Times New Roman" w:hAnsi="Times New Roman" w:cs="Times New Roman"/>
        </w:rPr>
        <w:t xml:space="preserve">It is not only agreement in definitions, but also (odd as it may sound) agreement in judgments that is required for communication by means of language. This seems to abolish logic, but does not do </w:t>
      </w:r>
      <w:proofErr w:type="gramStart"/>
      <w:r w:rsidRPr="00C41A8A">
        <w:rPr>
          <w:rFonts w:ascii="Times New Roman" w:hAnsi="Times New Roman" w:cs="Times New Roman"/>
        </w:rPr>
        <w:t>so.—</w:t>
      </w:r>
      <w:proofErr w:type="gramEnd"/>
      <w:r w:rsidRPr="00C41A8A">
        <w:rPr>
          <w:rFonts w:ascii="Times New Roman" w:hAnsi="Times New Roman" w:cs="Times New Roman"/>
        </w:rPr>
        <w:t>It is one thing to describe methods of measurement, and another to obtain and state results of measurement. But what we call “measuring” is in part determined by a certain constancy in results of measurement.</w:t>
      </w:r>
      <w:r w:rsidRPr="00C41A8A">
        <w:rPr>
          <w:rStyle w:val="FootnoteReference"/>
          <w:rFonts w:ascii="Times New Roman" w:hAnsi="Times New Roman" w:cs="Times New Roman"/>
        </w:rPr>
        <w:footnoteReference w:id="18"/>
      </w:r>
    </w:p>
    <w:p w14:paraId="4FE36891" w14:textId="77777777" w:rsidR="00802547" w:rsidRPr="00C41A8A" w:rsidRDefault="00802547">
      <w:pPr>
        <w:ind w:right="720"/>
        <w:jc w:val="both"/>
        <w:rPr>
          <w:rFonts w:ascii="Times New Roman" w:hAnsi="Times New Roman" w:cs="Times New Roman"/>
        </w:rPr>
        <w:pPrChange w:id="62" w:author="Daniel Sportiello" w:date="2019-08-07T12:09:00Z">
          <w:pPr>
            <w:ind w:left="720" w:right="720"/>
            <w:jc w:val="both"/>
          </w:pPr>
        </w:pPrChange>
      </w:pPr>
    </w:p>
    <w:p w14:paraId="36D1E74C" w14:textId="50BA2372"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 xml:space="preserve">Words mean what they do because of how we use them: “meter” has the meaning that it does because most of us agree, for most things, how many meters long those things are. </w:t>
      </w:r>
      <w:r w:rsidRPr="00C41A8A">
        <w:rPr>
          <w:rFonts w:ascii="Times New Roman" w:hAnsi="Times New Roman" w:cs="Times New Roman"/>
          <w:i/>
        </w:rPr>
        <w:t>I</w:t>
      </w:r>
      <w:r w:rsidRPr="00C41A8A">
        <w:rPr>
          <w:rFonts w:ascii="Times New Roman" w:hAnsi="Times New Roman" w:cs="Times New Roman"/>
        </w:rPr>
        <w:t xml:space="preserve"> cannot change, </w:t>
      </w:r>
      <w:r w:rsidRPr="00C41A8A">
        <w:rPr>
          <w:rFonts w:ascii="Times New Roman" w:hAnsi="Times New Roman" w:cs="Times New Roman"/>
          <w:i/>
        </w:rPr>
        <w:t>by myself</w:t>
      </w:r>
      <w:r w:rsidRPr="00C41A8A">
        <w:rPr>
          <w:rFonts w:ascii="Times New Roman" w:hAnsi="Times New Roman" w:cs="Times New Roman"/>
        </w:rPr>
        <w:t xml:space="preserve">, </w:t>
      </w:r>
      <w:r w:rsidRPr="00C41A8A">
        <w:rPr>
          <w:rFonts w:ascii="Times New Roman" w:hAnsi="Times New Roman" w:cs="Times New Roman"/>
          <w:i/>
        </w:rPr>
        <w:t>on a whim</w:t>
      </w:r>
      <w:r w:rsidRPr="00C41A8A">
        <w:rPr>
          <w:rFonts w:ascii="Times New Roman" w:hAnsi="Times New Roman" w:cs="Times New Roman"/>
        </w:rPr>
        <w:t xml:space="preserve">, what “meter” means—but </w:t>
      </w:r>
      <w:r w:rsidRPr="00C41A8A">
        <w:rPr>
          <w:rFonts w:ascii="Times New Roman" w:hAnsi="Times New Roman" w:cs="Times New Roman"/>
          <w:i/>
        </w:rPr>
        <w:t>we</w:t>
      </w:r>
      <w:r w:rsidRPr="00C41A8A">
        <w:rPr>
          <w:rFonts w:ascii="Times New Roman" w:hAnsi="Times New Roman" w:cs="Times New Roman"/>
        </w:rPr>
        <w:t xml:space="preserve"> can change, </w:t>
      </w:r>
      <w:r w:rsidRPr="00C41A8A">
        <w:rPr>
          <w:rFonts w:ascii="Times New Roman" w:hAnsi="Times New Roman" w:cs="Times New Roman"/>
          <w:i/>
        </w:rPr>
        <w:t>together</w:t>
      </w:r>
      <w:r w:rsidRPr="00C41A8A">
        <w:rPr>
          <w:rFonts w:ascii="Times New Roman" w:hAnsi="Times New Roman" w:cs="Times New Roman"/>
        </w:rPr>
        <w:t xml:space="preserve">, </w:t>
      </w:r>
      <w:r w:rsidRPr="00C41A8A">
        <w:rPr>
          <w:rFonts w:ascii="Times New Roman" w:hAnsi="Times New Roman" w:cs="Times New Roman"/>
          <w:i/>
        </w:rPr>
        <w:t>over time</w:t>
      </w:r>
      <w:r w:rsidRPr="00C41A8A">
        <w:rPr>
          <w:rFonts w:ascii="Times New Roman" w:hAnsi="Times New Roman" w:cs="Times New Roman"/>
        </w:rPr>
        <w:t xml:space="preserve">, what “meter” </w:t>
      </w:r>
      <w:r w:rsidRPr="00C41A8A">
        <w:rPr>
          <w:rFonts w:ascii="Times New Roman" w:hAnsi="Times New Roman" w:cs="Times New Roman"/>
        </w:rPr>
        <w:lastRenderedPageBreak/>
        <w:t xml:space="preserve">means: we need only start </w:t>
      </w:r>
      <w:r w:rsidRPr="00C41A8A">
        <w:rPr>
          <w:rFonts w:ascii="Times New Roman" w:hAnsi="Times New Roman" w:cs="Times New Roman"/>
          <w:i/>
        </w:rPr>
        <w:t>measuring</w:t>
      </w:r>
      <w:r w:rsidRPr="00C41A8A">
        <w:rPr>
          <w:rFonts w:ascii="Times New Roman" w:hAnsi="Times New Roman" w:cs="Times New Roman"/>
        </w:rPr>
        <w:t xml:space="preserve"> in a different way. Just so, </w:t>
      </w:r>
      <w:r w:rsidRPr="00C41A8A">
        <w:rPr>
          <w:rFonts w:ascii="Times New Roman" w:hAnsi="Times New Roman" w:cs="Times New Roman"/>
          <w:i/>
        </w:rPr>
        <w:t>I</w:t>
      </w:r>
      <w:r w:rsidRPr="00C41A8A">
        <w:rPr>
          <w:rFonts w:ascii="Times New Roman" w:hAnsi="Times New Roman" w:cs="Times New Roman"/>
        </w:rPr>
        <w:t xml:space="preserve"> cannot change, </w:t>
      </w:r>
      <w:r w:rsidRPr="00C41A8A">
        <w:rPr>
          <w:rFonts w:ascii="Times New Roman" w:hAnsi="Times New Roman" w:cs="Times New Roman"/>
          <w:i/>
        </w:rPr>
        <w:t>by myself</w:t>
      </w:r>
      <w:r w:rsidRPr="00C41A8A">
        <w:rPr>
          <w:rFonts w:ascii="Times New Roman" w:hAnsi="Times New Roman" w:cs="Times New Roman"/>
        </w:rPr>
        <w:t xml:space="preserve">, </w:t>
      </w:r>
      <w:r w:rsidRPr="00C41A8A">
        <w:rPr>
          <w:rFonts w:ascii="Times New Roman" w:hAnsi="Times New Roman" w:cs="Times New Roman"/>
          <w:i/>
        </w:rPr>
        <w:t>on a whim</w:t>
      </w:r>
      <w:r w:rsidRPr="00C41A8A">
        <w:rPr>
          <w:rFonts w:ascii="Times New Roman" w:hAnsi="Times New Roman" w:cs="Times New Roman"/>
        </w:rPr>
        <w:t xml:space="preserve">, what “+” means—but </w:t>
      </w:r>
      <w:r w:rsidRPr="00C41A8A">
        <w:rPr>
          <w:rFonts w:ascii="Times New Roman" w:hAnsi="Times New Roman" w:cs="Times New Roman"/>
          <w:i/>
        </w:rPr>
        <w:t>we</w:t>
      </w:r>
      <w:r w:rsidRPr="00C41A8A">
        <w:rPr>
          <w:rFonts w:ascii="Times New Roman" w:hAnsi="Times New Roman" w:cs="Times New Roman"/>
        </w:rPr>
        <w:t xml:space="preserve"> can change, </w:t>
      </w:r>
      <w:r w:rsidRPr="00C41A8A">
        <w:rPr>
          <w:rFonts w:ascii="Times New Roman" w:hAnsi="Times New Roman" w:cs="Times New Roman"/>
          <w:i/>
        </w:rPr>
        <w:t>together</w:t>
      </w:r>
      <w:r w:rsidRPr="00C41A8A">
        <w:rPr>
          <w:rFonts w:ascii="Times New Roman" w:hAnsi="Times New Roman" w:cs="Times New Roman"/>
        </w:rPr>
        <w:t xml:space="preserve">, </w:t>
      </w:r>
      <w:r w:rsidRPr="00C41A8A">
        <w:rPr>
          <w:rFonts w:ascii="Times New Roman" w:hAnsi="Times New Roman" w:cs="Times New Roman"/>
          <w:i/>
        </w:rPr>
        <w:t>over time</w:t>
      </w:r>
      <w:r w:rsidRPr="00C41A8A">
        <w:rPr>
          <w:rFonts w:ascii="Times New Roman" w:hAnsi="Times New Roman" w:cs="Times New Roman"/>
        </w:rPr>
        <w:t xml:space="preserve">, what “+” means: we need only start </w:t>
      </w:r>
      <w:r w:rsidRPr="00C41A8A">
        <w:rPr>
          <w:rFonts w:ascii="Times New Roman" w:hAnsi="Times New Roman" w:cs="Times New Roman"/>
          <w:i/>
        </w:rPr>
        <w:t>adding</w:t>
      </w:r>
      <w:r w:rsidRPr="00C41A8A">
        <w:rPr>
          <w:rFonts w:ascii="Times New Roman" w:hAnsi="Times New Roman" w:cs="Times New Roman"/>
        </w:rPr>
        <w:t xml:space="preserve"> in a different way.</w:t>
      </w:r>
    </w:p>
    <w:p w14:paraId="396E69E2" w14:textId="77777777" w:rsidR="00802547" w:rsidRDefault="00802547" w:rsidP="00041B4A">
      <w:pPr>
        <w:spacing w:line="480" w:lineRule="auto"/>
        <w:jc w:val="both"/>
        <w:rPr>
          <w:rFonts w:ascii="Times New Roman" w:hAnsi="Times New Roman" w:cs="Times New Roman"/>
        </w:rPr>
      </w:pPr>
      <w:r w:rsidRPr="00C41A8A">
        <w:rPr>
          <w:rFonts w:ascii="Times New Roman" w:hAnsi="Times New Roman" w:cs="Times New Roman"/>
        </w:rPr>
        <w:tab/>
        <w:t>Again, it is doubtful that we—the species that we are, living in the world that we do—</w:t>
      </w:r>
      <w:r w:rsidRPr="00C41A8A">
        <w:rPr>
          <w:rFonts w:ascii="Times New Roman" w:hAnsi="Times New Roman" w:cs="Times New Roman"/>
          <w:i/>
        </w:rPr>
        <w:t>could</w:t>
      </w:r>
      <w:r w:rsidRPr="00C41A8A">
        <w:rPr>
          <w:rFonts w:ascii="Times New Roman" w:hAnsi="Times New Roman" w:cs="Times New Roman"/>
        </w:rPr>
        <w:t xml:space="preserve"> start adding in a way as different as this. But the point is a general one: certainly many of our language-games that are at least </w:t>
      </w:r>
      <w:r w:rsidRPr="00C41A8A">
        <w:rPr>
          <w:rFonts w:ascii="Times New Roman" w:hAnsi="Times New Roman" w:cs="Times New Roman"/>
          <w:i/>
        </w:rPr>
        <w:t>somewhat</w:t>
      </w:r>
      <w:r w:rsidRPr="00C41A8A">
        <w:rPr>
          <w:rFonts w:ascii="Times New Roman" w:hAnsi="Times New Roman" w:cs="Times New Roman"/>
        </w:rPr>
        <w:t xml:space="preserve"> open to revision—the best evidence of which is that we have in fact spent our history revising them.</w:t>
      </w:r>
    </w:p>
    <w:p w14:paraId="2CE1925F" w14:textId="38BB53DD" w:rsidR="00802547" w:rsidRPr="00E623C2" w:rsidRDefault="00802547" w:rsidP="00041B4A">
      <w:pPr>
        <w:spacing w:line="480" w:lineRule="auto"/>
        <w:jc w:val="both"/>
        <w:rPr>
          <w:rFonts w:ascii="Times New Roman" w:hAnsi="Times New Roman" w:cs="Times New Roman"/>
          <w:b/>
        </w:rPr>
      </w:pPr>
      <w:r w:rsidRPr="00E623C2">
        <w:rPr>
          <w:rFonts w:ascii="Times New Roman" w:hAnsi="Times New Roman" w:cs="Times New Roman"/>
          <w:b/>
        </w:rPr>
        <w:t>5. Conclusion.</w:t>
      </w:r>
    </w:p>
    <w:p w14:paraId="5124888B" w14:textId="2F993EFF" w:rsidR="00802547" w:rsidRDefault="00802547" w:rsidP="00041B4A">
      <w:pPr>
        <w:spacing w:line="480" w:lineRule="auto"/>
        <w:jc w:val="both"/>
        <w:rPr>
          <w:rFonts w:ascii="Times New Roman" w:hAnsi="Times New Roman" w:cs="Times New Roman"/>
        </w:rPr>
      </w:pPr>
      <w:r>
        <w:rPr>
          <w:rFonts w:ascii="Times New Roman" w:hAnsi="Times New Roman" w:cs="Times New Roman"/>
        </w:rPr>
        <w:t xml:space="preserve">Particular thoughts and actions—that is, particular moves in particular language-games—are justified by the rules of those language-games. But those rules—that is, those language-games themselves—are justified only insofar as playing them meets our needs; certainly none of them must be justified by any of the others. In some cases, it seems, we </w:t>
      </w:r>
      <w:r>
        <w:rPr>
          <w:rFonts w:ascii="Times New Roman" w:hAnsi="Times New Roman" w:cs="Times New Roman"/>
          <w:i/>
          <w:iCs/>
        </w:rPr>
        <w:t>had</w:t>
      </w:r>
      <w:r>
        <w:rPr>
          <w:rFonts w:ascii="Times New Roman" w:hAnsi="Times New Roman" w:cs="Times New Roman"/>
        </w:rPr>
        <w:t xml:space="preserve"> to play the particular language-games that we did; in these cases, we can </w:t>
      </w:r>
      <w:r>
        <w:rPr>
          <w:rFonts w:ascii="Times New Roman" w:hAnsi="Times New Roman" w:cs="Times New Roman"/>
          <w:i/>
          <w:iCs/>
        </w:rPr>
        <w:t>explain</w:t>
      </w:r>
      <w:r>
        <w:rPr>
          <w:rFonts w:ascii="Times New Roman" w:hAnsi="Times New Roman" w:cs="Times New Roman"/>
        </w:rPr>
        <w:t xml:space="preserve">—though in no </w:t>
      </w:r>
      <w:del w:id="63" w:author="Daniel Sportiello" w:date="2019-08-07T14:01:00Z">
        <w:r w:rsidDel="005758A2">
          <w:rPr>
            <w:rFonts w:ascii="Times New Roman" w:hAnsi="Times New Roman" w:cs="Times New Roman"/>
          </w:rPr>
          <w:delText xml:space="preserve">real </w:delText>
        </w:r>
      </w:del>
      <w:ins w:id="64" w:author="Daniel Sportiello" w:date="2019-08-07T14:01:00Z">
        <w:r w:rsidR="005758A2">
          <w:rPr>
            <w:rFonts w:ascii="Times New Roman" w:hAnsi="Times New Roman" w:cs="Times New Roman"/>
          </w:rPr>
          <w:t xml:space="preserve">nontrivial </w:t>
        </w:r>
      </w:ins>
      <w:r>
        <w:rPr>
          <w:rFonts w:ascii="Times New Roman" w:hAnsi="Times New Roman" w:cs="Times New Roman"/>
        </w:rPr>
        <w:t xml:space="preserve">sense </w:t>
      </w:r>
      <w:proofErr w:type="gramStart"/>
      <w:r>
        <w:rPr>
          <w:rFonts w:ascii="Times New Roman" w:hAnsi="Times New Roman" w:cs="Times New Roman"/>
          <w:i/>
          <w:iCs/>
        </w:rPr>
        <w:t>justify</w:t>
      </w:r>
      <w:proofErr w:type="gramEnd"/>
      <w:r>
        <w:rPr>
          <w:rFonts w:ascii="Times New Roman" w:hAnsi="Times New Roman" w:cs="Times New Roman"/>
        </w:rPr>
        <w:t xml:space="preserve">—our playing of these particular language-games by reference to our nature. In other cases, it seems, we did </w:t>
      </w:r>
      <w:r>
        <w:rPr>
          <w:rFonts w:ascii="Times New Roman" w:hAnsi="Times New Roman" w:cs="Times New Roman"/>
          <w:i/>
          <w:iCs/>
        </w:rPr>
        <w:t>not</w:t>
      </w:r>
      <w:r>
        <w:rPr>
          <w:rFonts w:ascii="Times New Roman" w:hAnsi="Times New Roman" w:cs="Times New Roman"/>
        </w:rPr>
        <w:t xml:space="preserve"> have to play the particular language-games that we did; we could have chosen—and may yet choose—to play otherwise.</w:t>
      </w:r>
    </w:p>
    <w:p w14:paraId="43527FAA" w14:textId="5BE445C5" w:rsidR="00802547" w:rsidRDefault="00802547" w:rsidP="00041B4A">
      <w:pPr>
        <w:spacing w:line="480" w:lineRule="auto"/>
        <w:jc w:val="both"/>
        <w:rPr>
          <w:rFonts w:ascii="Times New Roman" w:hAnsi="Times New Roman" w:cs="Times New Roman"/>
        </w:rPr>
      </w:pPr>
      <w:r>
        <w:rPr>
          <w:rFonts w:ascii="Times New Roman" w:hAnsi="Times New Roman" w:cs="Times New Roman"/>
        </w:rPr>
        <w:tab/>
        <w:t xml:space="preserve">Perhaps, over time, all of us will converge on a particular set of language-games—that is, on a particular form of life; presumably, this form of life would be </w:t>
      </w:r>
      <w:r w:rsidRPr="00186901">
        <w:rPr>
          <w:rFonts w:ascii="Times New Roman" w:hAnsi="Times New Roman" w:cs="Times New Roman"/>
          <w:i/>
          <w:iCs/>
        </w:rPr>
        <w:t>explained</w:t>
      </w:r>
      <w:r>
        <w:rPr>
          <w:rFonts w:ascii="Times New Roman" w:hAnsi="Times New Roman" w:cs="Times New Roman"/>
        </w:rPr>
        <w:t xml:space="preserve">—though only in a </w:t>
      </w:r>
      <w:del w:id="65" w:author="Daniel Sportiello" w:date="2019-08-07T14:01:00Z">
        <w:r w:rsidDel="005758A2">
          <w:rPr>
            <w:rFonts w:ascii="Times New Roman" w:hAnsi="Times New Roman" w:cs="Times New Roman"/>
          </w:rPr>
          <w:delText xml:space="preserve">degenerate </w:delText>
        </w:r>
      </w:del>
      <w:ins w:id="66" w:author="Daniel Sportiello" w:date="2019-08-07T14:01:00Z">
        <w:r w:rsidR="005758A2">
          <w:rPr>
            <w:rFonts w:ascii="Times New Roman" w:hAnsi="Times New Roman" w:cs="Times New Roman"/>
          </w:rPr>
          <w:t xml:space="preserve">trivial </w:t>
        </w:r>
      </w:ins>
      <w:r>
        <w:rPr>
          <w:rFonts w:ascii="Times New Roman" w:hAnsi="Times New Roman" w:cs="Times New Roman"/>
        </w:rPr>
        <w:t xml:space="preserve">sense </w:t>
      </w:r>
      <w:r>
        <w:rPr>
          <w:rFonts w:ascii="Times New Roman" w:hAnsi="Times New Roman" w:cs="Times New Roman"/>
          <w:i/>
          <w:iCs/>
        </w:rPr>
        <w:t>justified</w:t>
      </w:r>
      <w:r>
        <w:rPr>
          <w:rFonts w:ascii="Times New Roman" w:hAnsi="Times New Roman" w:cs="Times New Roman"/>
        </w:rPr>
        <w:t>—by the unchangeable aspects of our biology. In the meantime, though, it seems that we ought to agree with Wittgenstein that rationalism—that is, using mere reason to prove justified a particular form of life—is doomed to failure:</w:t>
      </w:r>
    </w:p>
    <w:p w14:paraId="154E7216" w14:textId="7D7B7EAB" w:rsidR="0073322A" w:rsidRDefault="00802547" w:rsidP="0073322A">
      <w:pPr>
        <w:ind w:left="720" w:right="720"/>
        <w:jc w:val="both"/>
        <w:rPr>
          <w:ins w:id="67" w:author="Daniel Sportiello" w:date="2019-08-07T11:54:00Z"/>
          <w:rFonts w:ascii="Times New Roman" w:hAnsi="Times New Roman" w:cs="Times New Roman"/>
        </w:rPr>
      </w:pPr>
      <w:r w:rsidRPr="00C41A8A">
        <w:rPr>
          <w:rFonts w:ascii="Times New Roman" w:hAnsi="Times New Roman" w:cs="Times New Roman"/>
        </w:rPr>
        <w:t xml:space="preserve">“How am I able to follow a rule?”—If this is not a question about causes, then it is about the justification for my acting in </w:t>
      </w:r>
      <w:r w:rsidRPr="00C41A8A">
        <w:rPr>
          <w:rFonts w:ascii="Times New Roman" w:hAnsi="Times New Roman" w:cs="Times New Roman"/>
          <w:i/>
        </w:rPr>
        <w:t>this</w:t>
      </w:r>
      <w:r w:rsidRPr="00C41A8A">
        <w:rPr>
          <w:rFonts w:ascii="Times New Roman" w:hAnsi="Times New Roman" w:cs="Times New Roman"/>
        </w:rPr>
        <w:t xml:space="preserve"> way in complying with the rule. Once I </w:t>
      </w:r>
      <w:r w:rsidRPr="00C41A8A">
        <w:rPr>
          <w:rFonts w:ascii="Times New Roman" w:hAnsi="Times New Roman" w:cs="Times New Roman"/>
        </w:rPr>
        <w:lastRenderedPageBreak/>
        <w:t>have exhausted the justifications, I have reached bedrock, and my spade is turned. Then I am inclined to say: “This is simply what I do.”</w:t>
      </w:r>
      <w:r w:rsidRPr="00C41A8A">
        <w:rPr>
          <w:rStyle w:val="FootnoteReference"/>
          <w:rFonts w:ascii="Times New Roman" w:hAnsi="Times New Roman" w:cs="Times New Roman"/>
        </w:rPr>
        <w:footnoteReference w:id="19"/>
      </w:r>
    </w:p>
    <w:p w14:paraId="1EBD5BA6" w14:textId="77777777" w:rsidR="00A74778" w:rsidRPr="00C41A8A" w:rsidRDefault="00A74778">
      <w:pPr>
        <w:ind w:right="720"/>
        <w:jc w:val="both"/>
        <w:rPr>
          <w:ins w:id="68" w:author="SHSU" w:date="2019-08-02T12:04:00Z"/>
          <w:rFonts w:ascii="Times New Roman" w:hAnsi="Times New Roman" w:cs="Times New Roman"/>
        </w:rPr>
        <w:pPrChange w:id="69" w:author="Daniel Sportiello" w:date="2019-08-07T12:09:00Z">
          <w:pPr>
            <w:ind w:left="720" w:right="720"/>
            <w:jc w:val="both"/>
          </w:pPr>
        </w:pPrChange>
      </w:pPr>
    </w:p>
    <w:p w14:paraId="2CDAFE05" w14:textId="6D33D0C4" w:rsidR="004139E2" w:rsidRDefault="006D4E7B" w:rsidP="0073322A">
      <w:pPr>
        <w:spacing w:line="480" w:lineRule="auto"/>
        <w:jc w:val="both"/>
        <w:rPr>
          <w:rFonts w:ascii="Times New Roman" w:hAnsi="Times New Roman" w:cs="Times New Roman"/>
        </w:rPr>
      </w:pPr>
      <w:r>
        <w:rPr>
          <w:rFonts w:ascii="Times New Roman" w:hAnsi="Times New Roman" w:cs="Times New Roman"/>
        </w:rPr>
        <w:t>Why, since it is doomed to failure, is rationalism</w:t>
      </w:r>
      <w:r w:rsidR="006A7CD5">
        <w:rPr>
          <w:rFonts w:ascii="Times New Roman" w:hAnsi="Times New Roman" w:cs="Times New Roman"/>
        </w:rPr>
        <w:t xml:space="preserve"> so appealing? After all, </w:t>
      </w:r>
      <w:r>
        <w:rPr>
          <w:rFonts w:ascii="Times New Roman" w:hAnsi="Times New Roman" w:cs="Times New Roman"/>
        </w:rPr>
        <w:t xml:space="preserve">Wittgenstein sometimes seems to identify </w:t>
      </w:r>
      <w:r w:rsidR="006A7CD5">
        <w:rPr>
          <w:rFonts w:ascii="Times New Roman" w:hAnsi="Times New Roman" w:cs="Times New Roman"/>
        </w:rPr>
        <w:t>the search for justifications with</w:t>
      </w:r>
      <w:r>
        <w:rPr>
          <w:rFonts w:ascii="Times New Roman" w:hAnsi="Times New Roman" w:cs="Times New Roman"/>
        </w:rPr>
        <w:t xml:space="preserve"> the entirety of the history of philosophy—</w:t>
      </w:r>
      <w:r w:rsidR="006A7CD5">
        <w:rPr>
          <w:rFonts w:ascii="Times New Roman" w:hAnsi="Times New Roman" w:cs="Times New Roman"/>
        </w:rPr>
        <w:t xml:space="preserve">and we have been doing philosophy for a while now! It is not obvious that Wittgenstein ever answers this question himself—but perhaps the answer was unsaid because it was so obvious: we search for justifications because we are afraid. We want to prove that our form of life will </w:t>
      </w:r>
      <w:r w:rsidR="006A7CD5">
        <w:rPr>
          <w:rFonts w:ascii="Times New Roman" w:hAnsi="Times New Roman" w:cs="Times New Roman"/>
          <w:i/>
          <w:iCs/>
        </w:rPr>
        <w:t>not</w:t>
      </w:r>
      <w:r w:rsidR="006A7CD5">
        <w:rPr>
          <w:rFonts w:ascii="Times New Roman" w:hAnsi="Times New Roman" w:cs="Times New Roman"/>
        </w:rPr>
        <w:t xml:space="preserve"> change again—even though we know, on some level, that it will. </w:t>
      </w:r>
      <w:r w:rsidR="000063EB">
        <w:rPr>
          <w:rFonts w:ascii="Times New Roman" w:hAnsi="Times New Roman" w:cs="Times New Roman"/>
        </w:rPr>
        <w:t xml:space="preserve">And </w:t>
      </w:r>
      <w:proofErr w:type="gramStart"/>
      <w:r w:rsidR="000063EB">
        <w:rPr>
          <w:rFonts w:ascii="Times New Roman" w:hAnsi="Times New Roman" w:cs="Times New Roman"/>
        </w:rPr>
        <w:t>so</w:t>
      </w:r>
      <w:proofErr w:type="gramEnd"/>
      <w:r w:rsidR="000063EB">
        <w:rPr>
          <w:rFonts w:ascii="Times New Roman" w:hAnsi="Times New Roman" w:cs="Times New Roman"/>
        </w:rPr>
        <w:t xml:space="preserve"> we tell ourselves stories wherein we have </w:t>
      </w:r>
      <w:r w:rsidR="000063EB">
        <w:rPr>
          <w:rFonts w:ascii="Times New Roman" w:hAnsi="Times New Roman" w:cs="Times New Roman"/>
          <w:i/>
          <w:iCs/>
        </w:rPr>
        <w:t>at last</w:t>
      </w:r>
      <w:r w:rsidR="000063EB">
        <w:rPr>
          <w:rFonts w:ascii="Times New Roman" w:hAnsi="Times New Roman" w:cs="Times New Roman"/>
        </w:rPr>
        <w:t xml:space="preserve"> gotten it right</w:t>
      </w:r>
      <w:ins w:id="70" w:author="Daniel Sportiello" w:date="2019-08-07T14:02:00Z">
        <w:r w:rsidR="00901F43">
          <w:rPr>
            <w:rFonts w:ascii="Times New Roman" w:hAnsi="Times New Roman" w:cs="Times New Roman"/>
          </w:rPr>
          <w:t xml:space="preserve">: we tell ourselves </w:t>
        </w:r>
      </w:ins>
      <w:del w:id="71" w:author="Daniel Sportiello" w:date="2019-08-07T14:02:00Z">
        <w:r w:rsidR="000063EB" w:rsidDel="00901F43">
          <w:rPr>
            <w:rFonts w:ascii="Times New Roman" w:hAnsi="Times New Roman" w:cs="Times New Roman"/>
          </w:rPr>
          <w:delText>—</w:delText>
        </w:r>
      </w:del>
      <w:r w:rsidR="000063EB">
        <w:rPr>
          <w:rFonts w:ascii="Times New Roman" w:hAnsi="Times New Roman" w:cs="Times New Roman"/>
        </w:rPr>
        <w:t>stories that guarantee that there won’t be any more scientific or political revolutions</w:t>
      </w:r>
      <w:ins w:id="72" w:author="Daniel Sportiello" w:date="2019-08-07T14:02:00Z">
        <w:r w:rsidR="00901F43">
          <w:rPr>
            <w:rFonts w:ascii="Times New Roman" w:hAnsi="Times New Roman" w:cs="Times New Roman"/>
          </w:rPr>
          <w:t>—</w:t>
        </w:r>
      </w:ins>
      <w:ins w:id="73" w:author="SHSU" w:date="2019-08-02T12:06:00Z">
        <w:del w:id="74" w:author="Daniel Sportiello" w:date="2019-08-07T14:02:00Z">
          <w:r w:rsidR="00A74778" w:rsidDel="00901F43">
            <w:rPr>
              <w:rFonts w:ascii="Times New Roman" w:hAnsi="Times New Roman" w:cs="Times New Roman"/>
            </w:rPr>
            <w:delText>,</w:delText>
          </w:r>
        </w:del>
      </w:ins>
      <w:del w:id="75" w:author="Daniel Sportiello" w:date="2019-08-07T14:02:00Z">
        <w:r w:rsidR="000063EB" w:rsidDel="00901F43">
          <w:rPr>
            <w:rFonts w:ascii="Times New Roman" w:hAnsi="Times New Roman" w:cs="Times New Roman"/>
          </w:rPr>
          <w:delText xml:space="preserve"> </w:delText>
        </w:r>
      </w:del>
      <w:r w:rsidR="00A74778">
        <w:rPr>
          <w:rFonts w:ascii="Times New Roman" w:hAnsi="Times New Roman" w:cs="Times New Roman"/>
        </w:rPr>
        <w:t>e</w:t>
      </w:r>
      <w:r w:rsidR="000063EB">
        <w:rPr>
          <w:rFonts w:ascii="Times New Roman" w:hAnsi="Times New Roman" w:cs="Times New Roman"/>
        </w:rPr>
        <w:t xml:space="preserve">ven though we know, on some level, that there will be. Wittgenstein therefore seems right to compare his way of doing philosophy with therapy—for the alternative way of doing philosophy </w:t>
      </w:r>
      <w:r w:rsidR="00764D1F">
        <w:rPr>
          <w:rFonts w:ascii="Times New Roman" w:hAnsi="Times New Roman" w:cs="Times New Roman"/>
        </w:rPr>
        <w:t xml:space="preserve">seems, when </w:t>
      </w:r>
      <w:r w:rsidR="00C8140A">
        <w:rPr>
          <w:rFonts w:ascii="Times New Roman" w:hAnsi="Times New Roman" w:cs="Times New Roman"/>
        </w:rPr>
        <w:t>explained in</w:t>
      </w:r>
      <w:r w:rsidR="00764D1F">
        <w:rPr>
          <w:rFonts w:ascii="Times New Roman" w:hAnsi="Times New Roman" w:cs="Times New Roman"/>
        </w:rPr>
        <w:t xml:space="preserve"> this</w:t>
      </w:r>
      <w:r w:rsidR="00C8140A">
        <w:rPr>
          <w:rFonts w:ascii="Times New Roman" w:hAnsi="Times New Roman" w:cs="Times New Roman"/>
        </w:rPr>
        <w:t xml:space="preserve"> way</w:t>
      </w:r>
      <w:r w:rsidR="00764D1F">
        <w:rPr>
          <w:rFonts w:ascii="Times New Roman" w:hAnsi="Times New Roman" w:cs="Times New Roman"/>
        </w:rPr>
        <w:t>,</w:t>
      </w:r>
      <w:r w:rsidR="000063EB">
        <w:rPr>
          <w:rFonts w:ascii="Times New Roman" w:hAnsi="Times New Roman" w:cs="Times New Roman"/>
        </w:rPr>
        <w:t xml:space="preserve"> neurotic indeed.</w:t>
      </w:r>
    </w:p>
    <w:p w14:paraId="63EA108D" w14:textId="2C86F37D" w:rsidR="009C0C48" w:rsidRPr="00C41A8A" w:rsidRDefault="004139E2" w:rsidP="00A74778">
      <w:pPr>
        <w:spacing w:line="480" w:lineRule="auto"/>
        <w:jc w:val="both"/>
        <w:rPr>
          <w:rFonts w:ascii="Times New Roman" w:hAnsi="Times New Roman" w:cs="Times New Roman"/>
        </w:rPr>
      </w:pPr>
      <w:r>
        <w:rPr>
          <w:rFonts w:ascii="Times New Roman" w:hAnsi="Times New Roman" w:cs="Times New Roman"/>
        </w:rPr>
        <w:tab/>
        <w:t xml:space="preserve">If there is anything to be said for the history of philosophy, then </w:t>
      </w:r>
      <w:r w:rsidR="00F87A07">
        <w:rPr>
          <w:rFonts w:ascii="Times New Roman" w:hAnsi="Times New Roman" w:cs="Times New Roman"/>
        </w:rPr>
        <w:t xml:space="preserve">perhaps it is that it has been—at its best—always already therapeutic. Though they are often called “rationalists,” what </w:t>
      </w:r>
      <w:del w:id="76" w:author="Daniel Sportiello" w:date="2019-08-07T14:03:00Z">
        <w:r w:rsidR="00F87A07" w:rsidDel="00901F43">
          <w:rPr>
            <w:rFonts w:ascii="Times New Roman" w:hAnsi="Times New Roman" w:cs="Times New Roman"/>
          </w:rPr>
          <w:delText xml:space="preserve">are </w:delText>
        </w:r>
      </w:del>
      <w:r w:rsidR="00F87A07">
        <w:rPr>
          <w:rFonts w:ascii="Times New Roman" w:hAnsi="Times New Roman" w:cs="Times New Roman"/>
        </w:rPr>
        <w:t xml:space="preserve">else are Plato and Immanuel Kant trying to tell us but that there are inevitable limits on </w:t>
      </w:r>
      <w:del w:id="77" w:author="Daniel Sportiello" w:date="2019-08-07T14:04:00Z">
        <w:r w:rsidR="00F87A07" w:rsidDel="00AE173B">
          <w:rPr>
            <w:rFonts w:ascii="Times New Roman" w:hAnsi="Times New Roman" w:cs="Times New Roman"/>
          </w:rPr>
          <w:delText>our knowledge</w:delText>
        </w:r>
      </w:del>
      <w:ins w:id="78" w:author="Daniel Sportiello" w:date="2019-08-07T14:04:00Z">
        <w:r w:rsidR="00AE173B">
          <w:rPr>
            <w:rFonts w:ascii="Times New Roman" w:hAnsi="Times New Roman" w:cs="Times New Roman"/>
          </w:rPr>
          <w:t>what doctrines we can prove justified</w:t>
        </w:r>
      </w:ins>
      <w:r w:rsidR="00F87A07">
        <w:rPr>
          <w:rFonts w:ascii="Times New Roman" w:hAnsi="Times New Roman" w:cs="Times New Roman"/>
        </w:rPr>
        <w:t>? But perhaps this is a topic for another essay.</w:t>
      </w:r>
      <w:r w:rsidR="009C0C48" w:rsidRPr="00C41A8A">
        <w:rPr>
          <w:rFonts w:ascii="Times New Roman" w:hAnsi="Times New Roman" w:cs="Times New Roman"/>
        </w:rPr>
        <w:br w:type="page"/>
      </w:r>
    </w:p>
    <w:p w14:paraId="7EF86447" w14:textId="732169F0" w:rsidR="00BE42DD" w:rsidRPr="00C41A8A" w:rsidRDefault="007B1E82" w:rsidP="00C41A8A">
      <w:pPr>
        <w:spacing w:line="480" w:lineRule="auto"/>
        <w:jc w:val="center"/>
        <w:rPr>
          <w:rFonts w:ascii="Times New Roman" w:hAnsi="Times New Roman" w:cs="Times New Roman"/>
        </w:rPr>
      </w:pPr>
      <w:r w:rsidRPr="00C41A8A">
        <w:rPr>
          <w:rFonts w:ascii="Times New Roman" w:hAnsi="Times New Roman" w:cs="Times New Roman"/>
        </w:rPr>
        <w:lastRenderedPageBreak/>
        <w:t>Bibliography</w:t>
      </w:r>
    </w:p>
    <w:p w14:paraId="0437A593" w14:textId="3CD3B738" w:rsidR="0043353A" w:rsidRDefault="0043353A" w:rsidP="00E623C2">
      <w:pPr>
        <w:ind w:left="720" w:hanging="720"/>
        <w:jc w:val="both"/>
        <w:rPr>
          <w:rFonts w:ascii="Times New Roman" w:hAnsi="Times New Roman" w:cs="Times New Roman"/>
        </w:rPr>
      </w:pPr>
      <w:proofErr w:type="spellStart"/>
      <w:r w:rsidRPr="0043353A">
        <w:rPr>
          <w:rFonts w:ascii="Times New Roman" w:hAnsi="Times New Roman" w:cs="Times New Roman"/>
        </w:rPr>
        <w:t>Kripke</w:t>
      </w:r>
      <w:proofErr w:type="spellEnd"/>
      <w:r w:rsidRPr="0043353A">
        <w:rPr>
          <w:rFonts w:ascii="Times New Roman" w:hAnsi="Times New Roman" w:cs="Times New Roman"/>
        </w:rPr>
        <w:t>,</w:t>
      </w:r>
      <w:r>
        <w:rPr>
          <w:rFonts w:ascii="Times New Roman" w:hAnsi="Times New Roman" w:cs="Times New Roman"/>
        </w:rPr>
        <w:t xml:space="preserve"> Saul A.</w:t>
      </w:r>
      <w:r w:rsidRPr="0043353A">
        <w:rPr>
          <w:rFonts w:ascii="Times New Roman" w:hAnsi="Times New Roman" w:cs="Times New Roman"/>
        </w:rPr>
        <w:t xml:space="preserve"> </w:t>
      </w:r>
      <w:r w:rsidRPr="0043353A">
        <w:rPr>
          <w:rFonts w:ascii="Times New Roman" w:hAnsi="Times New Roman" w:cs="Times New Roman"/>
          <w:i/>
        </w:rPr>
        <w:t>Wittgenstein on Rules and Private Language</w:t>
      </w:r>
      <w:r>
        <w:rPr>
          <w:rFonts w:ascii="Times New Roman" w:hAnsi="Times New Roman" w:cs="Times New Roman"/>
          <w:iCs/>
        </w:rPr>
        <w:t>.</w:t>
      </w:r>
      <w:r w:rsidRPr="0043353A">
        <w:rPr>
          <w:rFonts w:ascii="Times New Roman" w:hAnsi="Times New Roman" w:cs="Times New Roman"/>
        </w:rPr>
        <w:t xml:space="preserve"> Cambridge: Harvard University Press, 1982</w:t>
      </w:r>
      <w:r>
        <w:rPr>
          <w:rFonts w:ascii="Times New Roman" w:hAnsi="Times New Roman" w:cs="Times New Roman"/>
        </w:rPr>
        <w:t>.</w:t>
      </w:r>
    </w:p>
    <w:p w14:paraId="2128C014" w14:textId="422FCABD" w:rsidR="00A1219D" w:rsidRPr="00C41A8A" w:rsidRDefault="00A1219D" w:rsidP="00E623C2">
      <w:pPr>
        <w:ind w:left="720" w:hanging="720"/>
        <w:jc w:val="both"/>
        <w:rPr>
          <w:rFonts w:ascii="Times New Roman" w:hAnsi="Times New Roman" w:cs="Times New Roman"/>
        </w:rPr>
      </w:pPr>
      <w:proofErr w:type="spellStart"/>
      <w:r w:rsidRPr="00A1219D">
        <w:rPr>
          <w:rFonts w:ascii="Times New Roman" w:hAnsi="Times New Roman" w:cs="Times New Roman"/>
        </w:rPr>
        <w:t>Korsgaard</w:t>
      </w:r>
      <w:proofErr w:type="spellEnd"/>
      <w:r w:rsidRPr="00A1219D">
        <w:rPr>
          <w:rFonts w:ascii="Times New Roman" w:hAnsi="Times New Roman" w:cs="Times New Roman"/>
        </w:rPr>
        <w:t>,</w:t>
      </w:r>
      <w:r>
        <w:rPr>
          <w:rFonts w:ascii="Times New Roman" w:hAnsi="Times New Roman" w:cs="Times New Roman"/>
        </w:rPr>
        <w:t xml:space="preserve"> Christine.</w:t>
      </w:r>
      <w:r w:rsidRPr="00A1219D">
        <w:rPr>
          <w:rFonts w:ascii="Times New Roman" w:hAnsi="Times New Roman" w:cs="Times New Roman"/>
        </w:rPr>
        <w:t xml:space="preserve"> </w:t>
      </w:r>
      <w:r w:rsidRPr="00A1219D">
        <w:rPr>
          <w:rFonts w:ascii="Times New Roman" w:hAnsi="Times New Roman" w:cs="Times New Roman"/>
          <w:i/>
        </w:rPr>
        <w:t>The Sources of Normativity</w:t>
      </w:r>
      <w:r>
        <w:rPr>
          <w:rFonts w:ascii="Times New Roman" w:hAnsi="Times New Roman" w:cs="Times New Roman"/>
        </w:rPr>
        <w:t>. Edited by</w:t>
      </w:r>
      <w:r w:rsidRPr="00A1219D">
        <w:rPr>
          <w:rFonts w:ascii="Times New Roman" w:hAnsi="Times New Roman" w:cs="Times New Roman"/>
        </w:rPr>
        <w:t xml:space="preserve"> </w:t>
      </w:r>
      <w:proofErr w:type="spellStart"/>
      <w:r w:rsidRPr="00A1219D">
        <w:rPr>
          <w:rFonts w:ascii="Times New Roman" w:hAnsi="Times New Roman" w:cs="Times New Roman"/>
        </w:rPr>
        <w:t>Onora</w:t>
      </w:r>
      <w:proofErr w:type="spellEnd"/>
      <w:r w:rsidRPr="00A1219D">
        <w:rPr>
          <w:rFonts w:ascii="Times New Roman" w:hAnsi="Times New Roman" w:cs="Times New Roman"/>
        </w:rPr>
        <w:t xml:space="preserve"> O’Neill</w:t>
      </w:r>
      <w:r>
        <w:rPr>
          <w:rFonts w:ascii="Times New Roman" w:hAnsi="Times New Roman" w:cs="Times New Roman"/>
        </w:rPr>
        <w:t>.</w:t>
      </w:r>
      <w:r w:rsidRPr="00A1219D">
        <w:rPr>
          <w:rFonts w:ascii="Times New Roman" w:hAnsi="Times New Roman" w:cs="Times New Roman"/>
        </w:rPr>
        <w:t xml:space="preserve"> Cambridge: Cambridge University Press, 1996</w:t>
      </w:r>
      <w:r>
        <w:rPr>
          <w:rFonts w:ascii="Times New Roman" w:hAnsi="Times New Roman" w:cs="Times New Roman"/>
        </w:rPr>
        <w:t>.</w:t>
      </w:r>
    </w:p>
    <w:p w14:paraId="2D19555A" w14:textId="1F303492" w:rsidR="00647FD0" w:rsidDel="006F54AA" w:rsidRDefault="00647FD0" w:rsidP="00E623C2">
      <w:pPr>
        <w:ind w:left="720" w:hanging="720"/>
        <w:jc w:val="both"/>
        <w:rPr>
          <w:del w:id="79" w:author="Daniel Sportiello" w:date="2019-08-07T13:51:00Z"/>
          <w:rFonts w:ascii="Times New Roman" w:hAnsi="Times New Roman" w:cs="Times New Roman"/>
        </w:rPr>
      </w:pPr>
      <w:del w:id="80" w:author="Daniel Sportiello" w:date="2019-08-07T13:51:00Z">
        <w:r w:rsidRPr="00C41A8A" w:rsidDel="006F54AA">
          <w:rPr>
            <w:rFonts w:ascii="Times New Roman" w:hAnsi="Times New Roman" w:cs="Times New Roman"/>
          </w:rPr>
          <w:delText xml:space="preserve">Lovibond, Sabina. </w:delText>
        </w:r>
        <w:r w:rsidRPr="00C41A8A" w:rsidDel="006F54AA">
          <w:rPr>
            <w:rFonts w:ascii="Times New Roman" w:hAnsi="Times New Roman" w:cs="Times New Roman"/>
            <w:i/>
          </w:rPr>
          <w:delText>Realism and Imagination in Ethics</w:delText>
        </w:r>
        <w:r w:rsidRPr="00C41A8A" w:rsidDel="006F54AA">
          <w:rPr>
            <w:rFonts w:ascii="Times New Roman" w:hAnsi="Times New Roman" w:cs="Times New Roman"/>
          </w:rPr>
          <w:delText>. Minneapolis: University of Minnesota Press, 1983.</w:delText>
        </w:r>
      </w:del>
    </w:p>
    <w:p w14:paraId="42FD130A" w14:textId="2B7C5D17" w:rsidR="004D3004" w:rsidRDefault="004D3004" w:rsidP="00E623C2">
      <w:pPr>
        <w:ind w:left="720" w:hanging="720"/>
        <w:jc w:val="both"/>
        <w:rPr>
          <w:rFonts w:ascii="Times New Roman" w:hAnsi="Times New Roman" w:cs="Times New Roman"/>
        </w:rPr>
      </w:pPr>
      <w:r>
        <w:rPr>
          <w:rFonts w:ascii="Times New Roman" w:hAnsi="Times New Roman" w:cs="Times New Roman"/>
        </w:rPr>
        <w:t>Sportiello, Daniel John. “</w:t>
      </w:r>
      <w:r w:rsidRPr="004D3004">
        <w:rPr>
          <w:rFonts w:ascii="Times New Roman" w:hAnsi="Times New Roman" w:cs="Times New Roman"/>
        </w:rPr>
        <w:t xml:space="preserve">Rationalism in Eric </w:t>
      </w:r>
      <w:proofErr w:type="spellStart"/>
      <w:r w:rsidRPr="004D3004">
        <w:rPr>
          <w:rFonts w:ascii="Times New Roman" w:hAnsi="Times New Roman" w:cs="Times New Roman"/>
        </w:rPr>
        <w:t>Voegelin</w:t>
      </w:r>
      <w:proofErr w:type="spellEnd"/>
      <w:r>
        <w:rPr>
          <w:rFonts w:ascii="Times New Roman" w:hAnsi="Times New Roman" w:cs="Times New Roman"/>
        </w:rPr>
        <w:t>.</w:t>
      </w:r>
      <w:r w:rsidRPr="004D3004">
        <w:rPr>
          <w:rFonts w:ascii="Times New Roman" w:hAnsi="Times New Roman" w:cs="Times New Roman"/>
        </w:rPr>
        <w:t xml:space="preserve">” </w:t>
      </w:r>
      <w:r>
        <w:rPr>
          <w:rFonts w:ascii="Times New Roman" w:hAnsi="Times New Roman" w:cs="Times New Roman"/>
        </w:rPr>
        <w:t>I</w:t>
      </w:r>
      <w:r w:rsidRPr="004D3004">
        <w:rPr>
          <w:rFonts w:ascii="Times New Roman" w:hAnsi="Times New Roman" w:cs="Times New Roman"/>
        </w:rPr>
        <w:t xml:space="preserve">n </w:t>
      </w:r>
      <w:r w:rsidRPr="004D3004">
        <w:rPr>
          <w:rFonts w:ascii="Times New Roman" w:hAnsi="Times New Roman" w:cs="Times New Roman"/>
          <w:i/>
          <w:iCs/>
        </w:rPr>
        <w:t xml:space="preserve">Tradition v. Rationalism: </w:t>
      </w:r>
      <w:proofErr w:type="spellStart"/>
      <w:r w:rsidRPr="004D3004">
        <w:rPr>
          <w:rFonts w:ascii="Times New Roman" w:hAnsi="Times New Roman" w:cs="Times New Roman"/>
          <w:i/>
          <w:iCs/>
        </w:rPr>
        <w:t>Voegelin</w:t>
      </w:r>
      <w:proofErr w:type="spellEnd"/>
      <w:r w:rsidRPr="004D3004">
        <w:rPr>
          <w:rFonts w:ascii="Times New Roman" w:hAnsi="Times New Roman" w:cs="Times New Roman"/>
          <w:i/>
          <w:iCs/>
        </w:rPr>
        <w:t>, Oakeshott, Hayek, and Others</w:t>
      </w:r>
      <w:r>
        <w:rPr>
          <w:rFonts w:ascii="Times New Roman" w:hAnsi="Times New Roman" w:cs="Times New Roman"/>
        </w:rPr>
        <w:t>, e</w:t>
      </w:r>
      <w:r w:rsidRPr="004D3004">
        <w:rPr>
          <w:rFonts w:ascii="Times New Roman" w:hAnsi="Times New Roman" w:cs="Times New Roman"/>
        </w:rPr>
        <w:t>dited</w:t>
      </w:r>
      <w:r>
        <w:rPr>
          <w:rFonts w:ascii="Times New Roman" w:hAnsi="Times New Roman" w:cs="Times New Roman"/>
        </w:rPr>
        <w:t xml:space="preserve"> by </w:t>
      </w:r>
      <w:r w:rsidRPr="004D3004">
        <w:rPr>
          <w:rFonts w:ascii="Times New Roman" w:hAnsi="Times New Roman" w:cs="Times New Roman"/>
        </w:rPr>
        <w:t>Lee Trepanier and Eugene Callahan</w:t>
      </w:r>
      <w:r>
        <w:rPr>
          <w:rFonts w:ascii="Times New Roman" w:hAnsi="Times New Roman" w:cs="Times New Roman"/>
        </w:rPr>
        <w:t>, 51–61.</w:t>
      </w:r>
      <w:r w:rsidRPr="004D3004">
        <w:rPr>
          <w:rFonts w:ascii="Times New Roman" w:hAnsi="Times New Roman" w:cs="Times New Roman"/>
        </w:rPr>
        <w:t xml:space="preserve"> Lanham: Lexington Books, 2018</w:t>
      </w:r>
      <w:r>
        <w:rPr>
          <w:rFonts w:ascii="Times New Roman" w:hAnsi="Times New Roman" w:cs="Times New Roman"/>
        </w:rPr>
        <w:t>.</w:t>
      </w:r>
    </w:p>
    <w:p w14:paraId="1A723B8A" w14:textId="791B290F" w:rsidR="00C26166" w:rsidRDefault="00C26166" w:rsidP="00E623C2">
      <w:pPr>
        <w:ind w:left="720" w:hanging="720"/>
        <w:jc w:val="both"/>
        <w:rPr>
          <w:rFonts w:ascii="Times New Roman" w:hAnsi="Times New Roman" w:cs="Times New Roman"/>
        </w:rPr>
      </w:pPr>
      <w:r w:rsidRPr="00C26166">
        <w:rPr>
          <w:rFonts w:ascii="Times New Roman" w:hAnsi="Times New Roman" w:cs="Times New Roman"/>
        </w:rPr>
        <w:t>Steiner</w:t>
      </w:r>
      <w:r>
        <w:rPr>
          <w:rFonts w:ascii="Times New Roman" w:hAnsi="Times New Roman" w:cs="Times New Roman"/>
        </w:rPr>
        <w:t>, Mark.</w:t>
      </w:r>
      <w:r w:rsidRPr="00C26166">
        <w:rPr>
          <w:rFonts w:ascii="Times New Roman" w:hAnsi="Times New Roman" w:cs="Times New Roman"/>
        </w:rPr>
        <w:t xml:space="preserve"> “Wittgenstein as His Own Worst Enemy: The Case of Gödel’s Theorem</w:t>
      </w:r>
      <w:r>
        <w:rPr>
          <w:rFonts w:ascii="Times New Roman" w:hAnsi="Times New Roman" w:cs="Times New Roman"/>
        </w:rPr>
        <w:t>.</w:t>
      </w:r>
      <w:r w:rsidRPr="00C26166">
        <w:rPr>
          <w:rFonts w:ascii="Times New Roman" w:hAnsi="Times New Roman" w:cs="Times New Roman"/>
        </w:rPr>
        <w:t xml:space="preserve">” </w:t>
      </w:r>
      <w:r w:rsidRPr="00C26166">
        <w:rPr>
          <w:rFonts w:ascii="Times New Roman" w:hAnsi="Times New Roman" w:cs="Times New Roman"/>
          <w:i/>
        </w:rPr>
        <w:t>Philosophia Mathematica</w:t>
      </w:r>
      <w:r w:rsidRPr="00C26166">
        <w:rPr>
          <w:rFonts w:ascii="Times New Roman" w:hAnsi="Times New Roman" w:cs="Times New Roman"/>
        </w:rPr>
        <w:t xml:space="preserve"> 9, no. 3 (2001): 257–279</w:t>
      </w:r>
      <w:r>
        <w:rPr>
          <w:rFonts w:ascii="Times New Roman" w:hAnsi="Times New Roman" w:cs="Times New Roman"/>
        </w:rPr>
        <w:t>.</w:t>
      </w:r>
    </w:p>
    <w:p w14:paraId="501E56D9" w14:textId="159F46F7" w:rsidR="00AA0219" w:rsidRPr="00C41A8A" w:rsidRDefault="00B035ED" w:rsidP="00E623C2">
      <w:pPr>
        <w:ind w:left="720" w:hanging="720"/>
        <w:jc w:val="both"/>
        <w:rPr>
          <w:rFonts w:ascii="Times New Roman" w:hAnsi="Times New Roman" w:cs="Times New Roman"/>
        </w:rPr>
      </w:pPr>
      <w:r>
        <w:rPr>
          <w:rFonts w:ascii="Times New Roman" w:hAnsi="Times New Roman" w:cs="Times New Roman"/>
        </w:rPr>
        <w:t>Wittgenstein, Ludwig</w:t>
      </w:r>
      <w:r w:rsidR="00490068" w:rsidRPr="00C41A8A">
        <w:rPr>
          <w:rFonts w:ascii="Times New Roman" w:hAnsi="Times New Roman" w:cs="Times New Roman"/>
        </w:rPr>
        <w:t>.</w:t>
      </w:r>
      <w:r w:rsidR="00551DF5" w:rsidRPr="00C41A8A">
        <w:rPr>
          <w:rFonts w:ascii="Times New Roman" w:hAnsi="Times New Roman" w:cs="Times New Roman"/>
        </w:rPr>
        <w:t xml:space="preserve"> </w:t>
      </w:r>
      <w:r w:rsidR="00AA0219" w:rsidRPr="00C41A8A">
        <w:rPr>
          <w:rFonts w:ascii="Times New Roman" w:hAnsi="Times New Roman" w:cs="Times New Roman"/>
          <w:i/>
        </w:rPr>
        <w:t>Philosophical Investigations</w:t>
      </w:r>
      <w:r w:rsidR="00AA0219" w:rsidRPr="00C41A8A">
        <w:rPr>
          <w:rFonts w:ascii="Times New Roman" w:hAnsi="Times New Roman" w:cs="Times New Roman"/>
        </w:rPr>
        <w:t>, 4</w:t>
      </w:r>
      <w:r w:rsidR="00AA0219" w:rsidRPr="00C41A8A">
        <w:rPr>
          <w:rFonts w:ascii="Times New Roman" w:hAnsi="Times New Roman" w:cs="Times New Roman"/>
          <w:vertAlign w:val="superscript"/>
        </w:rPr>
        <w:t>th</w:t>
      </w:r>
      <w:r w:rsidR="00AA0219" w:rsidRPr="00C41A8A">
        <w:rPr>
          <w:rFonts w:ascii="Times New Roman" w:hAnsi="Times New Roman" w:cs="Times New Roman"/>
        </w:rPr>
        <w:t xml:space="preserve"> edition. Edited and translated by G. E. M. Anscombe, P. M. S. Hacker, and Joachim Schulte. Oxford: Blackwell, 2009.</w:t>
      </w:r>
    </w:p>
    <w:p w14:paraId="48947ED5" w14:textId="55636D76" w:rsidR="00A746F8" w:rsidRPr="00C41A8A" w:rsidRDefault="00C15057" w:rsidP="00E623C2">
      <w:pPr>
        <w:ind w:left="720" w:hanging="720"/>
        <w:jc w:val="both"/>
        <w:rPr>
          <w:rFonts w:ascii="Times New Roman" w:hAnsi="Times New Roman" w:cs="Times New Roman"/>
        </w:rPr>
      </w:pPr>
      <w:r w:rsidRPr="00C41A8A">
        <w:rPr>
          <w:rFonts w:ascii="Times New Roman" w:hAnsi="Times New Roman" w:cs="Times New Roman"/>
        </w:rPr>
        <w:t xml:space="preserve">———. </w:t>
      </w:r>
      <w:r w:rsidRPr="00C41A8A">
        <w:rPr>
          <w:rFonts w:ascii="Times New Roman" w:hAnsi="Times New Roman" w:cs="Times New Roman"/>
          <w:i/>
        </w:rPr>
        <w:t>Remarks on the Foundations of Mathematics</w:t>
      </w:r>
      <w:r w:rsidRPr="00C41A8A">
        <w:rPr>
          <w:rFonts w:ascii="Times New Roman" w:hAnsi="Times New Roman" w:cs="Times New Roman"/>
        </w:rPr>
        <w:t xml:space="preserve">, revised edition. Edited by G. H. von Wright, R. </w:t>
      </w:r>
      <w:proofErr w:type="spellStart"/>
      <w:r w:rsidRPr="00C41A8A">
        <w:rPr>
          <w:rFonts w:ascii="Times New Roman" w:hAnsi="Times New Roman" w:cs="Times New Roman"/>
        </w:rPr>
        <w:t>Rhees</w:t>
      </w:r>
      <w:proofErr w:type="spellEnd"/>
      <w:r w:rsidRPr="00C41A8A">
        <w:rPr>
          <w:rFonts w:ascii="Times New Roman" w:hAnsi="Times New Roman" w:cs="Times New Roman"/>
        </w:rPr>
        <w:t>, and G. E. M. Anscombe. Cambridge: MIT Press, 1983.</w:t>
      </w:r>
    </w:p>
    <w:sectPr w:rsidR="00A746F8" w:rsidRPr="00C41A8A" w:rsidSect="00DE60DE">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4170D" w14:textId="77777777" w:rsidR="006E35C3" w:rsidRDefault="006E35C3" w:rsidP="005E12EE">
      <w:r>
        <w:separator/>
      </w:r>
    </w:p>
  </w:endnote>
  <w:endnote w:type="continuationSeparator" w:id="0">
    <w:p w14:paraId="615A6090" w14:textId="77777777" w:rsidR="006E35C3" w:rsidRDefault="006E35C3" w:rsidP="005E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10F5B" w14:textId="77777777" w:rsidR="006E35C3" w:rsidRDefault="006E35C3" w:rsidP="005E12EE">
      <w:r>
        <w:separator/>
      </w:r>
    </w:p>
  </w:footnote>
  <w:footnote w:type="continuationSeparator" w:id="0">
    <w:p w14:paraId="2F57B499" w14:textId="77777777" w:rsidR="006E35C3" w:rsidRDefault="006E35C3" w:rsidP="005E12EE">
      <w:r>
        <w:continuationSeparator/>
      </w:r>
    </w:p>
  </w:footnote>
  <w:footnote w:id="1">
    <w:p w14:paraId="247F6129" w14:textId="12C938EE"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See my “Rationalism in Eric </w:t>
      </w:r>
      <w:proofErr w:type="spellStart"/>
      <w:r w:rsidRPr="00802547">
        <w:rPr>
          <w:rFonts w:ascii="Times New Roman" w:hAnsi="Times New Roman" w:cs="Times New Roman"/>
          <w:sz w:val="20"/>
          <w:szCs w:val="20"/>
        </w:rPr>
        <w:t>Voegelin</w:t>
      </w:r>
      <w:proofErr w:type="spellEnd"/>
      <w:r w:rsidRPr="00802547">
        <w:rPr>
          <w:rFonts w:ascii="Times New Roman" w:hAnsi="Times New Roman" w:cs="Times New Roman"/>
          <w:sz w:val="20"/>
          <w:szCs w:val="20"/>
        </w:rPr>
        <w:t xml:space="preserve">,” in </w:t>
      </w:r>
      <w:r w:rsidRPr="00802547">
        <w:rPr>
          <w:rFonts w:ascii="Times New Roman" w:hAnsi="Times New Roman" w:cs="Times New Roman"/>
          <w:i/>
          <w:iCs/>
          <w:sz w:val="20"/>
          <w:szCs w:val="20"/>
        </w:rPr>
        <w:t xml:space="preserve">Tradition v. Rationalism: </w:t>
      </w:r>
      <w:proofErr w:type="spellStart"/>
      <w:r w:rsidRPr="00802547">
        <w:rPr>
          <w:rFonts w:ascii="Times New Roman" w:hAnsi="Times New Roman" w:cs="Times New Roman"/>
          <w:i/>
          <w:iCs/>
          <w:sz w:val="20"/>
          <w:szCs w:val="20"/>
        </w:rPr>
        <w:t>Voegelin</w:t>
      </w:r>
      <w:proofErr w:type="spellEnd"/>
      <w:r w:rsidRPr="00802547">
        <w:rPr>
          <w:rFonts w:ascii="Times New Roman" w:hAnsi="Times New Roman" w:cs="Times New Roman"/>
          <w:i/>
          <w:iCs/>
          <w:sz w:val="20"/>
          <w:szCs w:val="20"/>
        </w:rPr>
        <w:t>, Oakeshott, Hayek, and Others</w:t>
      </w:r>
      <w:r w:rsidRPr="00802547">
        <w:rPr>
          <w:rFonts w:ascii="Times New Roman" w:hAnsi="Times New Roman" w:cs="Times New Roman"/>
          <w:sz w:val="20"/>
          <w:szCs w:val="20"/>
        </w:rPr>
        <w:t>, ed. Lee Trepanier and Eugene Callahan (Lanham: Lexington Books, 2018), 51–61.</w:t>
      </w:r>
    </w:p>
  </w:footnote>
  <w:footnote w:id="2">
    <w:p w14:paraId="2890DC59" w14:textId="21CE8CF9"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Ludwig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4</w:t>
      </w:r>
      <w:r w:rsidRPr="00802547">
        <w:rPr>
          <w:rFonts w:ascii="Times New Roman" w:hAnsi="Times New Roman" w:cs="Times New Roman"/>
          <w:sz w:val="20"/>
          <w:szCs w:val="20"/>
          <w:vertAlign w:val="superscript"/>
        </w:rPr>
        <w:t>th</w:t>
      </w:r>
      <w:r w:rsidRPr="00802547">
        <w:rPr>
          <w:rFonts w:ascii="Times New Roman" w:hAnsi="Times New Roman" w:cs="Times New Roman"/>
          <w:sz w:val="20"/>
          <w:szCs w:val="20"/>
        </w:rPr>
        <w:t xml:space="preserve"> edition, ed. and trans. G. E. M. Anscombe, P. M. S. Hacker, and Joachim Schulte (Oxford: Blackwell, 2009), § 23.</w:t>
      </w:r>
    </w:p>
  </w:footnote>
  <w:footnote w:id="3">
    <w:p w14:paraId="73584EBB" w14:textId="0898522B"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11.</w:t>
      </w:r>
    </w:p>
  </w:footnote>
  <w:footnote w:id="4">
    <w:p w14:paraId="4DEEAD3A" w14:textId="46DCEA84"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18.</w:t>
      </w:r>
    </w:p>
  </w:footnote>
  <w:footnote w:id="5">
    <w:p w14:paraId="772C1627"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23.</w:t>
      </w:r>
    </w:p>
  </w:footnote>
  <w:footnote w:id="6">
    <w:p w14:paraId="425AE93A"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23.</w:t>
      </w:r>
    </w:p>
  </w:footnote>
  <w:footnote w:id="7">
    <w:p w14:paraId="34B238E7"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415.</w:t>
      </w:r>
    </w:p>
  </w:footnote>
  <w:footnote w:id="8">
    <w:p w14:paraId="3FF3D2B2" w14:textId="62C8C8AE" w:rsidR="00802547" w:rsidRPr="00802547" w:rsidRDefault="00802547" w:rsidP="00E623C2">
      <w:pPr>
        <w:pStyle w:val="FootnoteText"/>
        <w:contextualSpacing/>
        <w:jc w:val="both"/>
        <w:rPr>
          <w:rFonts w:ascii="Times New Roman" w:hAnsi="Times New Roman" w:cs="Times New Roman"/>
          <w:i/>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Ludwig Wittgenstein, </w:t>
      </w:r>
      <w:r w:rsidRPr="00802547">
        <w:rPr>
          <w:rFonts w:ascii="Times New Roman" w:hAnsi="Times New Roman" w:cs="Times New Roman"/>
          <w:i/>
          <w:sz w:val="20"/>
          <w:szCs w:val="20"/>
        </w:rPr>
        <w:t>Remarks on the Foundations of Mathematics</w:t>
      </w:r>
      <w:r w:rsidRPr="00802547">
        <w:rPr>
          <w:rFonts w:ascii="Times New Roman" w:hAnsi="Times New Roman" w:cs="Times New Roman"/>
          <w:sz w:val="20"/>
          <w:szCs w:val="20"/>
        </w:rPr>
        <w:t xml:space="preserve">, revised edition, ed. G. H. von Wright, R. </w:t>
      </w:r>
      <w:proofErr w:type="spellStart"/>
      <w:r w:rsidRPr="00802547">
        <w:rPr>
          <w:rFonts w:ascii="Times New Roman" w:hAnsi="Times New Roman" w:cs="Times New Roman"/>
          <w:sz w:val="20"/>
          <w:szCs w:val="20"/>
        </w:rPr>
        <w:t>Rhees</w:t>
      </w:r>
      <w:proofErr w:type="spellEnd"/>
      <w:r w:rsidRPr="00802547">
        <w:rPr>
          <w:rFonts w:ascii="Times New Roman" w:hAnsi="Times New Roman" w:cs="Times New Roman"/>
          <w:sz w:val="20"/>
          <w:szCs w:val="20"/>
        </w:rPr>
        <w:t>, and G. E. M. Anscombe (Cambridge: MIT Press, 1983), § 7.16.</w:t>
      </w:r>
    </w:p>
  </w:footnote>
  <w:footnote w:id="9">
    <w:p w14:paraId="07E6CB7D" w14:textId="0219367A" w:rsidR="00802547" w:rsidRPr="00802547" w:rsidRDefault="00802547" w:rsidP="00E623C2">
      <w:pPr>
        <w:pStyle w:val="FootnoteText"/>
        <w:contextualSpacing/>
        <w:jc w:val="both"/>
        <w:rPr>
          <w:rFonts w:ascii="Times New Roman" w:hAnsi="Times New Roman" w:cs="Times New Roman"/>
          <w:sz w:val="20"/>
          <w:szCs w:val="20"/>
          <w:u w:val="single"/>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Mark Steiner points out that Wittgenstein—in his </w:t>
      </w:r>
      <w:r w:rsidRPr="00802547">
        <w:rPr>
          <w:rFonts w:ascii="Times New Roman" w:hAnsi="Times New Roman" w:cs="Times New Roman"/>
          <w:i/>
          <w:sz w:val="20"/>
          <w:szCs w:val="20"/>
        </w:rPr>
        <w:t>Remarks on the Foundations of Mathematics</w:t>
      </w:r>
      <w:r w:rsidRPr="00802547">
        <w:rPr>
          <w:rFonts w:ascii="Times New Roman" w:hAnsi="Times New Roman" w:cs="Times New Roman"/>
          <w:sz w:val="20"/>
          <w:szCs w:val="20"/>
        </w:rPr>
        <w:t xml:space="preserve">, a work philosophically continuous with his </w:t>
      </w:r>
      <w:r w:rsidRPr="00802547">
        <w:rPr>
          <w:rFonts w:ascii="Times New Roman" w:hAnsi="Times New Roman" w:cs="Times New Roman"/>
          <w:i/>
          <w:sz w:val="20"/>
          <w:szCs w:val="20"/>
        </w:rPr>
        <w:t>Investigations</w:t>
      </w:r>
      <w:r w:rsidRPr="00802547">
        <w:rPr>
          <w:rFonts w:ascii="Times New Roman" w:hAnsi="Times New Roman" w:cs="Times New Roman"/>
          <w:sz w:val="20"/>
          <w:szCs w:val="20"/>
        </w:rPr>
        <w:t xml:space="preserve">—is wrong to attack Gödel’s Theorem. For Gödel proved only that, within mathematics, a certain proposition is such that neither it nor its denial can be proven, but Wittgenstein apparently misinterpreted Gödel’s proof as somehow depending upon Gödel’s controversial interpretation of it—that, within mathematics, a certain proposition is </w:t>
      </w:r>
      <w:r w:rsidRPr="00802547">
        <w:rPr>
          <w:rFonts w:ascii="Times New Roman" w:hAnsi="Times New Roman" w:cs="Times New Roman"/>
          <w:i/>
          <w:sz w:val="20"/>
          <w:szCs w:val="20"/>
        </w:rPr>
        <w:t>true</w:t>
      </w:r>
      <w:r w:rsidRPr="00802547">
        <w:rPr>
          <w:rFonts w:ascii="Times New Roman" w:hAnsi="Times New Roman" w:cs="Times New Roman"/>
          <w:sz w:val="20"/>
          <w:szCs w:val="20"/>
        </w:rPr>
        <w:t xml:space="preserve"> and nonetheless not provable; Wittgenstein insisted only that “truth” had no meaning in such a context—because it had no use. Ironically, Steiner notes, Gödel’s Theorem—stripped of Gödel’s own interpretation of it—is profoundly </w:t>
      </w:r>
      <w:r w:rsidRPr="00802547">
        <w:rPr>
          <w:rFonts w:ascii="Times New Roman" w:hAnsi="Times New Roman" w:cs="Times New Roman"/>
          <w:i/>
          <w:sz w:val="20"/>
          <w:szCs w:val="20"/>
        </w:rPr>
        <w:t>congenial</w:t>
      </w:r>
      <w:r w:rsidRPr="00802547">
        <w:rPr>
          <w:rFonts w:ascii="Times New Roman" w:hAnsi="Times New Roman" w:cs="Times New Roman"/>
          <w:sz w:val="20"/>
          <w:szCs w:val="20"/>
        </w:rPr>
        <w:t xml:space="preserve"> to </w:t>
      </w:r>
      <w:del w:id="39" w:author="Daniel Sportiello" w:date="2019-08-07T12:10:00Z">
        <w:r w:rsidRPr="00802547" w:rsidDel="006F4352">
          <w:rPr>
            <w:rFonts w:ascii="Times New Roman" w:hAnsi="Times New Roman" w:cs="Times New Roman"/>
            <w:sz w:val="20"/>
            <w:szCs w:val="20"/>
          </w:rPr>
          <w:delText>the Wittgensteinian Picture of Language</w:delText>
        </w:r>
      </w:del>
      <w:ins w:id="40" w:author="Daniel Sportiello" w:date="2019-08-07T12:10:00Z">
        <w:r w:rsidR="006F4352">
          <w:rPr>
            <w:rFonts w:ascii="Times New Roman" w:hAnsi="Times New Roman" w:cs="Times New Roman"/>
            <w:sz w:val="20"/>
            <w:szCs w:val="20"/>
          </w:rPr>
          <w:t xml:space="preserve">the </w:t>
        </w:r>
      </w:ins>
      <w:ins w:id="41" w:author="Daniel Sportiello" w:date="2019-08-07T14:04:00Z">
        <w:r w:rsidR="00AE173B">
          <w:rPr>
            <w:rFonts w:ascii="Times New Roman" w:hAnsi="Times New Roman" w:cs="Times New Roman"/>
            <w:sz w:val="20"/>
            <w:szCs w:val="20"/>
          </w:rPr>
          <w:t>doctrine</w:t>
        </w:r>
      </w:ins>
      <w:ins w:id="42" w:author="Daniel Sportiello" w:date="2019-08-07T12:10:00Z">
        <w:r w:rsidR="006F4352">
          <w:rPr>
            <w:rFonts w:ascii="Times New Roman" w:hAnsi="Times New Roman" w:cs="Times New Roman"/>
            <w:sz w:val="20"/>
            <w:szCs w:val="20"/>
          </w:rPr>
          <w:t xml:space="preserve"> of Wittgenstein</w:t>
        </w:r>
      </w:ins>
      <w:r w:rsidRPr="00802547">
        <w:rPr>
          <w:rFonts w:ascii="Times New Roman" w:hAnsi="Times New Roman" w:cs="Times New Roman"/>
          <w:sz w:val="20"/>
          <w:szCs w:val="20"/>
        </w:rPr>
        <w:t xml:space="preserve">: Wittgenstein insists that mathematics </w:t>
      </w:r>
      <w:r w:rsidRPr="00802547">
        <w:rPr>
          <w:rFonts w:ascii="Times New Roman" w:hAnsi="Times New Roman" w:cs="Times New Roman"/>
          <w:i/>
          <w:sz w:val="20"/>
          <w:szCs w:val="20"/>
        </w:rPr>
        <w:t xml:space="preserve">need </w:t>
      </w:r>
      <w:r w:rsidRPr="00802547">
        <w:rPr>
          <w:rFonts w:ascii="Times New Roman" w:hAnsi="Times New Roman" w:cs="Times New Roman"/>
          <w:sz w:val="20"/>
          <w:szCs w:val="20"/>
        </w:rPr>
        <w:t xml:space="preserve">not be derived from any foundation, while Gödel proved that mathematics </w:t>
      </w:r>
      <w:r w:rsidRPr="00802547">
        <w:rPr>
          <w:rFonts w:ascii="Times New Roman" w:hAnsi="Times New Roman" w:cs="Times New Roman"/>
          <w:i/>
          <w:sz w:val="20"/>
          <w:szCs w:val="20"/>
        </w:rPr>
        <w:t>cannot</w:t>
      </w:r>
      <w:r w:rsidRPr="00802547">
        <w:rPr>
          <w:rFonts w:ascii="Times New Roman" w:hAnsi="Times New Roman" w:cs="Times New Roman"/>
          <w:sz w:val="20"/>
          <w:szCs w:val="20"/>
        </w:rPr>
        <w:t xml:space="preserve"> be derived from any foundation. See Mark Steiner, “Wittgenstein as His Own Worst Enemy: The Case of Gödel’s Theorem,” </w:t>
      </w:r>
      <w:r w:rsidRPr="00802547">
        <w:rPr>
          <w:rFonts w:ascii="Times New Roman" w:hAnsi="Times New Roman" w:cs="Times New Roman"/>
          <w:i/>
          <w:sz w:val="20"/>
          <w:szCs w:val="20"/>
        </w:rPr>
        <w:t>Philosophia Mathematica</w:t>
      </w:r>
      <w:r w:rsidRPr="00802547">
        <w:rPr>
          <w:rFonts w:ascii="Times New Roman" w:hAnsi="Times New Roman" w:cs="Times New Roman"/>
          <w:sz w:val="20"/>
          <w:szCs w:val="20"/>
        </w:rPr>
        <w:t xml:space="preserve"> 9, no. 3 (2001): 257–279.</w:t>
      </w:r>
    </w:p>
  </w:footnote>
  <w:footnote w:id="10">
    <w:p w14:paraId="1763DCA6"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201.</w:t>
      </w:r>
    </w:p>
  </w:footnote>
  <w:footnote w:id="11">
    <w:p w14:paraId="6D14785C"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201.</w:t>
      </w:r>
    </w:p>
  </w:footnote>
  <w:footnote w:id="12">
    <w:p w14:paraId="455A5A22" w14:textId="6BB33135"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Obviously, my presentation of this paradox owes much to that of Saul A. </w:t>
      </w:r>
      <w:proofErr w:type="spellStart"/>
      <w:r w:rsidRPr="00802547">
        <w:rPr>
          <w:rFonts w:ascii="Times New Roman" w:hAnsi="Times New Roman" w:cs="Times New Roman"/>
          <w:sz w:val="20"/>
          <w:szCs w:val="20"/>
        </w:rPr>
        <w:t>Kripke</w:t>
      </w:r>
      <w:proofErr w:type="spellEnd"/>
      <w:r w:rsidRPr="00802547">
        <w:rPr>
          <w:rFonts w:ascii="Times New Roman" w:hAnsi="Times New Roman" w:cs="Times New Roman"/>
          <w:sz w:val="20"/>
          <w:szCs w:val="20"/>
        </w:rPr>
        <w:t xml:space="preserve">, </w:t>
      </w:r>
      <w:r w:rsidRPr="00802547">
        <w:rPr>
          <w:rFonts w:ascii="Times New Roman" w:hAnsi="Times New Roman" w:cs="Times New Roman"/>
          <w:i/>
          <w:sz w:val="20"/>
          <w:szCs w:val="20"/>
        </w:rPr>
        <w:t>Wittgenstein on Rules and Private Language</w:t>
      </w:r>
      <w:r w:rsidRPr="00802547">
        <w:rPr>
          <w:rFonts w:ascii="Times New Roman" w:hAnsi="Times New Roman" w:cs="Times New Roman"/>
          <w:sz w:val="20"/>
          <w:szCs w:val="20"/>
        </w:rPr>
        <w:t xml:space="preserve"> (Cambridge: Harvard University Press, 1982). It is less obvious to what extent my solution to the paradox is similar to his: </w:t>
      </w:r>
      <w:proofErr w:type="spellStart"/>
      <w:r w:rsidRPr="00802547">
        <w:rPr>
          <w:rFonts w:ascii="Times New Roman" w:hAnsi="Times New Roman" w:cs="Times New Roman"/>
          <w:sz w:val="20"/>
          <w:szCs w:val="20"/>
        </w:rPr>
        <w:t>Kripke</w:t>
      </w:r>
      <w:proofErr w:type="spellEnd"/>
      <w:r w:rsidRPr="00802547">
        <w:rPr>
          <w:rFonts w:ascii="Times New Roman" w:hAnsi="Times New Roman" w:cs="Times New Roman"/>
          <w:sz w:val="20"/>
          <w:szCs w:val="20"/>
        </w:rPr>
        <w:t xml:space="preserve"> is usually taken to offer a solution to the paradox—what is often called the “skeptical solution”—that is fairly unsubtle, but it seems to me that he might be interpreted more charitably than he usually is.</w:t>
      </w:r>
    </w:p>
  </w:footnote>
  <w:footnote w:id="13">
    <w:p w14:paraId="364095CE"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201.</w:t>
      </w:r>
    </w:p>
  </w:footnote>
  <w:footnote w:id="14">
    <w:p w14:paraId="0CDD91A1"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202.</w:t>
      </w:r>
    </w:p>
  </w:footnote>
  <w:footnote w:id="15">
    <w:p w14:paraId="2B288ADB"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202.</w:t>
      </w:r>
    </w:p>
  </w:footnote>
  <w:footnote w:id="16">
    <w:p w14:paraId="169664C2"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See Christine </w:t>
      </w:r>
      <w:proofErr w:type="spellStart"/>
      <w:r w:rsidRPr="00802547">
        <w:rPr>
          <w:rFonts w:ascii="Times New Roman" w:hAnsi="Times New Roman" w:cs="Times New Roman"/>
          <w:sz w:val="20"/>
          <w:szCs w:val="20"/>
        </w:rPr>
        <w:t>Korsgaard</w:t>
      </w:r>
      <w:proofErr w:type="spellEnd"/>
      <w:r w:rsidRPr="00802547">
        <w:rPr>
          <w:rFonts w:ascii="Times New Roman" w:hAnsi="Times New Roman" w:cs="Times New Roman"/>
          <w:sz w:val="20"/>
          <w:szCs w:val="20"/>
        </w:rPr>
        <w:t xml:space="preserve">, </w:t>
      </w:r>
      <w:r w:rsidRPr="00802547">
        <w:rPr>
          <w:rFonts w:ascii="Times New Roman" w:hAnsi="Times New Roman" w:cs="Times New Roman"/>
          <w:i/>
          <w:sz w:val="20"/>
          <w:szCs w:val="20"/>
        </w:rPr>
        <w:t>The Sources of Normativity</w:t>
      </w:r>
      <w:r w:rsidRPr="00802547">
        <w:rPr>
          <w:rFonts w:ascii="Times New Roman" w:hAnsi="Times New Roman" w:cs="Times New Roman"/>
          <w:sz w:val="20"/>
          <w:szCs w:val="20"/>
        </w:rPr>
        <w:t xml:space="preserve">, ed. </w:t>
      </w:r>
      <w:proofErr w:type="spellStart"/>
      <w:r w:rsidRPr="00802547">
        <w:rPr>
          <w:rFonts w:ascii="Times New Roman" w:hAnsi="Times New Roman" w:cs="Times New Roman"/>
          <w:sz w:val="20"/>
          <w:szCs w:val="20"/>
        </w:rPr>
        <w:t>Onora</w:t>
      </w:r>
      <w:proofErr w:type="spellEnd"/>
      <w:r w:rsidRPr="00802547">
        <w:rPr>
          <w:rFonts w:ascii="Times New Roman" w:hAnsi="Times New Roman" w:cs="Times New Roman"/>
          <w:sz w:val="20"/>
          <w:szCs w:val="20"/>
        </w:rPr>
        <w:t xml:space="preserve"> O’Neill (Cambridge: Cambridge University Press, 1996), 136–138.</w:t>
      </w:r>
    </w:p>
  </w:footnote>
  <w:footnote w:id="17">
    <w:p w14:paraId="22A42485"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241.</w:t>
      </w:r>
    </w:p>
  </w:footnote>
  <w:footnote w:id="18">
    <w:p w14:paraId="0E19C515"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242.</w:t>
      </w:r>
    </w:p>
  </w:footnote>
  <w:footnote w:id="19">
    <w:p w14:paraId="228DD61C"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A1907" w14:textId="77777777" w:rsidR="00FD70E9" w:rsidRDefault="00FD70E9" w:rsidP="00DE60D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BD4483" w14:textId="77777777" w:rsidR="00FD70E9" w:rsidRDefault="00FD70E9" w:rsidP="00D22B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66C1E" w14:textId="5AA02856" w:rsidR="00FD70E9" w:rsidRPr="00D22B5D" w:rsidRDefault="00FD70E9" w:rsidP="00472A76">
    <w:pPr>
      <w:pStyle w:val="Header"/>
      <w:framePr w:wrap="around" w:vAnchor="text" w:hAnchor="margin" w:xAlign="right" w:y="1"/>
      <w:jc w:val="both"/>
      <w:rPr>
        <w:rStyle w:val="PageNumber"/>
        <w:rFonts w:ascii="Times New Roman" w:hAnsi="Times New Roman" w:cs="Times New Roman"/>
      </w:rPr>
    </w:pPr>
    <w:r>
      <w:rPr>
        <w:rStyle w:val="PageNumber"/>
        <w:rFonts w:ascii="Times New Roman" w:hAnsi="Times New Roman" w:cs="Times New Roman"/>
      </w:rPr>
      <w:t xml:space="preserve">Sportiello </w:t>
    </w:r>
    <w:r w:rsidRPr="00D22B5D">
      <w:rPr>
        <w:rStyle w:val="PageNumber"/>
        <w:rFonts w:ascii="Times New Roman" w:hAnsi="Times New Roman" w:cs="Times New Roman"/>
      </w:rPr>
      <w:fldChar w:fldCharType="begin"/>
    </w:r>
    <w:r w:rsidRPr="00D22B5D">
      <w:rPr>
        <w:rStyle w:val="PageNumber"/>
        <w:rFonts w:ascii="Times New Roman" w:hAnsi="Times New Roman" w:cs="Times New Roman"/>
      </w:rPr>
      <w:instrText xml:space="preserve">PAGE  </w:instrText>
    </w:r>
    <w:r w:rsidRPr="00D22B5D">
      <w:rPr>
        <w:rStyle w:val="PageNumber"/>
        <w:rFonts w:ascii="Times New Roman" w:hAnsi="Times New Roman" w:cs="Times New Roman"/>
      </w:rPr>
      <w:fldChar w:fldCharType="separate"/>
    </w:r>
    <w:r w:rsidR="00A74778">
      <w:rPr>
        <w:rStyle w:val="PageNumber"/>
        <w:rFonts w:ascii="Times New Roman" w:hAnsi="Times New Roman" w:cs="Times New Roman"/>
        <w:noProof/>
      </w:rPr>
      <w:t>12</w:t>
    </w:r>
    <w:r w:rsidRPr="00D22B5D">
      <w:rPr>
        <w:rStyle w:val="PageNumber"/>
        <w:rFonts w:ascii="Times New Roman" w:hAnsi="Times New Roman" w:cs="Times New Roman"/>
      </w:rPr>
      <w:fldChar w:fldCharType="end"/>
    </w:r>
  </w:p>
  <w:p w14:paraId="0A1C52F0" w14:textId="77777777" w:rsidR="00FD70E9" w:rsidRDefault="00FD70E9" w:rsidP="00472A76">
    <w:pPr>
      <w:pStyle w:val="Header"/>
      <w:ind w:right="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9394F"/>
    <w:multiLevelType w:val="multilevel"/>
    <w:tmpl w:val="B91608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8FD7F55"/>
    <w:multiLevelType w:val="hybridMultilevel"/>
    <w:tmpl w:val="7C3EB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47EBA"/>
    <w:multiLevelType w:val="hybridMultilevel"/>
    <w:tmpl w:val="D4EAC85C"/>
    <w:lvl w:ilvl="0" w:tplc="2E921390">
      <w:start w:val="1"/>
      <w:numFmt w:val="bullet"/>
      <w:lvlText w:val=""/>
      <w:lvlJc w:val="left"/>
      <w:pPr>
        <w:tabs>
          <w:tab w:val="num" w:pos="720"/>
        </w:tabs>
        <w:ind w:left="720" w:hanging="360"/>
      </w:pPr>
      <w:rPr>
        <w:rFonts w:ascii="Wingdings" w:hAnsi="Wingdings" w:hint="default"/>
      </w:rPr>
    </w:lvl>
    <w:lvl w:ilvl="1" w:tplc="DF5452A8" w:tentative="1">
      <w:start w:val="1"/>
      <w:numFmt w:val="bullet"/>
      <w:lvlText w:val=""/>
      <w:lvlJc w:val="left"/>
      <w:pPr>
        <w:tabs>
          <w:tab w:val="num" w:pos="1440"/>
        </w:tabs>
        <w:ind w:left="1440" w:hanging="360"/>
      </w:pPr>
      <w:rPr>
        <w:rFonts w:ascii="Wingdings" w:hAnsi="Wingdings" w:hint="default"/>
      </w:rPr>
    </w:lvl>
    <w:lvl w:ilvl="2" w:tplc="6F883738" w:tentative="1">
      <w:start w:val="1"/>
      <w:numFmt w:val="bullet"/>
      <w:lvlText w:val=""/>
      <w:lvlJc w:val="left"/>
      <w:pPr>
        <w:tabs>
          <w:tab w:val="num" w:pos="2160"/>
        </w:tabs>
        <w:ind w:left="2160" w:hanging="360"/>
      </w:pPr>
      <w:rPr>
        <w:rFonts w:ascii="Wingdings" w:hAnsi="Wingdings" w:hint="default"/>
      </w:rPr>
    </w:lvl>
    <w:lvl w:ilvl="3" w:tplc="EDE4D5FE" w:tentative="1">
      <w:start w:val="1"/>
      <w:numFmt w:val="bullet"/>
      <w:lvlText w:val=""/>
      <w:lvlJc w:val="left"/>
      <w:pPr>
        <w:tabs>
          <w:tab w:val="num" w:pos="2880"/>
        </w:tabs>
        <w:ind w:left="2880" w:hanging="360"/>
      </w:pPr>
      <w:rPr>
        <w:rFonts w:ascii="Wingdings" w:hAnsi="Wingdings" w:hint="default"/>
      </w:rPr>
    </w:lvl>
    <w:lvl w:ilvl="4" w:tplc="31607982" w:tentative="1">
      <w:start w:val="1"/>
      <w:numFmt w:val="bullet"/>
      <w:lvlText w:val=""/>
      <w:lvlJc w:val="left"/>
      <w:pPr>
        <w:tabs>
          <w:tab w:val="num" w:pos="3600"/>
        </w:tabs>
        <w:ind w:left="3600" w:hanging="360"/>
      </w:pPr>
      <w:rPr>
        <w:rFonts w:ascii="Wingdings" w:hAnsi="Wingdings" w:hint="default"/>
      </w:rPr>
    </w:lvl>
    <w:lvl w:ilvl="5" w:tplc="01D0C3C4" w:tentative="1">
      <w:start w:val="1"/>
      <w:numFmt w:val="bullet"/>
      <w:lvlText w:val=""/>
      <w:lvlJc w:val="left"/>
      <w:pPr>
        <w:tabs>
          <w:tab w:val="num" w:pos="4320"/>
        </w:tabs>
        <w:ind w:left="4320" w:hanging="360"/>
      </w:pPr>
      <w:rPr>
        <w:rFonts w:ascii="Wingdings" w:hAnsi="Wingdings" w:hint="default"/>
      </w:rPr>
    </w:lvl>
    <w:lvl w:ilvl="6" w:tplc="C9BA9C08" w:tentative="1">
      <w:start w:val="1"/>
      <w:numFmt w:val="bullet"/>
      <w:lvlText w:val=""/>
      <w:lvlJc w:val="left"/>
      <w:pPr>
        <w:tabs>
          <w:tab w:val="num" w:pos="5040"/>
        </w:tabs>
        <w:ind w:left="5040" w:hanging="360"/>
      </w:pPr>
      <w:rPr>
        <w:rFonts w:ascii="Wingdings" w:hAnsi="Wingdings" w:hint="default"/>
      </w:rPr>
    </w:lvl>
    <w:lvl w:ilvl="7" w:tplc="6ED07934" w:tentative="1">
      <w:start w:val="1"/>
      <w:numFmt w:val="bullet"/>
      <w:lvlText w:val=""/>
      <w:lvlJc w:val="left"/>
      <w:pPr>
        <w:tabs>
          <w:tab w:val="num" w:pos="5760"/>
        </w:tabs>
        <w:ind w:left="5760" w:hanging="360"/>
      </w:pPr>
      <w:rPr>
        <w:rFonts w:ascii="Wingdings" w:hAnsi="Wingdings" w:hint="default"/>
      </w:rPr>
    </w:lvl>
    <w:lvl w:ilvl="8" w:tplc="1F9621F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0BA0120"/>
    <w:multiLevelType w:val="multilevel"/>
    <w:tmpl w:val="BB7281D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DD26CF6"/>
    <w:multiLevelType w:val="hybridMultilevel"/>
    <w:tmpl w:val="D5B4D566"/>
    <w:lvl w:ilvl="0" w:tplc="454A88E6">
      <w:start w:val="1"/>
      <w:numFmt w:val="decimal"/>
      <w:lvlText w:val="%1."/>
      <w:lvlJc w:val="left"/>
      <w:pPr>
        <w:tabs>
          <w:tab w:val="num" w:pos="720"/>
        </w:tabs>
        <w:ind w:left="720" w:hanging="360"/>
      </w:pPr>
    </w:lvl>
    <w:lvl w:ilvl="1" w:tplc="469A1784" w:tentative="1">
      <w:start w:val="1"/>
      <w:numFmt w:val="decimal"/>
      <w:lvlText w:val="%2."/>
      <w:lvlJc w:val="left"/>
      <w:pPr>
        <w:tabs>
          <w:tab w:val="num" w:pos="1440"/>
        </w:tabs>
        <w:ind w:left="1440" w:hanging="360"/>
      </w:pPr>
    </w:lvl>
    <w:lvl w:ilvl="2" w:tplc="9A9CCA02" w:tentative="1">
      <w:start w:val="1"/>
      <w:numFmt w:val="decimal"/>
      <w:lvlText w:val="%3."/>
      <w:lvlJc w:val="left"/>
      <w:pPr>
        <w:tabs>
          <w:tab w:val="num" w:pos="2160"/>
        </w:tabs>
        <w:ind w:left="2160" w:hanging="360"/>
      </w:pPr>
    </w:lvl>
    <w:lvl w:ilvl="3" w:tplc="23A24836" w:tentative="1">
      <w:start w:val="1"/>
      <w:numFmt w:val="decimal"/>
      <w:lvlText w:val="%4."/>
      <w:lvlJc w:val="left"/>
      <w:pPr>
        <w:tabs>
          <w:tab w:val="num" w:pos="2880"/>
        </w:tabs>
        <w:ind w:left="2880" w:hanging="360"/>
      </w:pPr>
    </w:lvl>
    <w:lvl w:ilvl="4" w:tplc="CC765008" w:tentative="1">
      <w:start w:val="1"/>
      <w:numFmt w:val="decimal"/>
      <w:lvlText w:val="%5."/>
      <w:lvlJc w:val="left"/>
      <w:pPr>
        <w:tabs>
          <w:tab w:val="num" w:pos="3600"/>
        </w:tabs>
        <w:ind w:left="3600" w:hanging="360"/>
      </w:pPr>
    </w:lvl>
    <w:lvl w:ilvl="5" w:tplc="CE065262" w:tentative="1">
      <w:start w:val="1"/>
      <w:numFmt w:val="decimal"/>
      <w:lvlText w:val="%6."/>
      <w:lvlJc w:val="left"/>
      <w:pPr>
        <w:tabs>
          <w:tab w:val="num" w:pos="4320"/>
        </w:tabs>
        <w:ind w:left="4320" w:hanging="360"/>
      </w:pPr>
    </w:lvl>
    <w:lvl w:ilvl="6" w:tplc="F6445906" w:tentative="1">
      <w:start w:val="1"/>
      <w:numFmt w:val="decimal"/>
      <w:lvlText w:val="%7."/>
      <w:lvlJc w:val="left"/>
      <w:pPr>
        <w:tabs>
          <w:tab w:val="num" w:pos="5040"/>
        </w:tabs>
        <w:ind w:left="5040" w:hanging="360"/>
      </w:pPr>
    </w:lvl>
    <w:lvl w:ilvl="7" w:tplc="9E7455A0" w:tentative="1">
      <w:start w:val="1"/>
      <w:numFmt w:val="decimal"/>
      <w:lvlText w:val="%8."/>
      <w:lvlJc w:val="left"/>
      <w:pPr>
        <w:tabs>
          <w:tab w:val="num" w:pos="5760"/>
        </w:tabs>
        <w:ind w:left="5760" w:hanging="360"/>
      </w:pPr>
    </w:lvl>
    <w:lvl w:ilvl="8" w:tplc="59822180"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Sportiello">
    <w15:presenceInfo w15:providerId="AD" w15:userId="S::dsportiello@umary.edu::c70f8c5b-15b6-4bb9-b24e-8588ff1533db"/>
  </w15:person>
  <w15:person w15:author="SHSU">
    <w15:presenceInfo w15:providerId="None" w15:userId="S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A3"/>
    <w:rsid w:val="0000020E"/>
    <w:rsid w:val="0000123F"/>
    <w:rsid w:val="00002555"/>
    <w:rsid w:val="00002B0C"/>
    <w:rsid w:val="00006133"/>
    <w:rsid w:val="000063EB"/>
    <w:rsid w:val="000063EE"/>
    <w:rsid w:val="000064E2"/>
    <w:rsid w:val="000067E4"/>
    <w:rsid w:val="000074A0"/>
    <w:rsid w:val="000106B5"/>
    <w:rsid w:val="000123DC"/>
    <w:rsid w:val="000142BD"/>
    <w:rsid w:val="000149A7"/>
    <w:rsid w:val="000172D2"/>
    <w:rsid w:val="0002263F"/>
    <w:rsid w:val="00025A5E"/>
    <w:rsid w:val="00026856"/>
    <w:rsid w:val="00027408"/>
    <w:rsid w:val="00027780"/>
    <w:rsid w:val="00031162"/>
    <w:rsid w:val="00031E0F"/>
    <w:rsid w:val="00033E97"/>
    <w:rsid w:val="0003422E"/>
    <w:rsid w:val="00034B75"/>
    <w:rsid w:val="000400DE"/>
    <w:rsid w:val="00040A58"/>
    <w:rsid w:val="00040D58"/>
    <w:rsid w:val="00041B4A"/>
    <w:rsid w:val="00041CD4"/>
    <w:rsid w:val="000434E0"/>
    <w:rsid w:val="000457CC"/>
    <w:rsid w:val="00045CBC"/>
    <w:rsid w:val="0004683F"/>
    <w:rsid w:val="00046F04"/>
    <w:rsid w:val="0005086B"/>
    <w:rsid w:val="0005153E"/>
    <w:rsid w:val="00054189"/>
    <w:rsid w:val="00055701"/>
    <w:rsid w:val="0005774E"/>
    <w:rsid w:val="0006022C"/>
    <w:rsid w:val="00061C81"/>
    <w:rsid w:val="00062613"/>
    <w:rsid w:val="000631F7"/>
    <w:rsid w:val="000632CC"/>
    <w:rsid w:val="000668C2"/>
    <w:rsid w:val="00066B2A"/>
    <w:rsid w:val="000673DA"/>
    <w:rsid w:val="00067857"/>
    <w:rsid w:val="000678C5"/>
    <w:rsid w:val="00067A7F"/>
    <w:rsid w:val="00067D09"/>
    <w:rsid w:val="00067E8D"/>
    <w:rsid w:val="0007027B"/>
    <w:rsid w:val="00073F9F"/>
    <w:rsid w:val="000742FB"/>
    <w:rsid w:val="00074506"/>
    <w:rsid w:val="00074935"/>
    <w:rsid w:val="00076989"/>
    <w:rsid w:val="000769AA"/>
    <w:rsid w:val="000771AF"/>
    <w:rsid w:val="00080462"/>
    <w:rsid w:val="000808DC"/>
    <w:rsid w:val="00080A29"/>
    <w:rsid w:val="00081F5B"/>
    <w:rsid w:val="00083696"/>
    <w:rsid w:val="00083C21"/>
    <w:rsid w:val="00085D4E"/>
    <w:rsid w:val="0008617C"/>
    <w:rsid w:val="00091DB6"/>
    <w:rsid w:val="0009203F"/>
    <w:rsid w:val="000932D8"/>
    <w:rsid w:val="00093869"/>
    <w:rsid w:val="00095A0B"/>
    <w:rsid w:val="00095A25"/>
    <w:rsid w:val="0009622A"/>
    <w:rsid w:val="000A00D4"/>
    <w:rsid w:val="000A266E"/>
    <w:rsid w:val="000A6C39"/>
    <w:rsid w:val="000A6E87"/>
    <w:rsid w:val="000B2097"/>
    <w:rsid w:val="000B269F"/>
    <w:rsid w:val="000B3196"/>
    <w:rsid w:val="000B57E4"/>
    <w:rsid w:val="000B58AF"/>
    <w:rsid w:val="000B6484"/>
    <w:rsid w:val="000B71BB"/>
    <w:rsid w:val="000C06C8"/>
    <w:rsid w:val="000C38B0"/>
    <w:rsid w:val="000C78DA"/>
    <w:rsid w:val="000D226E"/>
    <w:rsid w:val="000D236F"/>
    <w:rsid w:val="000D2507"/>
    <w:rsid w:val="000D27C9"/>
    <w:rsid w:val="000D3507"/>
    <w:rsid w:val="000D35D3"/>
    <w:rsid w:val="000D4752"/>
    <w:rsid w:val="000D7639"/>
    <w:rsid w:val="000E0004"/>
    <w:rsid w:val="000E1F99"/>
    <w:rsid w:val="000E21BB"/>
    <w:rsid w:val="000E24D8"/>
    <w:rsid w:val="000E4826"/>
    <w:rsid w:val="000E571B"/>
    <w:rsid w:val="000F2C62"/>
    <w:rsid w:val="000F4C28"/>
    <w:rsid w:val="000F5262"/>
    <w:rsid w:val="000F62B1"/>
    <w:rsid w:val="000F73BF"/>
    <w:rsid w:val="00102842"/>
    <w:rsid w:val="00103A9D"/>
    <w:rsid w:val="00104295"/>
    <w:rsid w:val="001056F3"/>
    <w:rsid w:val="0010798B"/>
    <w:rsid w:val="001104BF"/>
    <w:rsid w:val="00110C0F"/>
    <w:rsid w:val="0011185F"/>
    <w:rsid w:val="00111CCC"/>
    <w:rsid w:val="001130E5"/>
    <w:rsid w:val="0011613C"/>
    <w:rsid w:val="00117D16"/>
    <w:rsid w:val="001215CE"/>
    <w:rsid w:val="0012167E"/>
    <w:rsid w:val="0012180D"/>
    <w:rsid w:val="00121BFE"/>
    <w:rsid w:val="00121C36"/>
    <w:rsid w:val="001225E0"/>
    <w:rsid w:val="001230C7"/>
    <w:rsid w:val="00124B00"/>
    <w:rsid w:val="0012765B"/>
    <w:rsid w:val="00127ABF"/>
    <w:rsid w:val="00127D3F"/>
    <w:rsid w:val="00130858"/>
    <w:rsid w:val="00130A1A"/>
    <w:rsid w:val="00130F23"/>
    <w:rsid w:val="00131142"/>
    <w:rsid w:val="00132B51"/>
    <w:rsid w:val="00133FE7"/>
    <w:rsid w:val="00134E0A"/>
    <w:rsid w:val="001352D6"/>
    <w:rsid w:val="00135B04"/>
    <w:rsid w:val="00135CDF"/>
    <w:rsid w:val="00137B4A"/>
    <w:rsid w:val="00141FD7"/>
    <w:rsid w:val="00143E45"/>
    <w:rsid w:val="0014618A"/>
    <w:rsid w:val="001506B8"/>
    <w:rsid w:val="001506D8"/>
    <w:rsid w:val="00151778"/>
    <w:rsid w:val="00151836"/>
    <w:rsid w:val="00151927"/>
    <w:rsid w:val="001529FA"/>
    <w:rsid w:val="0015360F"/>
    <w:rsid w:val="001549DF"/>
    <w:rsid w:val="001551BB"/>
    <w:rsid w:val="00155D52"/>
    <w:rsid w:val="00156048"/>
    <w:rsid w:val="00156530"/>
    <w:rsid w:val="001577C4"/>
    <w:rsid w:val="001601A7"/>
    <w:rsid w:val="00160822"/>
    <w:rsid w:val="00160A02"/>
    <w:rsid w:val="001610D6"/>
    <w:rsid w:val="00162CC6"/>
    <w:rsid w:val="00164310"/>
    <w:rsid w:val="001651F0"/>
    <w:rsid w:val="0016544B"/>
    <w:rsid w:val="00166198"/>
    <w:rsid w:val="00166BC5"/>
    <w:rsid w:val="00167F61"/>
    <w:rsid w:val="00170218"/>
    <w:rsid w:val="00170528"/>
    <w:rsid w:val="00171B84"/>
    <w:rsid w:val="00171B94"/>
    <w:rsid w:val="001759AA"/>
    <w:rsid w:val="00180BFC"/>
    <w:rsid w:val="001816FE"/>
    <w:rsid w:val="00182E22"/>
    <w:rsid w:val="00183266"/>
    <w:rsid w:val="00186901"/>
    <w:rsid w:val="00191FA5"/>
    <w:rsid w:val="00194D45"/>
    <w:rsid w:val="00194DBB"/>
    <w:rsid w:val="0019503D"/>
    <w:rsid w:val="0019513A"/>
    <w:rsid w:val="00195BC6"/>
    <w:rsid w:val="001A0F61"/>
    <w:rsid w:val="001A1501"/>
    <w:rsid w:val="001A20D6"/>
    <w:rsid w:val="001A2271"/>
    <w:rsid w:val="001A2F92"/>
    <w:rsid w:val="001A31BD"/>
    <w:rsid w:val="001A362F"/>
    <w:rsid w:val="001A3F2E"/>
    <w:rsid w:val="001A6A23"/>
    <w:rsid w:val="001B1770"/>
    <w:rsid w:val="001B1EDA"/>
    <w:rsid w:val="001B289F"/>
    <w:rsid w:val="001B35B0"/>
    <w:rsid w:val="001B40DA"/>
    <w:rsid w:val="001B5604"/>
    <w:rsid w:val="001B61CB"/>
    <w:rsid w:val="001B62AC"/>
    <w:rsid w:val="001B6C12"/>
    <w:rsid w:val="001C2F0A"/>
    <w:rsid w:val="001C412C"/>
    <w:rsid w:val="001C63BE"/>
    <w:rsid w:val="001C666E"/>
    <w:rsid w:val="001C7E48"/>
    <w:rsid w:val="001D0EAD"/>
    <w:rsid w:val="001D113F"/>
    <w:rsid w:val="001D324B"/>
    <w:rsid w:val="001D3B74"/>
    <w:rsid w:val="001D3D37"/>
    <w:rsid w:val="001D47C4"/>
    <w:rsid w:val="001D5C9B"/>
    <w:rsid w:val="001D6BB8"/>
    <w:rsid w:val="001D7591"/>
    <w:rsid w:val="001D7C46"/>
    <w:rsid w:val="001E07FF"/>
    <w:rsid w:val="001E2839"/>
    <w:rsid w:val="001E6BA7"/>
    <w:rsid w:val="001E6BEF"/>
    <w:rsid w:val="001F0059"/>
    <w:rsid w:val="001F0633"/>
    <w:rsid w:val="001F7AF5"/>
    <w:rsid w:val="00201DAC"/>
    <w:rsid w:val="002050EE"/>
    <w:rsid w:val="002056D6"/>
    <w:rsid w:val="002058E7"/>
    <w:rsid w:val="0020710B"/>
    <w:rsid w:val="00207EC2"/>
    <w:rsid w:val="00210836"/>
    <w:rsid w:val="00210CA1"/>
    <w:rsid w:val="0021298D"/>
    <w:rsid w:val="00213044"/>
    <w:rsid w:val="00213816"/>
    <w:rsid w:val="00214E5F"/>
    <w:rsid w:val="002156E4"/>
    <w:rsid w:val="0021636D"/>
    <w:rsid w:val="0021649A"/>
    <w:rsid w:val="00216CF5"/>
    <w:rsid w:val="00221570"/>
    <w:rsid w:val="002219D2"/>
    <w:rsid w:val="00221A1D"/>
    <w:rsid w:val="00221B54"/>
    <w:rsid w:val="00222C9B"/>
    <w:rsid w:val="00223366"/>
    <w:rsid w:val="00223372"/>
    <w:rsid w:val="00223E2D"/>
    <w:rsid w:val="00224EB1"/>
    <w:rsid w:val="002325A1"/>
    <w:rsid w:val="002327E0"/>
    <w:rsid w:val="00232D23"/>
    <w:rsid w:val="00233BDA"/>
    <w:rsid w:val="00234646"/>
    <w:rsid w:val="002347E6"/>
    <w:rsid w:val="00235D85"/>
    <w:rsid w:val="00236420"/>
    <w:rsid w:val="00236905"/>
    <w:rsid w:val="002413F8"/>
    <w:rsid w:val="0024245B"/>
    <w:rsid w:val="0024274B"/>
    <w:rsid w:val="002428C7"/>
    <w:rsid w:val="00242A92"/>
    <w:rsid w:val="00242D45"/>
    <w:rsid w:val="00244F91"/>
    <w:rsid w:val="002454D2"/>
    <w:rsid w:val="00245911"/>
    <w:rsid w:val="002500C3"/>
    <w:rsid w:val="002507CB"/>
    <w:rsid w:val="002517A3"/>
    <w:rsid w:val="002519F4"/>
    <w:rsid w:val="002522F8"/>
    <w:rsid w:val="00252404"/>
    <w:rsid w:val="002529F2"/>
    <w:rsid w:val="00253BCB"/>
    <w:rsid w:val="00254847"/>
    <w:rsid w:val="00256D4E"/>
    <w:rsid w:val="00257849"/>
    <w:rsid w:val="00257877"/>
    <w:rsid w:val="0026003D"/>
    <w:rsid w:val="002602F9"/>
    <w:rsid w:val="0026042C"/>
    <w:rsid w:val="00260FDA"/>
    <w:rsid w:val="00262377"/>
    <w:rsid w:val="00262B70"/>
    <w:rsid w:val="00262D60"/>
    <w:rsid w:val="00265854"/>
    <w:rsid w:val="00265949"/>
    <w:rsid w:val="00267686"/>
    <w:rsid w:val="00267DA9"/>
    <w:rsid w:val="00270CC4"/>
    <w:rsid w:val="0027276C"/>
    <w:rsid w:val="00272F01"/>
    <w:rsid w:val="00275FDE"/>
    <w:rsid w:val="00276340"/>
    <w:rsid w:val="00276A34"/>
    <w:rsid w:val="00276AE7"/>
    <w:rsid w:val="00276C44"/>
    <w:rsid w:val="00276EE9"/>
    <w:rsid w:val="00280831"/>
    <w:rsid w:val="002809CA"/>
    <w:rsid w:val="002821FA"/>
    <w:rsid w:val="00283712"/>
    <w:rsid w:val="0028374F"/>
    <w:rsid w:val="002845A5"/>
    <w:rsid w:val="0028596B"/>
    <w:rsid w:val="00285A01"/>
    <w:rsid w:val="00285BEF"/>
    <w:rsid w:val="00290451"/>
    <w:rsid w:val="00290522"/>
    <w:rsid w:val="00291989"/>
    <w:rsid w:val="00294836"/>
    <w:rsid w:val="00295EFB"/>
    <w:rsid w:val="00297291"/>
    <w:rsid w:val="00297C59"/>
    <w:rsid w:val="00297D6E"/>
    <w:rsid w:val="002A11B6"/>
    <w:rsid w:val="002A2885"/>
    <w:rsid w:val="002A51A0"/>
    <w:rsid w:val="002A52A7"/>
    <w:rsid w:val="002A538C"/>
    <w:rsid w:val="002A5607"/>
    <w:rsid w:val="002A5EEA"/>
    <w:rsid w:val="002B11B1"/>
    <w:rsid w:val="002B1D09"/>
    <w:rsid w:val="002B29BA"/>
    <w:rsid w:val="002B2BBE"/>
    <w:rsid w:val="002B3CEB"/>
    <w:rsid w:val="002B3F6E"/>
    <w:rsid w:val="002B51FF"/>
    <w:rsid w:val="002B57F5"/>
    <w:rsid w:val="002B6038"/>
    <w:rsid w:val="002B79ED"/>
    <w:rsid w:val="002C0D62"/>
    <w:rsid w:val="002C16E7"/>
    <w:rsid w:val="002C20C1"/>
    <w:rsid w:val="002C355D"/>
    <w:rsid w:val="002C389E"/>
    <w:rsid w:val="002C3A97"/>
    <w:rsid w:val="002C44B9"/>
    <w:rsid w:val="002C475A"/>
    <w:rsid w:val="002C6233"/>
    <w:rsid w:val="002D0944"/>
    <w:rsid w:val="002D0BD8"/>
    <w:rsid w:val="002D19E1"/>
    <w:rsid w:val="002D2E74"/>
    <w:rsid w:val="002D342B"/>
    <w:rsid w:val="002D36AD"/>
    <w:rsid w:val="002D37B7"/>
    <w:rsid w:val="002D3C97"/>
    <w:rsid w:val="002D5B5B"/>
    <w:rsid w:val="002D7B48"/>
    <w:rsid w:val="002E0632"/>
    <w:rsid w:val="002E1173"/>
    <w:rsid w:val="002E1342"/>
    <w:rsid w:val="002E2631"/>
    <w:rsid w:val="002E2EDD"/>
    <w:rsid w:val="002E3A82"/>
    <w:rsid w:val="002E445E"/>
    <w:rsid w:val="002E4561"/>
    <w:rsid w:val="002E4A15"/>
    <w:rsid w:val="002F05D9"/>
    <w:rsid w:val="002F24EB"/>
    <w:rsid w:val="002F5454"/>
    <w:rsid w:val="002F65E3"/>
    <w:rsid w:val="002F7B28"/>
    <w:rsid w:val="00300A91"/>
    <w:rsid w:val="00301ECD"/>
    <w:rsid w:val="00302A80"/>
    <w:rsid w:val="00303173"/>
    <w:rsid w:val="00305AE1"/>
    <w:rsid w:val="00305BFF"/>
    <w:rsid w:val="00306C74"/>
    <w:rsid w:val="00306E15"/>
    <w:rsid w:val="0031198B"/>
    <w:rsid w:val="00314094"/>
    <w:rsid w:val="00316820"/>
    <w:rsid w:val="00320707"/>
    <w:rsid w:val="00320E7B"/>
    <w:rsid w:val="0032157B"/>
    <w:rsid w:val="00321A80"/>
    <w:rsid w:val="00322E54"/>
    <w:rsid w:val="00322F05"/>
    <w:rsid w:val="00323484"/>
    <w:rsid w:val="00323A97"/>
    <w:rsid w:val="00326603"/>
    <w:rsid w:val="00326967"/>
    <w:rsid w:val="0032697C"/>
    <w:rsid w:val="0032698C"/>
    <w:rsid w:val="0032736B"/>
    <w:rsid w:val="00327858"/>
    <w:rsid w:val="003311BD"/>
    <w:rsid w:val="00331747"/>
    <w:rsid w:val="00333129"/>
    <w:rsid w:val="00334620"/>
    <w:rsid w:val="00334726"/>
    <w:rsid w:val="00334E95"/>
    <w:rsid w:val="00335F2D"/>
    <w:rsid w:val="00340365"/>
    <w:rsid w:val="0034178E"/>
    <w:rsid w:val="00342763"/>
    <w:rsid w:val="00343832"/>
    <w:rsid w:val="00345B82"/>
    <w:rsid w:val="003462CD"/>
    <w:rsid w:val="00346389"/>
    <w:rsid w:val="00346FA1"/>
    <w:rsid w:val="00350D8C"/>
    <w:rsid w:val="00350FCA"/>
    <w:rsid w:val="00351237"/>
    <w:rsid w:val="00354E65"/>
    <w:rsid w:val="00357593"/>
    <w:rsid w:val="00362548"/>
    <w:rsid w:val="00362F36"/>
    <w:rsid w:val="00363031"/>
    <w:rsid w:val="00363EBE"/>
    <w:rsid w:val="00364666"/>
    <w:rsid w:val="00364ADD"/>
    <w:rsid w:val="00364C67"/>
    <w:rsid w:val="003659D5"/>
    <w:rsid w:val="00366D3F"/>
    <w:rsid w:val="00366EBF"/>
    <w:rsid w:val="003673A9"/>
    <w:rsid w:val="00367AF7"/>
    <w:rsid w:val="003702B6"/>
    <w:rsid w:val="00370488"/>
    <w:rsid w:val="00371449"/>
    <w:rsid w:val="003715F5"/>
    <w:rsid w:val="003716EA"/>
    <w:rsid w:val="00371FC7"/>
    <w:rsid w:val="003725B6"/>
    <w:rsid w:val="00372DFA"/>
    <w:rsid w:val="003765BA"/>
    <w:rsid w:val="00377605"/>
    <w:rsid w:val="003803CE"/>
    <w:rsid w:val="0038090C"/>
    <w:rsid w:val="00381355"/>
    <w:rsid w:val="003822DD"/>
    <w:rsid w:val="0038307C"/>
    <w:rsid w:val="00383C5D"/>
    <w:rsid w:val="00385A48"/>
    <w:rsid w:val="00385CBD"/>
    <w:rsid w:val="00386A69"/>
    <w:rsid w:val="00387FBE"/>
    <w:rsid w:val="003923B9"/>
    <w:rsid w:val="00393356"/>
    <w:rsid w:val="00393BFC"/>
    <w:rsid w:val="00393C2A"/>
    <w:rsid w:val="00394D10"/>
    <w:rsid w:val="00394F35"/>
    <w:rsid w:val="00396E78"/>
    <w:rsid w:val="0039791E"/>
    <w:rsid w:val="003A0BC3"/>
    <w:rsid w:val="003A30DC"/>
    <w:rsid w:val="003A3720"/>
    <w:rsid w:val="003A3C2F"/>
    <w:rsid w:val="003A4D3A"/>
    <w:rsid w:val="003A52D4"/>
    <w:rsid w:val="003A567D"/>
    <w:rsid w:val="003A5EA9"/>
    <w:rsid w:val="003B0BFB"/>
    <w:rsid w:val="003B141F"/>
    <w:rsid w:val="003B351B"/>
    <w:rsid w:val="003B379C"/>
    <w:rsid w:val="003B42C2"/>
    <w:rsid w:val="003B6004"/>
    <w:rsid w:val="003B6D48"/>
    <w:rsid w:val="003B7584"/>
    <w:rsid w:val="003B7915"/>
    <w:rsid w:val="003B7D7A"/>
    <w:rsid w:val="003C2028"/>
    <w:rsid w:val="003C2EE6"/>
    <w:rsid w:val="003C57A2"/>
    <w:rsid w:val="003C721B"/>
    <w:rsid w:val="003D03C1"/>
    <w:rsid w:val="003D192C"/>
    <w:rsid w:val="003D1DD0"/>
    <w:rsid w:val="003D2CFA"/>
    <w:rsid w:val="003D4F20"/>
    <w:rsid w:val="003D556B"/>
    <w:rsid w:val="003D7420"/>
    <w:rsid w:val="003D77EF"/>
    <w:rsid w:val="003E0FA6"/>
    <w:rsid w:val="003E19EC"/>
    <w:rsid w:val="003E1B6E"/>
    <w:rsid w:val="003E229E"/>
    <w:rsid w:val="003E2760"/>
    <w:rsid w:val="003E2BBB"/>
    <w:rsid w:val="003E3918"/>
    <w:rsid w:val="003E434F"/>
    <w:rsid w:val="003E4398"/>
    <w:rsid w:val="003E439F"/>
    <w:rsid w:val="003E46BD"/>
    <w:rsid w:val="003E5336"/>
    <w:rsid w:val="003E59AA"/>
    <w:rsid w:val="003E712F"/>
    <w:rsid w:val="003E7C33"/>
    <w:rsid w:val="003E7E76"/>
    <w:rsid w:val="003F0246"/>
    <w:rsid w:val="003F0AB5"/>
    <w:rsid w:val="003F0D13"/>
    <w:rsid w:val="003F240E"/>
    <w:rsid w:val="003F3115"/>
    <w:rsid w:val="003F466D"/>
    <w:rsid w:val="003F649A"/>
    <w:rsid w:val="0040091B"/>
    <w:rsid w:val="0040187D"/>
    <w:rsid w:val="004023FA"/>
    <w:rsid w:val="00406A65"/>
    <w:rsid w:val="00410269"/>
    <w:rsid w:val="00410595"/>
    <w:rsid w:val="00412B79"/>
    <w:rsid w:val="004139E2"/>
    <w:rsid w:val="00414862"/>
    <w:rsid w:val="00416072"/>
    <w:rsid w:val="004165B7"/>
    <w:rsid w:val="00420C88"/>
    <w:rsid w:val="0042159D"/>
    <w:rsid w:val="00422702"/>
    <w:rsid w:val="004236E4"/>
    <w:rsid w:val="00424674"/>
    <w:rsid w:val="0042536F"/>
    <w:rsid w:val="00425EB5"/>
    <w:rsid w:val="00425FF3"/>
    <w:rsid w:val="00427280"/>
    <w:rsid w:val="00427F5F"/>
    <w:rsid w:val="004303B6"/>
    <w:rsid w:val="0043190C"/>
    <w:rsid w:val="004329B4"/>
    <w:rsid w:val="0043353A"/>
    <w:rsid w:val="00433C3C"/>
    <w:rsid w:val="00441496"/>
    <w:rsid w:val="00441957"/>
    <w:rsid w:val="004423B7"/>
    <w:rsid w:val="004446D4"/>
    <w:rsid w:val="0044670D"/>
    <w:rsid w:val="00447E75"/>
    <w:rsid w:val="00447EE8"/>
    <w:rsid w:val="0045090A"/>
    <w:rsid w:val="00454030"/>
    <w:rsid w:val="00454669"/>
    <w:rsid w:val="0045799C"/>
    <w:rsid w:val="0046085C"/>
    <w:rsid w:val="00460909"/>
    <w:rsid w:val="004620F3"/>
    <w:rsid w:val="004637BD"/>
    <w:rsid w:val="00463980"/>
    <w:rsid w:val="00463DD5"/>
    <w:rsid w:val="00463E9D"/>
    <w:rsid w:val="004647E3"/>
    <w:rsid w:val="004665CB"/>
    <w:rsid w:val="004705A0"/>
    <w:rsid w:val="004725C2"/>
    <w:rsid w:val="00472A19"/>
    <w:rsid w:val="00472A76"/>
    <w:rsid w:val="00472F2C"/>
    <w:rsid w:val="0047358C"/>
    <w:rsid w:val="00473B8A"/>
    <w:rsid w:val="00475332"/>
    <w:rsid w:val="00475A4C"/>
    <w:rsid w:val="00476F7A"/>
    <w:rsid w:val="004817B6"/>
    <w:rsid w:val="004820D3"/>
    <w:rsid w:val="0048253A"/>
    <w:rsid w:val="004825D0"/>
    <w:rsid w:val="00484D71"/>
    <w:rsid w:val="0048559F"/>
    <w:rsid w:val="004857D5"/>
    <w:rsid w:val="00490068"/>
    <w:rsid w:val="004904FC"/>
    <w:rsid w:val="00492EE0"/>
    <w:rsid w:val="0049462F"/>
    <w:rsid w:val="00496CEC"/>
    <w:rsid w:val="00497715"/>
    <w:rsid w:val="00497C9C"/>
    <w:rsid w:val="004A23A3"/>
    <w:rsid w:val="004B055C"/>
    <w:rsid w:val="004B06AA"/>
    <w:rsid w:val="004B0770"/>
    <w:rsid w:val="004B08F1"/>
    <w:rsid w:val="004B39A3"/>
    <w:rsid w:val="004B3ADC"/>
    <w:rsid w:val="004B43D9"/>
    <w:rsid w:val="004B5EC7"/>
    <w:rsid w:val="004B64A9"/>
    <w:rsid w:val="004B75A2"/>
    <w:rsid w:val="004B78F0"/>
    <w:rsid w:val="004B7E35"/>
    <w:rsid w:val="004C049E"/>
    <w:rsid w:val="004C0D74"/>
    <w:rsid w:val="004C1997"/>
    <w:rsid w:val="004C533A"/>
    <w:rsid w:val="004C6E90"/>
    <w:rsid w:val="004D1BD7"/>
    <w:rsid w:val="004D3004"/>
    <w:rsid w:val="004D3611"/>
    <w:rsid w:val="004D3AC2"/>
    <w:rsid w:val="004D4028"/>
    <w:rsid w:val="004D4C21"/>
    <w:rsid w:val="004D4D3A"/>
    <w:rsid w:val="004D539A"/>
    <w:rsid w:val="004D5D10"/>
    <w:rsid w:val="004D5D53"/>
    <w:rsid w:val="004E093C"/>
    <w:rsid w:val="004E11A3"/>
    <w:rsid w:val="004E3529"/>
    <w:rsid w:val="004E475F"/>
    <w:rsid w:val="004E4CC7"/>
    <w:rsid w:val="004E4F1F"/>
    <w:rsid w:val="004E52C7"/>
    <w:rsid w:val="004E6A04"/>
    <w:rsid w:val="004E73E2"/>
    <w:rsid w:val="004F011B"/>
    <w:rsid w:val="004F0CF4"/>
    <w:rsid w:val="004F19F5"/>
    <w:rsid w:val="004F2928"/>
    <w:rsid w:val="004F3719"/>
    <w:rsid w:val="004F3DDF"/>
    <w:rsid w:val="004F4050"/>
    <w:rsid w:val="004F4BFD"/>
    <w:rsid w:val="004F4F45"/>
    <w:rsid w:val="004F68E2"/>
    <w:rsid w:val="004F6EC1"/>
    <w:rsid w:val="0050038D"/>
    <w:rsid w:val="00500D82"/>
    <w:rsid w:val="0050234B"/>
    <w:rsid w:val="00502B6A"/>
    <w:rsid w:val="00502ECC"/>
    <w:rsid w:val="00503A2C"/>
    <w:rsid w:val="00504A52"/>
    <w:rsid w:val="00504A66"/>
    <w:rsid w:val="00504EF9"/>
    <w:rsid w:val="00505520"/>
    <w:rsid w:val="00507178"/>
    <w:rsid w:val="005104AC"/>
    <w:rsid w:val="00510EA6"/>
    <w:rsid w:val="00511347"/>
    <w:rsid w:val="0051150A"/>
    <w:rsid w:val="00511512"/>
    <w:rsid w:val="00511CFE"/>
    <w:rsid w:val="00512247"/>
    <w:rsid w:val="00512E7A"/>
    <w:rsid w:val="00512E8B"/>
    <w:rsid w:val="005133E1"/>
    <w:rsid w:val="00513481"/>
    <w:rsid w:val="00514991"/>
    <w:rsid w:val="00514DAB"/>
    <w:rsid w:val="00514E54"/>
    <w:rsid w:val="005161D0"/>
    <w:rsid w:val="00516AFD"/>
    <w:rsid w:val="00517A0E"/>
    <w:rsid w:val="005200E8"/>
    <w:rsid w:val="00521200"/>
    <w:rsid w:val="00522D6C"/>
    <w:rsid w:val="005235F2"/>
    <w:rsid w:val="00524382"/>
    <w:rsid w:val="0052539D"/>
    <w:rsid w:val="00527E0F"/>
    <w:rsid w:val="00530E4C"/>
    <w:rsid w:val="0053248A"/>
    <w:rsid w:val="0053535B"/>
    <w:rsid w:val="00536762"/>
    <w:rsid w:val="00536CC3"/>
    <w:rsid w:val="0054031C"/>
    <w:rsid w:val="00541369"/>
    <w:rsid w:val="00543B5F"/>
    <w:rsid w:val="005442CF"/>
    <w:rsid w:val="00544507"/>
    <w:rsid w:val="005455A8"/>
    <w:rsid w:val="00545C56"/>
    <w:rsid w:val="0054632B"/>
    <w:rsid w:val="0054651E"/>
    <w:rsid w:val="0054660D"/>
    <w:rsid w:val="00546706"/>
    <w:rsid w:val="005513C8"/>
    <w:rsid w:val="00551DF5"/>
    <w:rsid w:val="00554155"/>
    <w:rsid w:val="00556943"/>
    <w:rsid w:val="00561020"/>
    <w:rsid w:val="0056151D"/>
    <w:rsid w:val="00561703"/>
    <w:rsid w:val="0056177A"/>
    <w:rsid w:val="00563659"/>
    <w:rsid w:val="005639B0"/>
    <w:rsid w:val="00563C98"/>
    <w:rsid w:val="00564ACF"/>
    <w:rsid w:val="0056735A"/>
    <w:rsid w:val="00567CCF"/>
    <w:rsid w:val="00570DA1"/>
    <w:rsid w:val="00571599"/>
    <w:rsid w:val="00572F4E"/>
    <w:rsid w:val="005737D2"/>
    <w:rsid w:val="00574350"/>
    <w:rsid w:val="00574809"/>
    <w:rsid w:val="00574AA7"/>
    <w:rsid w:val="0057572E"/>
    <w:rsid w:val="005758A2"/>
    <w:rsid w:val="00575F67"/>
    <w:rsid w:val="00580D6F"/>
    <w:rsid w:val="0058110E"/>
    <w:rsid w:val="00581DE2"/>
    <w:rsid w:val="005848B5"/>
    <w:rsid w:val="005862A5"/>
    <w:rsid w:val="00586529"/>
    <w:rsid w:val="00590D04"/>
    <w:rsid w:val="00590D50"/>
    <w:rsid w:val="005912C8"/>
    <w:rsid w:val="00591AC9"/>
    <w:rsid w:val="005945E1"/>
    <w:rsid w:val="00595678"/>
    <w:rsid w:val="00595D17"/>
    <w:rsid w:val="005A0134"/>
    <w:rsid w:val="005A01B5"/>
    <w:rsid w:val="005A11FB"/>
    <w:rsid w:val="005A1218"/>
    <w:rsid w:val="005A1C1F"/>
    <w:rsid w:val="005A41DD"/>
    <w:rsid w:val="005A5790"/>
    <w:rsid w:val="005A5A5D"/>
    <w:rsid w:val="005A680E"/>
    <w:rsid w:val="005B0F71"/>
    <w:rsid w:val="005B122E"/>
    <w:rsid w:val="005B2EF6"/>
    <w:rsid w:val="005B37AB"/>
    <w:rsid w:val="005B46BC"/>
    <w:rsid w:val="005B4C6E"/>
    <w:rsid w:val="005B69DC"/>
    <w:rsid w:val="005B70AD"/>
    <w:rsid w:val="005C143A"/>
    <w:rsid w:val="005C28E8"/>
    <w:rsid w:val="005C34E9"/>
    <w:rsid w:val="005C3F87"/>
    <w:rsid w:val="005C54D7"/>
    <w:rsid w:val="005C5ABF"/>
    <w:rsid w:val="005C6007"/>
    <w:rsid w:val="005D1727"/>
    <w:rsid w:val="005D2843"/>
    <w:rsid w:val="005D2E21"/>
    <w:rsid w:val="005D3AEF"/>
    <w:rsid w:val="005D3FC9"/>
    <w:rsid w:val="005D53DB"/>
    <w:rsid w:val="005D5705"/>
    <w:rsid w:val="005D72E8"/>
    <w:rsid w:val="005E12EE"/>
    <w:rsid w:val="005E25DF"/>
    <w:rsid w:val="005E2A71"/>
    <w:rsid w:val="005E2DBC"/>
    <w:rsid w:val="005E414C"/>
    <w:rsid w:val="005E42E9"/>
    <w:rsid w:val="005E4EB5"/>
    <w:rsid w:val="005E4FCC"/>
    <w:rsid w:val="005F0CD4"/>
    <w:rsid w:val="005F0E0A"/>
    <w:rsid w:val="005F0E27"/>
    <w:rsid w:val="005F3875"/>
    <w:rsid w:val="005F474B"/>
    <w:rsid w:val="005F5E39"/>
    <w:rsid w:val="00600A53"/>
    <w:rsid w:val="00603846"/>
    <w:rsid w:val="0060408E"/>
    <w:rsid w:val="00604347"/>
    <w:rsid w:val="00604C7E"/>
    <w:rsid w:val="00604DEC"/>
    <w:rsid w:val="00606BF7"/>
    <w:rsid w:val="00607464"/>
    <w:rsid w:val="006077CB"/>
    <w:rsid w:val="00607BF4"/>
    <w:rsid w:val="0061015F"/>
    <w:rsid w:val="00611AB8"/>
    <w:rsid w:val="00612588"/>
    <w:rsid w:val="00612A9B"/>
    <w:rsid w:val="00612C9B"/>
    <w:rsid w:val="0061549E"/>
    <w:rsid w:val="00616B96"/>
    <w:rsid w:val="00617452"/>
    <w:rsid w:val="00617519"/>
    <w:rsid w:val="00617F88"/>
    <w:rsid w:val="006204E3"/>
    <w:rsid w:val="00622200"/>
    <w:rsid w:val="00623D99"/>
    <w:rsid w:val="00626069"/>
    <w:rsid w:val="006261A7"/>
    <w:rsid w:val="00626769"/>
    <w:rsid w:val="006268B1"/>
    <w:rsid w:val="00627788"/>
    <w:rsid w:val="00627E12"/>
    <w:rsid w:val="006319F5"/>
    <w:rsid w:val="0063375B"/>
    <w:rsid w:val="00635BD9"/>
    <w:rsid w:val="00636335"/>
    <w:rsid w:val="006414AA"/>
    <w:rsid w:val="00642B11"/>
    <w:rsid w:val="00642D5E"/>
    <w:rsid w:val="00642F49"/>
    <w:rsid w:val="00645AA9"/>
    <w:rsid w:val="00646914"/>
    <w:rsid w:val="0064745E"/>
    <w:rsid w:val="00647FD0"/>
    <w:rsid w:val="00650173"/>
    <w:rsid w:val="00651BDF"/>
    <w:rsid w:val="006607A7"/>
    <w:rsid w:val="00660F01"/>
    <w:rsid w:val="0066208B"/>
    <w:rsid w:val="00662684"/>
    <w:rsid w:val="00663338"/>
    <w:rsid w:val="00666F0F"/>
    <w:rsid w:val="00667951"/>
    <w:rsid w:val="006679B3"/>
    <w:rsid w:val="00667C87"/>
    <w:rsid w:val="0067103A"/>
    <w:rsid w:val="00671198"/>
    <w:rsid w:val="006729C4"/>
    <w:rsid w:val="00672C17"/>
    <w:rsid w:val="0067360E"/>
    <w:rsid w:val="0067396F"/>
    <w:rsid w:val="00674CFA"/>
    <w:rsid w:val="0067527A"/>
    <w:rsid w:val="00675923"/>
    <w:rsid w:val="00675ACC"/>
    <w:rsid w:val="006805C2"/>
    <w:rsid w:val="006809E5"/>
    <w:rsid w:val="0068232B"/>
    <w:rsid w:val="00682367"/>
    <w:rsid w:val="00684CA1"/>
    <w:rsid w:val="0068749A"/>
    <w:rsid w:val="0068753B"/>
    <w:rsid w:val="0069071D"/>
    <w:rsid w:val="00692AB8"/>
    <w:rsid w:val="0069326B"/>
    <w:rsid w:val="0069343E"/>
    <w:rsid w:val="006936B1"/>
    <w:rsid w:val="006971A5"/>
    <w:rsid w:val="00697A97"/>
    <w:rsid w:val="006A0B6B"/>
    <w:rsid w:val="006A0FBA"/>
    <w:rsid w:val="006A10B6"/>
    <w:rsid w:val="006A31AA"/>
    <w:rsid w:val="006A3A0F"/>
    <w:rsid w:val="006A4345"/>
    <w:rsid w:val="006A7A63"/>
    <w:rsid w:val="006A7CD5"/>
    <w:rsid w:val="006B0E5B"/>
    <w:rsid w:val="006B21E4"/>
    <w:rsid w:val="006B2371"/>
    <w:rsid w:val="006B3774"/>
    <w:rsid w:val="006B3811"/>
    <w:rsid w:val="006B3BAE"/>
    <w:rsid w:val="006B4F44"/>
    <w:rsid w:val="006B5BC5"/>
    <w:rsid w:val="006B6241"/>
    <w:rsid w:val="006C123A"/>
    <w:rsid w:val="006C1E58"/>
    <w:rsid w:val="006C1F3B"/>
    <w:rsid w:val="006C2993"/>
    <w:rsid w:val="006C2F30"/>
    <w:rsid w:val="006C2FA9"/>
    <w:rsid w:val="006C4B35"/>
    <w:rsid w:val="006C635C"/>
    <w:rsid w:val="006C6E9B"/>
    <w:rsid w:val="006C7267"/>
    <w:rsid w:val="006D17FA"/>
    <w:rsid w:val="006D1932"/>
    <w:rsid w:val="006D3B84"/>
    <w:rsid w:val="006D3BCB"/>
    <w:rsid w:val="006D4E7B"/>
    <w:rsid w:val="006D6276"/>
    <w:rsid w:val="006E097D"/>
    <w:rsid w:val="006E20F7"/>
    <w:rsid w:val="006E35C3"/>
    <w:rsid w:val="006E5CE5"/>
    <w:rsid w:val="006E69DD"/>
    <w:rsid w:val="006E7238"/>
    <w:rsid w:val="006E7698"/>
    <w:rsid w:val="006E7ED3"/>
    <w:rsid w:val="006F29B0"/>
    <w:rsid w:val="006F4352"/>
    <w:rsid w:val="006F463F"/>
    <w:rsid w:val="006F4F38"/>
    <w:rsid w:val="006F54AA"/>
    <w:rsid w:val="006F5728"/>
    <w:rsid w:val="006F74DC"/>
    <w:rsid w:val="007003DA"/>
    <w:rsid w:val="00701A79"/>
    <w:rsid w:val="007025CF"/>
    <w:rsid w:val="00704309"/>
    <w:rsid w:val="00704F13"/>
    <w:rsid w:val="007050FB"/>
    <w:rsid w:val="00705B37"/>
    <w:rsid w:val="00707CF9"/>
    <w:rsid w:val="007102DA"/>
    <w:rsid w:val="0071078F"/>
    <w:rsid w:val="00711304"/>
    <w:rsid w:val="00712102"/>
    <w:rsid w:val="00713CB3"/>
    <w:rsid w:val="00714928"/>
    <w:rsid w:val="00717533"/>
    <w:rsid w:val="00717BEA"/>
    <w:rsid w:val="00720AE4"/>
    <w:rsid w:val="00720B91"/>
    <w:rsid w:val="00722189"/>
    <w:rsid w:val="007230EC"/>
    <w:rsid w:val="007242EE"/>
    <w:rsid w:val="00726691"/>
    <w:rsid w:val="007266E6"/>
    <w:rsid w:val="00730BE9"/>
    <w:rsid w:val="0073292D"/>
    <w:rsid w:val="0073322A"/>
    <w:rsid w:val="007348FB"/>
    <w:rsid w:val="0073498A"/>
    <w:rsid w:val="00734B2A"/>
    <w:rsid w:val="007352FF"/>
    <w:rsid w:val="0073536D"/>
    <w:rsid w:val="0073613A"/>
    <w:rsid w:val="0073697E"/>
    <w:rsid w:val="00736ECA"/>
    <w:rsid w:val="0073714E"/>
    <w:rsid w:val="00737A0A"/>
    <w:rsid w:val="00740554"/>
    <w:rsid w:val="00740955"/>
    <w:rsid w:val="00742846"/>
    <w:rsid w:val="00744431"/>
    <w:rsid w:val="00745B6F"/>
    <w:rsid w:val="00746F64"/>
    <w:rsid w:val="00747656"/>
    <w:rsid w:val="007503A9"/>
    <w:rsid w:val="00752CD3"/>
    <w:rsid w:val="00755CD3"/>
    <w:rsid w:val="0075786B"/>
    <w:rsid w:val="007605B0"/>
    <w:rsid w:val="0076295D"/>
    <w:rsid w:val="00762F76"/>
    <w:rsid w:val="00763ECE"/>
    <w:rsid w:val="00764609"/>
    <w:rsid w:val="00764D1F"/>
    <w:rsid w:val="00764DB4"/>
    <w:rsid w:val="00765996"/>
    <w:rsid w:val="00765BB7"/>
    <w:rsid w:val="00766524"/>
    <w:rsid w:val="0076690F"/>
    <w:rsid w:val="00770376"/>
    <w:rsid w:val="00772F7F"/>
    <w:rsid w:val="00773A70"/>
    <w:rsid w:val="0077558F"/>
    <w:rsid w:val="00775897"/>
    <w:rsid w:val="00776EC9"/>
    <w:rsid w:val="00777C0D"/>
    <w:rsid w:val="007824C5"/>
    <w:rsid w:val="00782E5E"/>
    <w:rsid w:val="007839B9"/>
    <w:rsid w:val="00784E27"/>
    <w:rsid w:val="00784EEF"/>
    <w:rsid w:val="00785D2F"/>
    <w:rsid w:val="00786B40"/>
    <w:rsid w:val="00787C4F"/>
    <w:rsid w:val="0079046A"/>
    <w:rsid w:val="00790608"/>
    <w:rsid w:val="00790F3B"/>
    <w:rsid w:val="00791266"/>
    <w:rsid w:val="007915AC"/>
    <w:rsid w:val="00792009"/>
    <w:rsid w:val="00792AC1"/>
    <w:rsid w:val="00792BE6"/>
    <w:rsid w:val="007936F5"/>
    <w:rsid w:val="00794A27"/>
    <w:rsid w:val="0079513F"/>
    <w:rsid w:val="007958DD"/>
    <w:rsid w:val="00795F3D"/>
    <w:rsid w:val="0079625D"/>
    <w:rsid w:val="00796483"/>
    <w:rsid w:val="0079670D"/>
    <w:rsid w:val="0079679B"/>
    <w:rsid w:val="00797FEA"/>
    <w:rsid w:val="007A2006"/>
    <w:rsid w:val="007A3DA2"/>
    <w:rsid w:val="007A3FED"/>
    <w:rsid w:val="007A56F8"/>
    <w:rsid w:val="007A5F2B"/>
    <w:rsid w:val="007B1E82"/>
    <w:rsid w:val="007B2C4F"/>
    <w:rsid w:val="007B3933"/>
    <w:rsid w:val="007B3DE0"/>
    <w:rsid w:val="007B4DA9"/>
    <w:rsid w:val="007B5AD6"/>
    <w:rsid w:val="007B6BAE"/>
    <w:rsid w:val="007C33C9"/>
    <w:rsid w:val="007C3AA9"/>
    <w:rsid w:val="007C3B53"/>
    <w:rsid w:val="007C70DB"/>
    <w:rsid w:val="007C7C38"/>
    <w:rsid w:val="007D13FB"/>
    <w:rsid w:val="007D206E"/>
    <w:rsid w:val="007D2086"/>
    <w:rsid w:val="007D2993"/>
    <w:rsid w:val="007D33D4"/>
    <w:rsid w:val="007D4AA1"/>
    <w:rsid w:val="007D4F32"/>
    <w:rsid w:val="007D59F0"/>
    <w:rsid w:val="007D7C9E"/>
    <w:rsid w:val="007E0EFF"/>
    <w:rsid w:val="007E2502"/>
    <w:rsid w:val="007E2A71"/>
    <w:rsid w:val="007E3065"/>
    <w:rsid w:val="007E30BF"/>
    <w:rsid w:val="007E32D5"/>
    <w:rsid w:val="007E3E25"/>
    <w:rsid w:val="007E464A"/>
    <w:rsid w:val="007E5E12"/>
    <w:rsid w:val="007E7495"/>
    <w:rsid w:val="007F08C4"/>
    <w:rsid w:val="007F0BC2"/>
    <w:rsid w:val="007F0E20"/>
    <w:rsid w:val="007F1D9D"/>
    <w:rsid w:val="007F60D6"/>
    <w:rsid w:val="007F6BB3"/>
    <w:rsid w:val="007F7230"/>
    <w:rsid w:val="007F7786"/>
    <w:rsid w:val="008019A7"/>
    <w:rsid w:val="00802547"/>
    <w:rsid w:val="008031CB"/>
    <w:rsid w:val="008033EC"/>
    <w:rsid w:val="00805A9B"/>
    <w:rsid w:val="008066DF"/>
    <w:rsid w:val="0080705B"/>
    <w:rsid w:val="00811563"/>
    <w:rsid w:val="00813BD5"/>
    <w:rsid w:val="008166B1"/>
    <w:rsid w:val="00816906"/>
    <w:rsid w:val="00816910"/>
    <w:rsid w:val="0082000D"/>
    <w:rsid w:val="008202A2"/>
    <w:rsid w:val="00820EB8"/>
    <w:rsid w:val="008225F4"/>
    <w:rsid w:val="00822B25"/>
    <w:rsid w:val="0082477D"/>
    <w:rsid w:val="00825521"/>
    <w:rsid w:val="008255B7"/>
    <w:rsid w:val="008271D2"/>
    <w:rsid w:val="008311A3"/>
    <w:rsid w:val="008314F3"/>
    <w:rsid w:val="00831DD8"/>
    <w:rsid w:val="00832211"/>
    <w:rsid w:val="00833539"/>
    <w:rsid w:val="00835527"/>
    <w:rsid w:val="00835739"/>
    <w:rsid w:val="008360CE"/>
    <w:rsid w:val="008373A5"/>
    <w:rsid w:val="0084033B"/>
    <w:rsid w:val="00841D81"/>
    <w:rsid w:val="0084368E"/>
    <w:rsid w:val="00847146"/>
    <w:rsid w:val="008478D0"/>
    <w:rsid w:val="00847958"/>
    <w:rsid w:val="00847AC1"/>
    <w:rsid w:val="00850284"/>
    <w:rsid w:val="00850DA9"/>
    <w:rsid w:val="00852B50"/>
    <w:rsid w:val="00854408"/>
    <w:rsid w:val="00854A14"/>
    <w:rsid w:val="00855960"/>
    <w:rsid w:val="00855AC7"/>
    <w:rsid w:val="00856748"/>
    <w:rsid w:val="00857FE4"/>
    <w:rsid w:val="00861267"/>
    <w:rsid w:val="00861FC9"/>
    <w:rsid w:val="00862252"/>
    <w:rsid w:val="00864CE4"/>
    <w:rsid w:val="008654E6"/>
    <w:rsid w:val="00865C98"/>
    <w:rsid w:val="00866908"/>
    <w:rsid w:val="00866EA5"/>
    <w:rsid w:val="00871BD9"/>
    <w:rsid w:val="00872850"/>
    <w:rsid w:val="00873ABF"/>
    <w:rsid w:val="008743D5"/>
    <w:rsid w:val="00875039"/>
    <w:rsid w:val="0088008D"/>
    <w:rsid w:val="008809FA"/>
    <w:rsid w:val="008821A3"/>
    <w:rsid w:val="00883258"/>
    <w:rsid w:val="0088708A"/>
    <w:rsid w:val="00887A3C"/>
    <w:rsid w:val="00892AA8"/>
    <w:rsid w:val="0089332F"/>
    <w:rsid w:val="00894968"/>
    <w:rsid w:val="008956B7"/>
    <w:rsid w:val="00897311"/>
    <w:rsid w:val="008A0554"/>
    <w:rsid w:val="008A06A6"/>
    <w:rsid w:val="008A1036"/>
    <w:rsid w:val="008A2E44"/>
    <w:rsid w:val="008A4819"/>
    <w:rsid w:val="008A48E6"/>
    <w:rsid w:val="008A4A54"/>
    <w:rsid w:val="008A4C20"/>
    <w:rsid w:val="008A506B"/>
    <w:rsid w:val="008A52B9"/>
    <w:rsid w:val="008A5AEC"/>
    <w:rsid w:val="008B042C"/>
    <w:rsid w:val="008B071A"/>
    <w:rsid w:val="008B07DD"/>
    <w:rsid w:val="008B0D60"/>
    <w:rsid w:val="008B143B"/>
    <w:rsid w:val="008B1B2F"/>
    <w:rsid w:val="008B2FB8"/>
    <w:rsid w:val="008B3A3B"/>
    <w:rsid w:val="008B4BFC"/>
    <w:rsid w:val="008B6248"/>
    <w:rsid w:val="008B6B91"/>
    <w:rsid w:val="008C0687"/>
    <w:rsid w:val="008C2AD6"/>
    <w:rsid w:val="008C309D"/>
    <w:rsid w:val="008C4BA8"/>
    <w:rsid w:val="008C4D0A"/>
    <w:rsid w:val="008C506F"/>
    <w:rsid w:val="008C5884"/>
    <w:rsid w:val="008C5966"/>
    <w:rsid w:val="008C5D29"/>
    <w:rsid w:val="008C630B"/>
    <w:rsid w:val="008C705A"/>
    <w:rsid w:val="008C7828"/>
    <w:rsid w:val="008C7A1C"/>
    <w:rsid w:val="008D1890"/>
    <w:rsid w:val="008D3DE3"/>
    <w:rsid w:val="008D40BF"/>
    <w:rsid w:val="008D5335"/>
    <w:rsid w:val="008D5F90"/>
    <w:rsid w:val="008D62D0"/>
    <w:rsid w:val="008D666B"/>
    <w:rsid w:val="008D7BF1"/>
    <w:rsid w:val="008D7DAD"/>
    <w:rsid w:val="008E0308"/>
    <w:rsid w:val="008E0788"/>
    <w:rsid w:val="008E14E6"/>
    <w:rsid w:val="008E16CC"/>
    <w:rsid w:val="008E1705"/>
    <w:rsid w:val="008E18F9"/>
    <w:rsid w:val="008E19D3"/>
    <w:rsid w:val="008E2280"/>
    <w:rsid w:val="008E2C93"/>
    <w:rsid w:val="008E344F"/>
    <w:rsid w:val="008E40A0"/>
    <w:rsid w:val="008E46F6"/>
    <w:rsid w:val="008E57E9"/>
    <w:rsid w:val="008E79E2"/>
    <w:rsid w:val="008F23A9"/>
    <w:rsid w:val="008F2C25"/>
    <w:rsid w:val="008F3436"/>
    <w:rsid w:val="008F5796"/>
    <w:rsid w:val="008F6DFD"/>
    <w:rsid w:val="008F7C06"/>
    <w:rsid w:val="00901E2C"/>
    <w:rsid w:val="00901F43"/>
    <w:rsid w:val="009027CF"/>
    <w:rsid w:val="00903C9C"/>
    <w:rsid w:val="009053D5"/>
    <w:rsid w:val="0090579F"/>
    <w:rsid w:val="00905A0B"/>
    <w:rsid w:val="00905A35"/>
    <w:rsid w:val="009100EC"/>
    <w:rsid w:val="0091118C"/>
    <w:rsid w:val="00911F9B"/>
    <w:rsid w:val="00912249"/>
    <w:rsid w:val="009142ED"/>
    <w:rsid w:val="00915356"/>
    <w:rsid w:val="00920A1C"/>
    <w:rsid w:val="00920B6F"/>
    <w:rsid w:val="0092114F"/>
    <w:rsid w:val="009224C8"/>
    <w:rsid w:val="00922CDA"/>
    <w:rsid w:val="00923572"/>
    <w:rsid w:val="009252AB"/>
    <w:rsid w:val="00925959"/>
    <w:rsid w:val="00926704"/>
    <w:rsid w:val="00927144"/>
    <w:rsid w:val="0092759E"/>
    <w:rsid w:val="009302F8"/>
    <w:rsid w:val="0093160F"/>
    <w:rsid w:val="0093173C"/>
    <w:rsid w:val="009338AA"/>
    <w:rsid w:val="00933CDB"/>
    <w:rsid w:val="00937851"/>
    <w:rsid w:val="009419B8"/>
    <w:rsid w:val="00941A64"/>
    <w:rsid w:val="009426D1"/>
    <w:rsid w:val="00942A33"/>
    <w:rsid w:val="00942F1F"/>
    <w:rsid w:val="00943CAF"/>
    <w:rsid w:val="00943EA9"/>
    <w:rsid w:val="00944448"/>
    <w:rsid w:val="009449E8"/>
    <w:rsid w:val="009463AB"/>
    <w:rsid w:val="00946C0D"/>
    <w:rsid w:val="00946CE3"/>
    <w:rsid w:val="0094754F"/>
    <w:rsid w:val="00947813"/>
    <w:rsid w:val="00947CAD"/>
    <w:rsid w:val="009504B2"/>
    <w:rsid w:val="00950B2A"/>
    <w:rsid w:val="009510C9"/>
    <w:rsid w:val="009551D6"/>
    <w:rsid w:val="00957132"/>
    <w:rsid w:val="009601EF"/>
    <w:rsid w:val="009605F8"/>
    <w:rsid w:val="009616F3"/>
    <w:rsid w:val="009617C1"/>
    <w:rsid w:val="009619D8"/>
    <w:rsid w:val="00962770"/>
    <w:rsid w:val="009634B6"/>
    <w:rsid w:val="0096372E"/>
    <w:rsid w:val="00964AFC"/>
    <w:rsid w:val="00964F48"/>
    <w:rsid w:val="0096501F"/>
    <w:rsid w:val="00965982"/>
    <w:rsid w:val="009668C2"/>
    <w:rsid w:val="00966CF7"/>
    <w:rsid w:val="0096758C"/>
    <w:rsid w:val="00967845"/>
    <w:rsid w:val="00967F4B"/>
    <w:rsid w:val="00971E8E"/>
    <w:rsid w:val="00972C91"/>
    <w:rsid w:val="00973325"/>
    <w:rsid w:val="00974213"/>
    <w:rsid w:val="00974334"/>
    <w:rsid w:val="009746B8"/>
    <w:rsid w:val="00974E9E"/>
    <w:rsid w:val="00975DAB"/>
    <w:rsid w:val="0097759B"/>
    <w:rsid w:val="00980132"/>
    <w:rsid w:val="009802C8"/>
    <w:rsid w:val="00981047"/>
    <w:rsid w:val="009812C2"/>
    <w:rsid w:val="0098236F"/>
    <w:rsid w:val="009833C4"/>
    <w:rsid w:val="00985EE4"/>
    <w:rsid w:val="0098639C"/>
    <w:rsid w:val="009865DC"/>
    <w:rsid w:val="00990149"/>
    <w:rsid w:val="00990F9A"/>
    <w:rsid w:val="00991D72"/>
    <w:rsid w:val="00993CBA"/>
    <w:rsid w:val="00994071"/>
    <w:rsid w:val="00994E64"/>
    <w:rsid w:val="00996A56"/>
    <w:rsid w:val="0099721D"/>
    <w:rsid w:val="009A0587"/>
    <w:rsid w:val="009A109D"/>
    <w:rsid w:val="009A16B6"/>
    <w:rsid w:val="009A38D3"/>
    <w:rsid w:val="009A40B1"/>
    <w:rsid w:val="009A4122"/>
    <w:rsid w:val="009A41D9"/>
    <w:rsid w:val="009A52E0"/>
    <w:rsid w:val="009A629A"/>
    <w:rsid w:val="009A7280"/>
    <w:rsid w:val="009B0E5D"/>
    <w:rsid w:val="009B1B6B"/>
    <w:rsid w:val="009B437D"/>
    <w:rsid w:val="009B43D3"/>
    <w:rsid w:val="009B5F62"/>
    <w:rsid w:val="009B751A"/>
    <w:rsid w:val="009B7AD9"/>
    <w:rsid w:val="009C000B"/>
    <w:rsid w:val="009C0C48"/>
    <w:rsid w:val="009C0FC6"/>
    <w:rsid w:val="009C1BFC"/>
    <w:rsid w:val="009C1C2F"/>
    <w:rsid w:val="009C2CB8"/>
    <w:rsid w:val="009C3943"/>
    <w:rsid w:val="009C4C11"/>
    <w:rsid w:val="009C4F63"/>
    <w:rsid w:val="009C5841"/>
    <w:rsid w:val="009C6D50"/>
    <w:rsid w:val="009C7856"/>
    <w:rsid w:val="009C7B19"/>
    <w:rsid w:val="009C7C42"/>
    <w:rsid w:val="009D0B71"/>
    <w:rsid w:val="009D2227"/>
    <w:rsid w:val="009D25D6"/>
    <w:rsid w:val="009D2F81"/>
    <w:rsid w:val="009D30A2"/>
    <w:rsid w:val="009D490F"/>
    <w:rsid w:val="009D54D6"/>
    <w:rsid w:val="009D5A46"/>
    <w:rsid w:val="009D6952"/>
    <w:rsid w:val="009E04BB"/>
    <w:rsid w:val="009E1E00"/>
    <w:rsid w:val="009E2949"/>
    <w:rsid w:val="009E3CB6"/>
    <w:rsid w:val="009E4429"/>
    <w:rsid w:val="009E4548"/>
    <w:rsid w:val="009E50EE"/>
    <w:rsid w:val="009E5334"/>
    <w:rsid w:val="009E6486"/>
    <w:rsid w:val="009E6DB1"/>
    <w:rsid w:val="009E6FCD"/>
    <w:rsid w:val="009E7159"/>
    <w:rsid w:val="009E78C7"/>
    <w:rsid w:val="009E7ACF"/>
    <w:rsid w:val="009F37C5"/>
    <w:rsid w:val="009F3861"/>
    <w:rsid w:val="009F3D17"/>
    <w:rsid w:val="009F4F3F"/>
    <w:rsid w:val="009F5382"/>
    <w:rsid w:val="009F5B92"/>
    <w:rsid w:val="009F6A68"/>
    <w:rsid w:val="009F79B6"/>
    <w:rsid w:val="00A017AA"/>
    <w:rsid w:val="00A05594"/>
    <w:rsid w:val="00A057E9"/>
    <w:rsid w:val="00A0625E"/>
    <w:rsid w:val="00A06A07"/>
    <w:rsid w:val="00A06CBA"/>
    <w:rsid w:val="00A078BD"/>
    <w:rsid w:val="00A07CE9"/>
    <w:rsid w:val="00A1219D"/>
    <w:rsid w:val="00A121CB"/>
    <w:rsid w:val="00A12F39"/>
    <w:rsid w:val="00A1375A"/>
    <w:rsid w:val="00A13F86"/>
    <w:rsid w:val="00A14880"/>
    <w:rsid w:val="00A153E5"/>
    <w:rsid w:val="00A170B4"/>
    <w:rsid w:val="00A177F1"/>
    <w:rsid w:val="00A17A13"/>
    <w:rsid w:val="00A20475"/>
    <w:rsid w:val="00A21F7B"/>
    <w:rsid w:val="00A23574"/>
    <w:rsid w:val="00A23BE8"/>
    <w:rsid w:val="00A25277"/>
    <w:rsid w:val="00A25802"/>
    <w:rsid w:val="00A259C5"/>
    <w:rsid w:val="00A31863"/>
    <w:rsid w:val="00A32361"/>
    <w:rsid w:val="00A334D1"/>
    <w:rsid w:val="00A33DB1"/>
    <w:rsid w:val="00A40D49"/>
    <w:rsid w:val="00A4153F"/>
    <w:rsid w:val="00A42B9C"/>
    <w:rsid w:val="00A463AB"/>
    <w:rsid w:val="00A46D8E"/>
    <w:rsid w:val="00A46F27"/>
    <w:rsid w:val="00A475BE"/>
    <w:rsid w:val="00A52010"/>
    <w:rsid w:val="00A53EE2"/>
    <w:rsid w:val="00A57524"/>
    <w:rsid w:val="00A61551"/>
    <w:rsid w:val="00A61749"/>
    <w:rsid w:val="00A62498"/>
    <w:rsid w:val="00A63AAC"/>
    <w:rsid w:val="00A6437C"/>
    <w:rsid w:val="00A644EC"/>
    <w:rsid w:val="00A65585"/>
    <w:rsid w:val="00A66E0F"/>
    <w:rsid w:val="00A709F8"/>
    <w:rsid w:val="00A72519"/>
    <w:rsid w:val="00A72EB3"/>
    <w:rsid w:val="00A741FC"/>
    <w:rsid w:val="00A742DA"/>
    <w:rsid w:val="00A746F8"/>
    <w:rsid w:val="00A74778"/>
    <w:rsid w:val="00A778D2"/>
    <w:rsid w:val="00A8077B"/>
    <w:rsid w:val="00A816DE"/>
    <w:rsid w:val="00A82253"/>
    <w:rsid w:val="00A83052"/>
    <w:rsid w:val="00A83268"/>
    <w:rsid w:val="00A832A3"/>
    <w:rsid w:val="00A8402A"/>
    <w:rsid w:val="00A84421"/>
    <w:rsid w:val="00A846D1"/>
    <w:rsid w:val="00A8776D"/>
    <w:rsid w:val="00A87A7C"/>
    <w:rsid w:val="00A919AE"/>
    <w:rsid w:val="00A9310E"/>
    <w:rsid w:val="00A93F02"/>
    <w:rsid w:val="00A9428C"/>
    <w:rsid w:val="00A942B1"/>
    <w:rsid w:val="00A94FAF"/>
    <w:rsid w:val="00A95C75"/>
    <w:rsid w:val="00A97264"/>
    <w:rsid w:val="00A97CB8"/>
    <w:rsid w:val="00AA0219"/>
    <w:rsid w:val="00AA14A0"/>
    <w:rsid w:val="00AA2FE5"/>
    <w:rsid w:val="00AA4B97"/>
    <w:rsid w:val="00AA5246"/>
    <w:rsid w:val="00AA67E9"/>
    <w:rsid w:val="00AA6D5F"/>
    <w:rsid w:val="00AA799F"/>
    <w:rsid w:val="00AA7EE2"/>
    <w:rsid w:val="00AB0802"/>
    <w:rsid w:val="00AB15FF"/>
    <w:rsid w:val="00AB1F6A"/>
    <w:rsid w:val="00AB2583"/>
    <w:rsid w:val="00AB3B84"/>
    <w:rsid w:val="00AB522C"/>
    <w:rsid w:val="00AB5A4B"/>
    <w:rsid w:val="00AB5BC9"/>
    <w:rsid w:val="00AB5C81"/>
    <w:rsid w:val="00AC061A"/>
    <w:rsid w:val="00AC094E"/>
    <w:rsid w:val="00AC1335"/>
    <w:rsid w:val="00AC1ED9"/>
    <w:rsid w:val="00AC2FAA"/>
    <w:rsid w:val="00AC3FC8"/>
    <w:rsid w:val="00AC41F3"/>
    <w:rsid w:val="00AC4350"/>
    <w:rsid w:val="00AC5C3C"/>
    <w:rsid w:val="00AC5D7B"/>
    <w:rsid w:val="00AC68A0"/>
    <w:rsid w:val="00AD11F1"/>
    <w:rsid w:val="00AD1AAC"/>
    <w:rsid w:val="00AD20A4"/>
    <w:rsid w:val="00AD39FA"/>
    <w:rsid w:val="00AD3A30"/>
    <w:rsid w:val="00AD3B21"/>
    <w:rsid w:val="00AD47B9"/>
    <w:rsid w:val="00AD5DAA"/>
    <w:rsid w:val="00AD6155"/>
    <w:rsid w:val="00AD7E84"/>
    <w:rsid w:val="00AE0339"/>
    <w:rsid w:val="00AE0721"/>
    <w:rsid w:val="00AE1056"/>
    <w:rsid w:val="00AE164F"/>
    <w:rsid w:val="00AE173B"/>
    <w:rsid w:val="00AE1941"/>
    <w:rsid w:val="00AE2C64"/>
    <w:rsid w:val="00AE2C8F"/>
    <w:rsid w:val="00AE322A"/>
    <w:rsid w:val="00AE36AA"/>
    <w:rsid w:val="00AE4186"/>
    <w:rsid w:val="00AE43DD"/>
    <w:rsid w:val="00AE5F55"/>
    <w:rsid w:val="00AE7E3A"/>
    <w:rsid w:val="00AF179B"/>
    <w:rsid w:val="00AF27DC"/>
    <w:rsid w:val="00AF332C"/>
    <w:rsid w:val="00AF363F"/>
    <w:rsid w:val="00AF4D69"/>
    <w:rsid w:val="00AF5A0F"/>
    <w:rsid w:val="00AF6C9B"/>
    <w:rsid w:val="00AF7250"/>
    <w:rsid w:val="00AF7394"/>
    <w:rsid w:val="00AF7A37"/>
    <w:rsid w:val="00B007AF"/>
    <w:rsid w:val="00B02C24"/>
    <w:rsid w:val="00B03211"/>
    <w:rsid w:val="00B03331"/>
    <w:rsid w:val="00B035ED"/>
    <w:rsid w:val="00B040F2"/>
    <w:rsid w:val="00B041F4"/>
    <w:rsid w:val="00B05072"/>
    <w:rsid w:val="00B05FA7"/>
    <w:rsid w:val="00B06494"/>
    <w:rsid w:val="00B07E80"/>
    <w:rsid w:val="00B10969"/>
    <w:rsid w:val="00B12F41"/>
    <w:rsid w:val="00B13374"/>
    <w:rsid w:val="00B133EF"/>
    <w:rsid w:val="00B13E67"/>
    <w:rsid w:val="00B1469C"/>
    <w:rsid w:val="00B149EE"/>
    <w:rsid w:val="00B14C6C"/>
    <w:rsid w:val="00B15DB1"/>
    <w:rsid w:val="00B15E63"/>
    <w:rsid w:val="00B16D00"/>
    <w:rsid w:val="00B1796A"/>
    <w:rsid w:val="00B21A32"/>
    <w:rsid w:val="00B21D38"/>
    <w:rsid w:val="00B22678"/>
    <w:rsid w:val="00B22C49"/>
    <w:rsid w:val="00B23A8A"/>
    <w:rsid w:val="00B24E20"/>
    <w:rsid w:val="00B2581D"/>
    <w:rsid w:val="00B27E27"/>
    <w:rsid w:val="00B27E62"/>
    <w:rsid w:val="00B307E9"/>
    <w:rsid w:val="00B32228"/>
    <w:rsid w:val="00B32BF7"/>
    <w:rsid w:val="00B34ED6"/>
    <w:rsid w:val="00B35129"/>
    <w:rsid w:val="00B35F3A"/>
    <w:rsid w:val="00B41A3F"/>
    <w:rsid w:val="00B42499"/>
    <w:rsid w:val="00B427F6"/>
    <w:rsid w:val="00B42CC5"/>
    <w:rsid w:val="00B42FB8"/>
    <w:rsid w:val="00B436E9"/>
    <w:rsid w:val="00B43951"/>
    <w:rsid w:val="00B43BD3"/>
    <w:rsid w:val="00B45C73"/>
    <w:rsid w:val="00B46B57"/>
    <w:rsid w:val="00B46EAD"/>
    <w:rsid w:val="00B470C3"/>
    <w:rsid w:val="00B47190"/>
    <w:rsid w:val="00B50AC8"/>
    <w:rsid w:val="00B51F5E"/>
    <w:rsid w:val="00B51FCF"/>
    <w:rsid w:val="00B52222"/>
    <w:rsid w:val="00B5247C"/>
    <w:rsid w:val="00B53825"/>
    <w:rsid w:val="00B540D9"/>
    <w:rsid w:val="00B54337"/>
    <w:rsid w:val="00B57EDD"/>
    <w:rsid w:val="00B61897"/>
    <w:rsid w:val="00B62BFE"/>
    <w:rsid w:val="00B6341B"/>
    <w:rsid w:val="00B63CF6"/>
    <w:rsid w:val="00B63F98"/>
    <w:rsid w:val="00B647D0"/>
    <w:rsid w:val="00B65650"/>
    <w:rsid w:val="00B661DB"/>
    <w:rsid w:val="00B67A5F"/>
    <w:rsid w:val="00B70ECE"/>
    <w:rsid w:val="00B717DD"/>
    <w:rsid w:val="00B723B5"/>
    <w:rsid w:val="00B752CE"/>
    <w:rsid w:val="00B75FC5"/>
    <w:rsid w:val="00B766C6"/>
    <w:rsid w:val="00B766D0"/>
    <w:rsid w:val="00B76724"/>
    <w:rsid w:val="00B7702A"/>
    <w:rsid w:val="00B774E1"/>
    <w:rsid w:val="00B7795F"/>
    <w:rsid w:val="00B8471F"/>
    <w:rsid w:val="00B8489B"/>
    <w:rsid w:val="00B859B0"/>
    <w:rsid w:val="00B85D3E"/>
    <w:rsid w:val="00B902A7"/>
    <w:rsid w:val="00B91E3D"/>
    <w:rsid w:val="00B921C6"/>
    <w:rsid w:val="00B92E46"/>
    <w:rsid w:val="00B9344C"/>
    <w:rsid w:val="00B94059"/>
    <w:rsid w:val="00B941B9"/>
    <w:rsid w:val="00B95D1B"/>
    <w:rsid w:val="00B960D3"/>
    <w:rsid w:val="00B963B5"/>
    <w:rsid w:val="00B9645D"/>
    <w:rsid w:val="00B96E18"/>
    <w:rsid w:val="00B97457"/>
    <w:rsid w:val="00BA309E"/>
    <w:rsid w:val="00BA4376"/>
    <w:rsid w:val="00BA43B3"/>
    <w:rsid w:val="00BA4652"/>
    <w:rsid w:val="00BA515E"/>
    <w:rsid w:val="00BA593A"/>
    <w:rsid w:val="00BA5D3A"/>
    <w:rsid w:val="00BA5DDC"/>
    <w:rsid w:val="00BA60CC"/>
    <w:rsid w:val="00BA756E"/>
    <w:rsid w:val="00BB0DCF"/>
    <w:rsid w:val="00BB11E0"/>
    <w:rsid w:val="00BB26DB"/>
    <w:rsid w:val="00BB3377"/>
    <w:rsid w:val="00BB377A"/>
    <w:rsid w:val="00BB47E6"/>
    <w:rsid w:val="00BB4919"/>
    <w:rsid w:val="00BB5C68"/>
    <w:rsid w:val="00BB7794"/>
    <w:rsid w:val="00BC2AF6"/>
    <w:rsid w:val="00BC2C68"/>
    <w:rsid w:val="00BC30F5"/>
    <w:rsid w:val="00BC3272"/>
    <w:rsid w:val="00BC350F"/>
    <w:rsid w:val="00BC5B7A"/>
    <w:rsid w:val="00BC68D6"/>
    <w:rsid w:val="00BD01F5"/>
    <w:rsid w:val="00BD25DA"/>
    <w:rsid w:val="00BD290F"/>
    <w:rsid w:val="00BD5FF6"/>
    <w:rsid w:val="00BD7948"/>
    <w:rsid w:val="00BE0924"/>
    <w:rsid w:val="00BE0CF8"/>
    <w:rsid w:val="00BE12BE"/>
    <w:rsid w:val="00BE2A7D"/>
    <w:rsid w:val="00BE2A89"/>
    <w:rsid w:val="00BE3A97"/>
    <w:rsid w:val="00BE4148"/>
    <w:rsid w:val="00BE42DD"/>
    <w:rsid w:val="00BE598A"/>
    <w:rsid w:val="00BE66A0"/>
    <w:rsid w:val="00BE66F6"/>
    <w:rsid w:val="00BE7407"/>
    <w:rsid w:val="00BF11C7"/>
    <w:rsid w:val="00BF1AA2"/>
    <w:rsid w:val="00BF4A3D"/>
    <w:rsid w:val="00BF68E1"/>
    <w:rsid w:val="00BF77C1"/>
    <w:rsid w:val="00BF7F52"/>
    <w:rsid w:val="00C01417"/>
    <w:rsid w:val="00C01446"/>
    <w:rsid w:val="00C037EA"/>
    <w:rsid w:val="00C051A8"/>
    <w:rsid w:val="00C0587B"/>
    <w:rsid w:val="00C06632"/>
    <w:rsid w:val="00C0671A"/>
    <w:rsid w:val="00C077AE"/>
    <w:rsid w:val="00C10FEB"/>
    <w:rsid w:val="00C11C40"/>
    <w:rsid w:val="00C12145"/>
    <w:rsid w:val="00C13DBD"/>
    <w:rsid w:val="00C15057"/>
    <w:rsid w:val="00C15D36"/>
    <w:rsid w:val="00C17225"/>
    <w:rsid w:val="00C2084D"/>
    <w:rsid w:val="00C2156B"/>
    <w:rsid w:val="00C21B78"/>
    <w:rsid w:val="00C22030"/>
    <w:rsid w:val="00C227C5"/>
    <w:rsid w:val="00C22ECF"/>
    <w:rsid w:val="00C230C1"/>
    <w:rsid w:val="00C231CE"/>
    <w:rsid w:val="00C23ED4"/>
    <w:rsid w:val="00C24175"/>
    <w:rsid w:val="00C245D0"/>
    <w:rsid w:val="00C24625"/>
    <w:rsid w:val="00C25FDA"/>
    <w:rsid w:val="00C26166"/>
    <w:rsid w:val="00C2787A"/>
    <w:rsid w:val="00C27DC8"/>
    <w:rsid w:val="00C310E7"/>
    <w:rsid w:val="00C32C7D"/>
    <w:rsid w:val="00C32DB0"/>
    <w:rsid w:val="00C3425E"/>
    <w:rsid w:val="00C3468B"/>
    <w:rsid w:val="00C34B53"/>
    <w:rsid w:val="00C354B1"/>
    <w:rsid w:val="00C3671D"/>
    <w:rsid w:val="00C41151"/>
    <w:rsid w:val="00C41A8A"/>
    <w:rsid w:val="00C42620"/>
    <w:rsid w:val="00C42FBD"/>
    <w:rsid w:val="00C44BF4"/>
    <w:rsid w:val="00C44DB3"/>
    <w:rsid w:val="00C44E5E"/>
    <w:rsid w:val="00C45236"/>
    <w:rsid w:val="00C454CE"/>
    <w:rsid w:val="00C45647"/>
    <w:rsid w:val="00C45AAB"/>
    <w:rsid w:val="00C465E5"/>
    <w:rsid w:val="00C46667"/>
    <w:rsid w:val="00C46A95"/>
    <w:rsid w:val="00C4766C"/>
    <w:rsid w:val="00C47733"/>
    <w:rsid w:val="00C502AC"/>
    <w:rsid w:val="00C506DB"/>
    <w:rsid w:val="00C539C0"/>
    <w:rsid w:val="00C54910"/>
    <w:rsid w:val="00C54EEF"/>
    <w:rsid w:val="00C552D9"/>
    <w:rsid w:val="00C56EDF"/>
    <w:rsid w:val="00C56F5B"/>
    <w:rsid w:val="00C57F93"/>
    <w:rsid w:val="00C616CF"/>
    <w:rsid w:val="00C63930"/>
    <w:rsid w:val="00C6484F"/>
    <w:rsid w:val="00C64FBE"/>
    <w:rsid w:val="00C65B80"/>
    <w:rsid w:val="00C66989"/>
    <w:rsid w:val="00C66999"/>
    <w:rsid w:val="00C70FFB"/>
    <w:rsid w:val="00C710F6"/>
    <w:rsid w:val="00C7126D"/>
    <w:rsid w:val="00C713BF"/>
    <w:rsid w:val="00C716E5"/>
    <w:rsid w:val="00C71806"/>
    <w:rsid w:val="00C71CC3"/>
    <w:rsid w:val="00C72C9D"/>
    <w:rsid w:val="00C73D3B"/>
    <w:rsid w:val="00C74395"/>
    <w:rsid w:val="00C74EED"/>
    <w:rsid w:val="00C75788"/>
    <w:rsid w:val="00C76344"/>
    <w:rsid w:val="00C77F77"/>
    <w:rsid w:val="00C8140A"/>
    <w:rsid w:val="00C82453"/>
    <w:rsid w:val="00C831CD"/>
    <w:rsid w:val="00C86B63"/>
    <w:rsid w:val="00C87510"/>
    <w:rsid w:val="00C90EC3"/>
    <w:rsid w:val="00C9346D"/>
    <w:rsid w:val="00C93847"/>
    <w:rsid w:val="00C93BD1"/>
    <w:rsid w:val="00C946AF"/>
    <w:rsid w:val="00C95591"/>
    <w:rsid w:val="00C9653D"/>
    <w:rsid w:val="00C97910"/>
    <w:rsid w:val="00CA116E"/>
    <w:rsid w:val="00CA2563"/>
    <w:rsid w:val="00CA3019"/>
    <w:rsid w:val="00CA4CB0"/>
    <w:rsid w:val="00CA6B97"/>
    <w:rsid w:val="00CA6FA1"/>
    <w:rsid w:val="00CA77AF"/>
    <w:rsid w:val="00CA7C5F"/>
    <w:rsid w:val="00CB4933"/>
    <w:rsid w:val="00CB5171"/>
    <w:rsid w:val="00CB5472"/>
    <w:rsid w:val="00CB6299"/>
    <w:rsid w:val="00CB73C7"/>
    <w:rsid w:val="00CC0893"/>
    <w:rsid w:val="00CC214C"/>
    <w:rsid w:val="00CC2A95"/>
    <w:rsid w:val="00CC2F36"/>
    <w:rsid w:val="00CC2F4A"/>
    <w:rsid w:val="00CC4724"/>
    <w:rsid w:val="00CC6319"/>
    <w:rsid w:val="00CC6EEC"/>
    <w:rsid w:val="00CD22CF"/>
    <w:rsid w:val="00CD25D5"/>
    <w:rsid w:val="00CD2A4C"/>
    <w:rsid w:val="00CD2EE8"/>
    <w:rsid w:val="00CD308F"/>
    <w:rsid w:val="00CD4A22"/>
    <w:rsid w:val="00CD4B1B"/>
    <w:rsid w:val="00CD523A"/>
    <w:rsid w:val="00CD5883"/>
    <w:rsid w:val="00CD68F7"/>
    <w:rsid w:val="00CD693D"/>
    <w:rsid w:val="00CD6E37"/>
    <w:rsid w:val="00CD7DF1"/>
    <w:rsid w:val="00CE1F38"/>
    <w:rsid w:val="00CE2B8F"/>
    <w:rsid w:val="00CE2D08"/>
    <w:rsid w:val="00CE4A3F"/>
    <w:rsid w:val="00CE638F"/>
    <w:rsid w:val="00CE6D41"/>
    <w:rsid w:val="00CE73CE"/>
    <w:rsid w:val="00CE75F9"/>
    <w:rsid w:val="00CF0D2C"/>
    <w:rsid w:val="00CF114B"/>
    <w:rsid w:val="00CF13C0"/>
    <w:rsid w:val="00CF274B"/>
    <w:rsid w:val="00CF3F2C"/>
    <w:rsid w:val="00CF4EAC"/>
    <w:rsid w:val="00CF4FEF"/>
    <w:rsid w:val="00CF7413"/>
    <w:rsid w:val="00D0269C"/>
    <w:rsid w:val="00D03757"/>
    <w:rsid w:val="00D03BB6"/>
    <w:rsid w:val="00D04170"/>
    <w:rsid w:val="00D0473F"/>
    <w:rsid w:val="00D04EE0"/>
    <w:rsid w:val="00D058BF"/>
    <w:rsid w:val="00D05F16"/>
    <w:rsid w:val="00D06D83"/>
    <w:rsid w:val="00D0769D"/>
    <w:rsid w:val="00D10BCD"/>
    <w:rsid w:val="00D10E27"/>
    <w:rsid w:val="00D115F6"/>
    <w:rsid w:val="00D13368"/>
    <w:rsid w:val="00D13D61"/>
    <w:rsid w:val="00D16F11"/>
    <w:rsid w:val="00D17106"/>
    <w:rsid w:val="00D225E7"/>
    <w:rsid w:val="00D228C1"/>
    <w:rsid w:val="00D22B5D"/>
    <w:rsid w:val="00D24191"/>
    <w:rsid w:val="00D24B2F"/>
    <w:rsid w:val="00D25E40"/>
    <w:rsid w:val="00D268BD"/>
    <w:rsid w:val="00D2738F"/>
    <w:rsid w:val="00D3072F"/>
    <w:rsid w:val="00D3078A"/>
    <w:rsid w:val="00D30E1E"/>
    <w:rsid w:val="00D310C5"/>
    <w:rsid w:val="00D310FA"/>
    <w:rsid w:val="00D32160"/>
    <w:rsid w:val="00D35ACD"/>
    <w:rsid w:val="00D360A3"/>
    <w:rsid w:val="00D366AA"/>
    <w:rsid w:val="00D367BD"/>
    <w:rsid w:val="00D40B99"/>
    <w:rsid w:val="00D41A12"/>
    <w:rsid w:val="00D453E9"/>
    <w:rsid w:val="00D45FBA"/>
    <w:rsid w:val="00D4677B"/>
    <w:rsid w:val="00D533CA"/>
    <w:rsid w:val="00D5397D"/>
    <w:rsid w:val="00D53F9F"/>
    <w:rsid w:val="00D546B8"/>
    <w:rsid w:val="00D54858"/>
    <w:rsid w:val="00D56004"/>
    <w:rsid w:val="00D56AD3"/>
    <w:rsid w:val="00D6070E"/>
    <w:rsid w:val="00D628FD"/>
    <w:rsid w:val="00D63101"/>
    <w:rsid w:val="00D63DBB"/>
    <w:rsid w:val="00D65D1E"/>
    <w:rsid w:val="00D6741E"/>
    <w:rsid w:val="00D67AB2"/>
    <w:rsid w:val="00D7030D"/>
    <w:rsid w:val="00D70E44"/>
    <w:rsid w:val="00D71337"/>
    <w:rsid w:val="00D716D8"/>
    <w:rsid w:val="00D71C83"/>
    <w:rsid w:val="00D723C7"/>
    <w:rsid w:val="00D75F8F"/>
    <w:rsid w:val="00D76EBE"/>
    <w:rsid w:val="00D7709D"/>
    <w:rsid w:val="00D8526A"/>
    <w:rsid w:val="00D86C64"/>
    <w:rsid w:val="00D875C4"/>
    <w:rsid w:val="00D902E7"/>
    <w:rsid w:val="00D9185F"/>
    <w:rsid w:val="00D920A3"/>
    <w:rsid w:val="00D92B36"/>
    <w:rsid w:val="00D92B5B"/>
    <w:rsid w:val="00D95F2C"/>
    <w:rsid w:val="00D9719B"/>
    <w:rsid w:val="00DA07A9"/>
    <w:rsid w:val="00DA0F93"/>
    <w:rsid w:val="00DA116F"/>
    <w:rsid w:val="00DA16BD"/>
    <w:rsid w:val="00DA195B"/>
    <w:rsid w:val="00DA3A86"/>
    <w:rsid w:val="00DA4B6C"/>
    <w:rsid w:val="00DA5720"/>
    <w:rsid w:val="00DA5EBB"/>
    <w:rsid w:val="00DA7191"/>
    <w:rsid w:val="00DA78A1"/>
    <w:rsid w:val="00DB0B15"/>
    <w:rsid w:val="00DB18BF"/>
    <w:rsid w:val="00DB209F"/>
    <w:rsid w:val="00DB2CC3"/>
    <w:rsid w:val="00DB526A"/>
    <w:rsid w:val="00DB553F"/>
    <w:rsid w:val="00DB5571"/>
    <w:rsid w:val="00DB5D5F"/>
    <w:rsid w:val="00DB7647"/>
    <w:rsid w:val="00DC03C0"/>
    <w:rsid w:val="00DC0FE7"/>
    <w:rsid w:val="00DC1554"/>
    <w:rsid w:val="00DC160B"/>
    <w:rsid w:val="00DC2178"/>
    <w:rsid w:val="00DC2248"/>
    <w:rsid w:val="00DC462B"/>
    <w:rsid w:val="00DC4925"/>
    <w:rsid w:val="00DC53BF"/>
    <w:rsid w:val="00DC5459"/>
    <w:rsid w:val="00DC67D1"/>
    <w:rsid w:val="00DC7AAF"/>
    <w:rsid w:val="00DD05DF"/>
    <w:rsid w:val="00DD2707"/>
    <w:rsid w:val="00DD3485"/>
    <w:rsid w:val="00DD3F8E"/>
    <w:rsid w:val="00DD4757"/>
    <w:rsid w:val="00DD5083"/>
    <w:rsid w:val="00DD6B6A"/>
    <w:rsid w:val="00DE061C"/>
    <w:rsid w:val="00DE187E"/>
    <w:rsid w:val="00DE2434"/>
    <w:rsid w:val="00DE2A4D"/>
    <w:rsid w:val="00DE3A38"/>
    <w:rsid w:val="00DE3ECE"/>
    <w:rsid w:val="00DE42B8"/>
    <w:rsid w:val="00DE4574"/>
    <w:rsid w:val="00DE4EB0"/>
    <w:rsid w:val="00DE5B98"/>
    <w:rsid w:val="00DE60DE"/>
    <w:rsid w:val="00DE641A"/>
    <w:rsid w:val="00DF0506"/>
    <w:rsid w:val="00DF1AC5"/>
    <w:rsid w:val="00DF2B9D"/>
    <w:rsid w:val="00DF51EB"/>
    <w:rsid w:val="00E00D21"/>
    <w:rsid w:val="00E01C5C"/>
    <w:rsid w:val="00E023A7"/>
    <w:rsid w:val="00E02403"/>
    <w:rsid w:val="00E0430A"/>
    <w:rsid w:val="00E05BA0"/>
    <w:rsid w:val="00E05F84"/>
    <w:rsid w:val="00E077E8"/>
    <w:rsid w:val="00E10591"/>
    <w:rsid w:val="00E11776"/>
    <w:rsid w:val="00E12534"/>
    <w:rsid w:val="00E12AAA"/>
    <w:rsid w:val="00E13321"/>
    <w:rsid w:val="00E1441C"/>
    <w:rsid w:val="00E15B4A"/>
    <w:rsid w:val="00E16563"/>
    <w:rsid w:val="00E16779"/>
    <w:rsid w:val="00E170A3"/>
    <w:rsid w:val="00E17C64"/>
    <w:rsid w:val="00E2200F"/>
    <w:rsid w:val="00E23D72"/>
    <w:rsid w:val="00E23F00"/>
    <w:rsid w:val="00E24F96"/>
    <w:rsid w:val="00E24FCF"/>
    <w:rsid w:val="00E25147"/>
    <w:rsid w:val="00E25403"/>
    <w:rsid w:val="00E2565B"/>
    <w:rsid w:val="00E26989"/>
    <w:rsid w:val="00E307B6"/>
    <w:rsid w:val="00E30D59"/>
    <w:rsid w:val="00E31006"/>
    <w:rsid w:val="00E35218"/>
    <w:rsid w:val="00E35495"/>
    <w:rsid w:val="00E35A54"/>
    <w:rsid w:val="00E369E2"/>
    <w:rsid w:val="00E417E5"/>
    <w:rsid w:val="00E4401E"/>
    <w:rsid w:val="00E44A5E"/>
    <w:rsid w:val="00E46D45"/>
    <w:rsid w:val="00E47256"/>
    <w:rsid w:val="00E47A82"/>
    <w:rsid w:val="00E47C45"/>
    <w:rsid w:val="00E5067A"/>
    <w:rsid w:val="00E50E98"/>
    <w:rsid w:val="00E54793"/>
    <w:rsid w:val="00E54CA4"/>
    <w:rsid w:val="00E564F2"/>
    <w:rsid w:val="00E56A80"/>
    <w:rsid w:val="00E56C09"/>
    <w:rsid w:val="00E57663"/>
    <w:rsid w:val="00E57D3B"/>
    <w:rsid w:val="00E6115C"/>
    <w:rsid w:val="00E611FD"/>
    <w:rsid w:val="00E616FE"/>
    <w:rsid w:val="00E623C2"/>
    <w:rsid w:val="00E62A9C"/>
    <w:rsid w:val="00E638A1"/>
    <w:rsid w:val="00E63BFC"/>
    <w:rsid w:val="00E644A1"/>
    <w:rsid w:val="00E64F98"/>
    <w:rsid w:val="00E66B68"/>
    <w:rsid w:val="00E675D7"/>
    <w:rsid w:val="00E70AFB"/>
    <w:rsid w:val="00E70F3E"/>
    <w:rsid w:val="00E71C5F"/>
    <w:rsid w:val="00E7232E"/>
    <w:rsid w:val="00E72764"/>
    <w:rsid w:val="00E747F0"/>
    <w:rsid w:val="00E75B16"/>
    <w:rsid w:val="00E7638C"/>
    <w:rsid w:val="00E80A99"/>
    <w:rsid w:val="00E81B30"/>
    <w:rsid w:val="00E81B60"/>
    <w:rsid w:val="00E82608"/>
    <w:rsid w:val="00E87092"/>
    <w:rsid w:val="00E87C08"/>
    <w:rsid w:val="00E90A3C"/>
    <w:rsid w:val="00E922EC"/>
    <w:rsid w:val="00E92422"/>
    <w:rsid w:val="00E92F4F"/>
    <w:rsid w:val="00E931ED"/>
    <w:rsid w:val="00E94DBA"/>
    <w:rsid w:val="00E95841"/>
    <w:rsid w:val="00E96D10"/>
    <w:rsid w:val="00E97CCF"/>
    <w:rsid w:val="00EA07AD"/>
    <w:rsid w:val="00EA3543"/>
    <w:rsid w:val="00EA3FCD"/>
    <w:rsid w:val="00EA4D9F"/>
    <w:rsid w:val="00EA508C"/>
    <w:rsid w:val="00EA5DBC"/>
    <w:rsid w:val="00EA7EFA"/>
    <w:rsid w:val="00EB0CFB"/>
    <w:rsid w:val="00EB1938"/>
    <w:rsid w:val="00EB3E48"/>
    <w:rsid w:val="00EB41DB"/>
    <w:rsid w:val="00EB5771"/>
    <w:rsid w:val="00EB5B95"/>
    <w:rsid w:val="00EB62CF"/>
    <w:rsid w:val="00EB6E4B"/>
    <w:rsid w:val="00EB7030"/>
    <w:rsid w:val="00EB7FDD"/>
    <w:rsid w:val="00EC07F5"/>
    <w:rsid w:val="00EC0CDF"/>
    <w:rsid w:val="00EC1A48"/>
    <w:rsid w:val="00EC1BDB"/>
    <w:rsid w:val="00EC513E"/>
    <w:rsid w:val="00EC6BE0"/>
    <w:rsid w:val="00EC6D05"/>
    <w:rsid w:val="00EC7684"/>
    <w:rsid w:val="00ED0135"/>
    <w:rsid w:val="00ED0774"/>
    <w:rsid w:val="00ED1574"/>
    <w:rsid w:val="00ED1D3F"/>
    <w:rsid w:val="00ED224F"/>
    <w:rsid w:val="00ED3253"/>
    <w:rsid w:val="00ED4A3E"/>
    <w:rsid w:val="00ED5574"/>
    <w:rsid w:val="00ED59BF"/>
    <w:rsid w:val="00ED61AE"/>
    <w:rsid w:val="00ED6A4C"/>
    <w:rsid w:val="00ED6E3B"/>
    <w:rsid w:val="00ED6ED2"/>
    <w:rsid w:val="00EE0ACA"/>
    <w:rsid w:val="00EE0BA0"/>
    <w:rsid w:val="00EE2420"/>
    <w:rsid w:val="00EE2BD9"/>
    <w:rsid w:val="00EE31F4"/>
    <w:rsid w:val="00EE3CAB"/>
    <w:rsid w:val="00EE63C1"/>
    <w:rsid w:val="00EE70E1"/>
    <w:rsid w:val="00EE7504"/>
    <w:rsid w:val="00EF4A29"/>
    <w:rsid w:val="00EF4F67"/>
    <w:rsid w:val="00EF513E"/>
    <w:rsid w:val="00EF59CA"/>
    <w:rsid w:val="00EF6E1B"/>
    <w:rsid w:val="00EF745A"/>
    <w:rsid w:val="00F00606"/>
    <w:rsid w:val="00F0085D"/>
    <w:rsid w:val="00F00D26"/>
    <w:rsid w:val="00F01467"/>
    <w:rsid w:val="00F03779"/>
    <w:rsid w:val="00F05951"/>
    <w:rsid w:val="00F06FE1"/>
    <w:rsid w:val="00F07DEF"/>
    <w:rsid w:val="00F103CF"/>
    <w:rsid w:val="00F10A61"/>
    <w:rsid w:val="00F10E10"/>
    <w:rsid w:val="00F12D05"/>
    <w:rsid w:val="00F12F2E"/>
    <w:rsid w:val="00F15E07"/>
    <w:rsid w:val="00F220A7"/>
    <w:rsid w:val="00F22298"/>
    <w:rsid w:val="00F224CD"/>
    <w:rsid w:val="00F23E9D"/>
    <w:rsid w:val="00F24AD7"/>
    <w:rsid w:val="00F25431"/>
    <w:rsid w:val="00F25709"/>
    <w:rsid w:val="00F2652B"/>
    <w:rsid w:val="00F270E1"/>
    <w:rsid w:val="00F326B7"/>
    <w:rsid w:val="00F32A39"/>
    <w:rsid w:val="00F33213"/>
    <w:rsid w:val="00F33B06"/>
    <w:rsid w:val="00F34324"/>
    <w:rsid w:val="00F352C3"/>
    <w:rsid w:val="00F35D7B"/>
    <w:rsid w:val="00F371F8"/>
    <w:rsid w:val="00F409A5"/>
    <w:rsid w:val="00F420D1"/>
    <w:rsid w:val="00F42FF0"/>
    <w:rsid w:val="00F460E3"/>
    <w:rsid w:val="00F47400"/>
    <w:rsid w:val="00F50270"/>
    <w:rsid w:val="00F539B8"/>
    <w:rsid w:val="00F54A6B"/>
    <w:rsid w:val="00F5514C"/>
    <w:rsid w:val="00F56CD4"/>
    <w:rsid w:val="00F6196D"/>
    <w:rsid w:val="00F61BF6"/>
    <w:rsid w:val="00F6299B"/>
    <w:rsid w:val="00F63285"/>
    <w:rsid w:val="00F63861"/>
    <w:rsid w:val="00F63B33"/>
    <w:rsid w:val="00F63E9F"/>
    <w:rsid w:val="00F65F2F"/>
    <w:rsid w:val="00F66043"/>
    <w:rsid w:val="00F6619B"/>
    <w:rsid w:val="00F66F7F"/>
    <w:rsid w:val="00F6728B"/>
    <w:rsid w:val="00F67990"/>
    <w:rsid w:val="00F67A6C"/>
    <w:rsid w:val="00F708B0"/>
    <w:rsid w:val="00F70A49"/>
    <w:rsid w:val="00F733C1"/>
    <w:rsid w:val="00F7428E"/>
    <w:rsid w:val="00F745E9"/>
    <w:rsid w:val="00F7672A"/>
    <w:rsid w:val="00F76A5A"/>
    <w:rsid w:val="00F76C89"/>
    <w:rsid w:val="00F77718"/>
    <w:rsid w:val="00F8001D"/>
    <w:rsid w:val="00F80D88"/>
    <w:rsid w:val="00F80DC1"/>
    <w:rsid w:val="00F8247A"/>
    <w:rsid w:val="00F87A07"/>
    <w:rsid w:val="00F90544"/>
    <w:rsid w:val="00F92611"/>
    <w:rsid w:val="00F92BD2"/>
    <w:rsid w:val="00F93D73"/>
    <w:rsid w:val="00F9593C"/>
    <w:rsid w:val="00F95B03"/>
    <w:rsid w:val="00F9620C"/>
    <w:rsid w:val="00F97E10"/>
    <w:rsid w:val="00FA04D2"/>
    <w:rsid w:val="00FA08D2"/>
    <w:rsid w:val="00FA2A96"/>
    <w:rsid w:val="00FA2D20"/>
    <w:rsid w:val="00FA3442"/>
    <w:rsid w:val="00FA4A81"/>
    <w:rsid w:val="00FA7A38"/>
    <w:rsid w:val="00FB0A22"/>
    <w:rsid w:val="00FB1D6D"/>
    <w:rsid w:val="00FB3432"/>
    <w:rsid w:val="00FB57CA"/>
    <w:rsid w:val="00FB76B7"/>
    <w:rsid w:val="00FC3152"/>
    <w:rsid w:val="00FC366C"/>
    <w:rsid w:val="00FC398F"/>
    <w:rsid w:val="00FC4B43"/>
    <w:rsid w:val="00FC54E8"/>
    <w:rsid w:val="00FC5D9A"/>
    <w:rsid w:val="00FC6F3C"/>
    <w:rsid w:val="00FD0454"/>
    <w:rsid w:val="00FD1E8F"/>
    <w:rsid w:val="00FD2065"/>
    <w:rsid w:val="00FD385E"/>
    <w:rsid w:val="00FD3D3E"/>
    <w:rsid w:val="00FD6FAE"/>
    <w:rsid w:val="00FD70E9"/>
    <w:rsid w:val="00FD7977"/>
    <w:rsid w:val="00FE0A30"/>
    <w:rsid w:val="00FE1032"/>
    <w:rsid w:val="00FE1BB8"/>
    <w:rsid w:val="00FE1FD5"/>
    <w:rsid w:val="00FE2275"/>
    <w:rsid w:val="00FE2A2E"/>
    <w:rsid w:val="00FE2B71"/>
    <w:rsid w:val="00FE30A3"/>
    <w:rsid w:val="00FE37EC"/>
    <w:rsid w:val="00FE3DF2"/>
    <w:rsid w:val="00FE3FF7"/>
    <w:rsid w:val="00FE429B"/>
    <w:rsid w:val="00FE4C78"/>
    <w:rsid w:val="00FE5CC6"/>
    <w:rsid w:val="00FF3C93"/>
    <w:rsid w:val="00FF4645"/>
    <w:rsid w:val="00FF664F"/>
    <w:rsid w:val="00FF66FA"/>
    <w:rsid w:val="00FF7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06301E"/>
  <w14:defaultImageDpi w14:val="300"/>
  <w15:docId w15:val="{2B40AB61-4264-477D-BBA6-371F7F3D6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1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E12EE"/>
  </w:style>
  <w:style w:type="character" w:customStyle="1" w:styleId="FootnoteTextChar">
    <w:name w:val="Footnote Text Char"/>
    <w:basedOn w:val="DefaultParagraphFont"/>
    <w:link w:val="FootnoteText"/>
    <w:uiPriority w:val="99"/>
    <w:rsid w:val="005E12EE"/>
  </w:style>
  <w:style w:type="character" w:styleId="FootnoteReference">
    <w:name w:val="footnote reference"/>
    <w:basedOn w:val="DefaultParagraphFont"/>
    <w:uiPriority w:val="99"/>
    <w:unhideWhenUsed/>
    <w:rsid w:val="005E12EE"/>
    <w:rPr>
      <w:vertAlign w:val="superscript"/>
    </w:rPr>
  </w:style>
  <w:style w:type="paragraph" w:styleId="NormalWeb">
    <w:name w:val="Normal (Web)"/>
    <w:basedOn w:val="Normal"/>
    <w:uiPriority w:val="99"/>
    <w:semiHidden/>
    <w:unhideWhenUsed/>
    <w:rsid w:val="0028083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94DBB"/>
    <w:pPr>
      <w:ind w:left="720"/>
      <w:contextualSpacing/>
    </w:pPr>
  </w:style>
  <w:style w:type="paragraph" w:styleId="Header">
    <w:name w:val="header"/>
    <w:basedOn w:val="Normal"/>
    <w:link w:val="HeaderChar"/>
    <w:uiPriority w:val="99"/>
    <w:unhideWhenUsed/>
    <w:rsid w:val="00740554"/>
    <w:pPr>
      <w:tabs>
        <w:tab w:val="center" w:pos="4320"/>
        <w:tab w:val="right" w:pos="8640"/>
      </w:tabs>
    </w:pPr>
  </w:style>
  <w:style w:type="character" w:customStyle="1" w:styleId="HeaderChar">
    <w:name w:val="Header Char"/>
    <w:basedOn w:val="DefaultParagraphFont"/>
    <w:link w:val="Header"/>
    <w:uiPriority w:val="99"/>
    <w:rsid w:val="00740554"/>
  </w:style>
  <w:style w:type="paragraph" w:styleId="Footer">
    <w:name w:val="footer"/>
    <w:basedOn w:val="Normal"/>
    <w:link w:val="FooterChar"/>
    <w:uiPriority w:val="99"/>
    <w:unhideWhenUsed/>
    <w:rsid w:val="00740554"/>
    <w:pPr>
      <w:tabs>
        <w:tab w:val="center" w:pos="4320"/>
        <w:tab w:val="right" w:pos="8640"/>
      </w:tabs>
    </w:pPr>
  </w:style>
  <w:style w:type="character" w:customStyle="1" w:styleId="FooterChar">
    <w:name w:val="Footer Char"/>
    <w:basedOn w:val="DefaultParagraphFont"/>
    <w:link w:val="Footer"/>
    <w:uiPriority w:val="99"/>
    <w:rsid w:val="00740554"/>
  </w:style>
  <w:style w:type="character" w:styleId="PageNumber">
    <w:name w:val="page number"/>
    <w:basedOn w:val="DefaultParagraphFont"/>
    <w:uiPriority w:val="99"/>
    <w:semiHidden/>
    <w:unhideWhenUsed/>
    <w:rsid w:val="00D22B5D"/>
  </w:style>
  <w:style w:type="paragraph" w:styleId="BalloonText">
    <w:name w:val="Balloon Text"/>
    <w:basedOn w:val="Normal"/>
    <w:link w:val="BalloonTextChar"/>
    <w:uiPriority w:val="99"/>
    <w:semiHidden/>
    <w:unhideWhenUsed/>
    <w:rsid w:val="005956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5678"/>
    <w:rPr>
      <w:rFonts w:ascii="Lucida Grande" w:hAnsi="Lucida Grande" w:cs="Lucida Grande"/>
      <w:sz w:val="18"/>
      <w:szCs w:val="18"/>
    </w:rPr>
  </w:style>
  <w:style w:type="character" w:styleId="CommentReference">
    <w:name w:val="annotation reference"/>
    <w:basedOn w:val="DefaultParagraphFont"/>
    <w:uiPriority w:val="99"/>
    <w:semiHidden/>
    <w:unhideWhenUsed/>
    <w:rsid w:val="008A0554"/>
    <w:rPr>
      <w:sz w:val="18"/>
      <w:szCs w:val="18"/>
    </w:rPr>
  </w:style>
  <w:style w:type="paragraph" w:styleId="CommentText">
    <w:name w:val="annotation text"/>
    <w:basedOn w:val="Normal"/>
    <w:link w:val="CommentTextChar"/>
    <w:uiPriority w:val="99"/>
    <w:semiHidden/>
    <w:unhideWhenUsed/>
    <w:rsid w:val="008A0554"/>
  </w:style>
  <w:style w:type="character" w:customStyle="1" w:styleId="CommentTextChar">
    <w:name w:val="Comment Text Char"/>
    <w:basedOn w:val="DefaultParagraphFont"/>
    <w:link w:val="CommentText"/>
    <w:uiPriority w:val="99"/>
    <w:semiHidden/>
    <w:rsid w:val="008A0554"/>
  </w:style>
  <w:style w:type="paragraph" w:styleId="CommentSubject">
    <w:name w:val="annotation subject"/>
    <w:basedOn w:val="CommentText"/>
    <w:next w:val="CommentText"/>
    <w:link w:val="CommentSubjectChar"/>
    <w:uiPriority w:val="99"/>
    <w:semiHidden/>
    <w:unhideWhenUsed/>
    <w:rsid w:val="008A0554"/>
    <w:rPr>
      <w:b/>
      <w:bCs/>
      <w:sz w:val="20"/>
      <w:szCs w:val="20"/>
    </w:rPr>
  </w:style>
  <w:style w:type="character" w:customStyle="1" w:styleId="CommentSubjectChar">
    <w:name w:val="Comment Subject Char"/>
    <w:basedOn w:val="CommentTextChar"/>
    <w:link w:val="CommentSubject"/>
    <w:uiPriority w:val="99"/>
    <w:semiHidden/>
    <w:rsid w:val="008A0554"/>
    <w:rPr>
      <w:b/>
      <w:bCs/>
      <w:sz w:val="20"/>
      <w:szCs w:val="20"/>
    </w:rPr>
  </w:style>
  <w:style w:type="paragraph" w:styleId="EndnoteText">
    <w:name w:val="endnote text"/>
    <w:basedOn w:val="Normal"/>
    <w:link w:val="EndnoteTextChar"/>
    <w:uiPriority w:val="99"/>
    <w:semiHidden/>
    <w:unhideWhenUsed/>
    <w:rsid w:val="00E623C2"/>
    <w:rPr>
      <w:sz w:val="20"/>
      <w:szCs w:val="20"/>
    </w:rPr>
  </w:style>
  <w:style w:type="character" w:customStyle="1" w:styleId="EndnoteTextChar">
    <w:name w:val="Endnote Text Char"/>
    <w:basedOn w:val="DefaultParagraphFont"/>
    <w:link w:val="EndnoteText"/>
    <w:uiPriority w:val="99"/>
    <w:semiHidden/>
    <w:rsid w:val="00E623C2"/>
    <w:rPr>
      <w:sz w:val="20"/>
      <w:szCs w:val="20"/>
    </w:rPr>
  </w:style>
  <w:style w:type="character" w:styleId="EndnoteReference">
    <w:name w:val="endnote reference"/>
    <w:basedOn w:val="DefaultParagraphFont"/>
    <w:uiPriority w:val="99"/>
    <w:semiHidden/>
    <w:unhideWhenUsed/>
    <w:rsid w:val="00E623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88182">
      <w:bodyDiv w:val="1"/>
      <w:marLeft w:val="0"/>
      <w:marRight w:val="0"/>
      <w:marTop w:val="0"/>
      <w:marBottom w:val="0"/>
      <w:divBdr>
        <w:top w:val="none" w:sz="0" w:space="0" w:color="auto"/>
        <w:left w:val="none" w:sz="0" w:space="0" w:color="auto"/>
        <w:bottom w:val="none" w:sz="0" w:space="0" w:color="auto"/>
        <w:right w:val="none" w:sz="0" w:space="0" w:color="auto"/>
      </w:divBdr>
    </w:div>
    <w:div w:id="224877902">
      <w:bodyDiv w:val="1"/>
      <w:marLeft w:val="0"/>
      <w:marRight w:val="0"/>
      <w:marTop w:val="0"/>
      <w:marBottom w:val="0"/>
      <w:divBdr>
        <w:top w:val="none" w:sz="0" w:space="0" w:color="auto"/>
        <w:left w:val="none" w:sz="0" w:space="0" w:color="auto"/>
        <w:bottom w:val="none" w:sz="0" w:space="0" w:color="auto"/>
        <w:right w:val="none" w:sz="0" w:space="0" w:color="auto"/>
      </w:divBdr>
      <w:divsChild>
        <w:div w:id="122770102">
          <w:marLeft w:val="720"/>
          <w:marRight w:val="0"/>
          <w:marTop w:val="120"/>
          <w:marBottom w:val="0"/>
          <w:divBdr>
            <w:top w:val="none" w:sz="0" w:space="0" w:color="auto"/>
            <w:left w:val="none" w:sz="0" w:space="0" w:color="auto"/>
            <w:bottom w:val="none" w:sz="0" w:space="0" w:color="auto"/>
            <w:right w:val="none" w:sz="0" w:space="0" w:color="auto"/>
          </w:divBdr>
        </w:div>
        <w:div w:id="1205680172">
          <w:marLeft w:val="720"/>
          <w:marRight w:val="0"/>
          <w:marTop w:val="120"/>
          <w:marBottom w:val="0"/>
          <w:divBdr>
            <w:top w:val="none" w:sz="0" w:space="0" w:color="auto"/>
            <w:left w:val="none" w:sz="0" w:space="0" w:color="auto"/>
            <w:bottom w:val="none" w:sz="0" w:space="0" w:color="auto"/>
            <w:right w:val="none" w:sz="0" w:space="0" w:color="auto"/>
          </w:divBdr>
        </w:div>
      </w:divsChild>
    </w:div>
    <w:div w:id="245965331">
      <w:bodyDiv w:val="1"/>
      <w:marLeft w:val="0"/>
      <w:marRight w:val="0"/>
      <w:marTop w:val="0"/>
      <w:marBottom w:val="0"/>
      <w:divBdr>
        <w:top w:val="none" w:sz="0" w:space="0" w:color="auto"/>
        <w:left w:val="none" w:sz="0" w:space="0" w:color="auto"/>
        <w:bottom w:val="none" w:sz="0" w:space="0" w:color="auto"/>
        <w:right w:val="none" w:sz="0" w:space="0" w:color="auto"/>
      </w:divBdr>
    </w:div>
    <w:div w:id="297229462">
      <w:bodyDiv w:val="1"/>
      <w:marLeft w:val="0"/>
      <w:marRight w:val="0"/>
      <w:marTop w:val="0"/>
      <w:marBottom w:val="0"/>
      <w:divBdr>
        <w:top w:val="none" w:sz="0" w:space="0" w:color="auto"/>
        <w:left w:val="none" w:sz="0" w:space="0" w:color="auto"/>
        <w:bottom w:val="none" w:sz="0" w:space="0" w:color="auto"/>
        <w:right w:val="none" w:sz="0" w:space="0" w:color="auto"/>
      </w:divBdr>
    </w:div>
    <w:div w:id="352612045">
      <w:bodyDiv w:val="1"/>
      <w:marLeft w:val="0"/>
      <w:marRight w:val="0"/>
      <w:marTop w:val="0"/>
      <w:marBottom w:val="0"/>
      <w:divBdr>
        <w:top w:val="none" w:sz="0" w:space="0" w:color="auto"/>
        <w:left w:val="none" w:sz="0" w:space="0" w:color="auto"/>
        <w:bottom w:val="none" w:sz="0" w:space="0" w:color="auto"/>
        <w:right w:val="none" w:sz="0" w:space="0" w:color="auto"/>
      </w:divBdr>
    </w:div>
    <w:div w:id="382678232">
      <w:bodyDiv w:val="1"/>
      <w:marLeft w:val="0"/>
      <w:marRight w:val="0"/>
      <w:marTop w:val="0"/>
      <w:marBottom w:val="0"/>
      <w:divBdr>
        <w:top w:val="none" w:sz="0" w:space="0" w:color="auto"/>
        <w:left w:val="none" w:sz="0" w:space="0" w:color="auto"/>
        <w:bottom w:val="none" w:sz="0" w:space="0" w:color="auto"/>
        <w:right w:val="none" w:sz="0" w:space="0" w:color="auto"/>
      </w:divBdr>
    </w:div>
    <w:div w:id="422259403">
      <w:bodyDiv w:val="1"/>
      <w:marLeft w:val="0"/>
      <w:marRight w:val="0"/>
      <w:marTop w:val="0"/>
      <w:marBottom w:val="0"/>
      <w:divBdr>
        <w:top w:val="none" w:sz="0" w:space="0" w:color="auto"/>
        <w:left w:val="none" w:sz="0" w:space="0" w:color="auto"/>
        <w:bottom w:val="none" w:sz="0" w:space="0" w:color="auto"/>
        <w:right w:val="none" w:sz="0" w:space="0" w:color="auto"/>
      </w:divBdr>
    </w:div>
    <w:div w:id="516817549">
      <w:bodyDiv w:val="1"/>
      <w:marLeft w:val="0"/>
      <w:marRight w:val="0"/>
      <w:marTop w:val="0"/>
      <w:marBottom w:val="0"/>
      <w:divBdr>
        <w:top w:val="none" w:sz="0" w:space="0" w:color="auto"/>
        <w:left w:val="none" w:sz="0" w:space="0" w:color="auto"/>
        <w:bottom w:val="none" w:sz="0" w:space="0" w:color="auto"/>
        <w:right w:val="none" w:sz="0" w:space="0" w:color="auto"/>
      </w:divBdr>
    </w:div>
    <w:div w:id="555357794">
      <w:bodyDiv w:val="1"/>
      <w:marLeft w:val="0"/>
      <w:marRight w:val="0"/>
      <w:marTop w:val="0"/>
      <w:marBottom w:val="0"/>
      <w:divBdr>
        <w:top w:val="none" w:sz="0" w:space="0" w:color="auto"/>
        <w:left w:val="none" w:sz="0" w:space="0" w:color="auto"/>
        <w:bottom w:val="none" w:sz="0" w:space="0" w:color="auto"/>
        <w:right w:val="none" w:sz="0" w:space="0" w:color="auto"/>
      </w:divBdr>
    </w:div>
    <w:div w:id="566501435">
      <w:bodyDiv w:val="1"/>
      <w:marLeft w:val="0"/>
      <w:marRight w:val="0"/>
      <w:marTop w:val="0"/>
      <w:marBottom w:val="0"/>
      <w:divBdr>
        <w:top w:val="none" w:sz="0" w:space="0" w:color="auto"/>
        <w:left w:val="none" w:sz="0" w:space="0" w:color="auto"/>
        <w:bottom w:val="none" w:sz="0" w:space="0" w:color="auto"/>
        <w:right w:val="none" w:sz="0" w:space="0" w:color="auto"/>
      </w:divBdr>
    </w:div>
    <w:div w:id="659771061">
      <w:bodyDiv w:val="1"/>
      <w:marLeft w:val="0"/>
      <w:marRight w:val="0"/>
      <w:marTop w:val="0"/>
      <w:marBottom w:val="0"/>
      <w:divBdr>
        <w:top w:val="none" w:sz="0" w:space="0" w:color="auto"/>
        <w:left w:val="none" w:sz="0" w:space="0" w:color="auto"/>
        <w:bottom w:val="none" w:sz="0" w:space="0" w:color="auto"/>
        <w:right w:val="none" w:sz="0" w:space="0" w:color="auto"/>
      </w:divBdr>
    </w:div>
    <w:div w:id="659964853">
      <w:bodyDiv w:val="1"/>
      <w:marLeft w:val="0"/>
      <w:marRight w:val="0"/>
      <w:marTop w:val="0"/>
      <w:marBottom w:val="0"/>
      <w:divBdr>
        <w:top w:val="none" w:sz="0" w:space="0" w:color="auto"/>
        <w:left w:val="none" w:sz="0" w:space="0" w:color="auto"/>
        <w:bottom w:val="none" w:sz="0" w:space="0" w:color="auto"/>
        <w:right w:val="none" w:sz="0" w:space="0" w:color="auto"/>
      </w:divBdr>
    </w:div>
    <w:div w:id="725840731">
      <w:bodyDiv w:val="1"/>
      <w:marLeft w:val="0"/>
      <w:marRight w:val="0"/>
      <w:marTop w:val="0"/>
      <w:marBottom w:val="0"/>
      <w:divBdr>
        <w:top w:val="none" w:sz="0" w:space="0" w:color="auto"/>
        <w:left w:val="none" w:sz="0" w:space="0" w:color="auto"/>
        <w:bottom w:val="none" w:sz="0" w:space="0" w:color="auto"/>
        <w:right w:val="none" w:sz="0" w:space="0" w:color="auto"/>
      </w:divBdr>
    </w:div>
    <w:div w:id="781151316">
      <w:bodyDiv w:val="1"/>
      <w:marLeft w:val="0"/>
      <w:marRight w:val="0"/>
      <w:marTop w:val="0"/>
      <w:marBottom w:val="0"/>
      <w:divBdr>
        <w:top w:val="none" w:sz="0" w:space="0" w:color="auto"/>
        <w:left w:val="none" w:sz="0" w:space="0" w:color="auto"/>
        <w:bottom w:val="none" w:sz="0" w:space="0" w:color="auto"/>
        <w:right w:val="none" w:sz="0" w:space="0" w:color="auto"/>
      </w:divBdr>
    </w:div>
    <w:div w:id="797337432">
      <w:bodyDiv w:val="1"/>
      <w:marLeft w:val="0"/>
      <w:marRight w:val="0"/>
      <w:marTop w:val="0"/>
      <w:marBottom w:val="0"/>
      <w:divBdr>
        <w:top w:val="none" w:sz="0" w:space="0" w:color="auto"/>
        <w:left w:val="none" w:sz="0" w:space="0" w:color="auto"/>
        <w:bottom w:val="none" w:sz="0" w:space="0" w:color="auto"/>
        <w:right w:val="none" w:sz="0" w:space="0" w:color="auto"/>
      </w:divBdr>
    </w:div>
    <w:div w:id="809440004">
      <w:bodyDiv w:val="1"/>
      <w:marLeft w:val="0"/>
      <w:marRight w:val="0"/>
      <w:marTop w:val="0"/>
      <w:marBottom w:val="0"/>
      <w:divBdr>
        <w:top w:val="none" w:sz="0" w:space="0" w:color="auto"/>
        <w:left w:val="none" w:sz="0" w:space="0" w:color="auto"/>
        <w:bottom w:val="none" w:sz="0" w:space="0" w:color="auto"/>
        <w:right w:val="none" w:sz="0" w:space="0" w:color="auto"/>
      </w:divBdr>
    </w:div>
    <w:div w:id="814445364">
      <w:bodyDiv w:val="1"/>
      <w:marLeft w:val="0"/>
      <w:marRight w:val="0"/>
      <w:marTop w:val="0"/>
      <w:marBottom w:val="0"/>
      <w:divBdr>
        <w:top w:val="none" w:sz="0" w:space="0" w:color="auto"/>
        <w:left w:val="none" w:sz="0" w:space="0" w:color="auto"/>
        <w:bottom w:val="none" w:sz="0" w:space="0" w:color="auto"/>
        <w:right w:val="none" w:sz="0" w:space="0" w:color="auto"/>
      </w:divBdr>
    </w:div>
    <w:div w:id="860818050">
      <w:bodyDiv w:val="1"/>
      <w:marLeft w:val="0"/>
      <w:marRight w:val="0"/>
      <w:marTop w:val="0"/>
      <w:marBottom w:val="0"/>
      <w:divBdr>
        <w:top w:val="none" w:sz="0" w:space="0" w:color="auto"/>
        <w:left w:val="none" w:sz="0" w:space="0" w:color="auto"/>
        <w:bottom w:val="none" w:sz="0" w:space="0" w:color="auto"/>
        <w:right w:val="none" w:sz="0" w:space="0" w:color="auto"/>
      </w:divBdr>
    </w:div>
    <w:div w:id="862860031">
      <w:bodyDiv w:val="1"/>
      <w:marLeft w:val="0"/>
      <w:marRight w:val="0"/>
      <w:marTop w:val="0"/>
      <w:marBottom w:val="0"/>
      <w:divBdr>
        <w:top w:val="none" w:sz="0" w:space="0" w:color="auto"/>
        <w:left w:val="none" w:sz="0" w:space="0" w:color="auto"/>
        <w:bottom w:val="none" w:sz="0" w:space="0" w:color="auto"/>
        <w:right w:val="none" w:sz="0" w:space="0" w:color="auto"/>
      </w:divBdr>
    </w:div>
    <w:div w:id="904490952">
      <w:bodyDiv w:val="1"/>
      <w:marLeft w:val="0"/>
      <w:marRight w:val="0"/>
      <w:marTop w:val="0"/>
      <w:marBottom w:val="0"/>
      <w:divBdr>
        <w:top w:val="none" w:sz="0" w:space="0" w:color="auto"/>
        <w:left w:val="none" w:sz="0" w:space="0" w:color="auto"/>
        <w:bottom w:val="none" w:sz="0" w:space="0" w:color="auto"/>
        <w:right w:val="none" w:sz="0" w:space="0" w:color="auto"/>
      </w:divBdr>
    </w:div>
    <w:div w:id="950162699">
      <w:bodyDiv w:val="1"/>
      <w:marLeft w:val="0"/>
      <w:marRight w:val="0"/>
      <w:marTop w:val="0"/>
      <w:marBottom w:val="0"/>
      <w:divBdr>
        <w:top w:val="none" w:sz="0" w:space="0" w:color="auto"/>
        <w:left w:val="none" w:sz="0" w:space="0" w:color="auto"/>
        <w:bottom w:val="none" w:sz="0" w:space="0" w:color="auto"/>
        <w:right w:val="none" w:sz="0" w:space="0" w:color="auto"/>
      </w:divBdr>
    </w:div>
    <w:div w:id="965428702">
      <w:bodyDiv w:val="1"/>
      <w:marLeft w:val="0"/>
      <w:marRight w:val="0"/>
      <w:marTop w:val="0"/>
      <w:marBottom w:val="0"/>
      <w:divBdr>
        <w:top w:val="none" w:sz="0" w:space="0" w:color="auto"/>
        <w:left w:val="none" w:sz="0" w:space="0" w:color="auto"/>
        <w:bottom w:val="none" w:sz="0" w:space="0" w:color="auto"/>
        <w:right w:val="none" w:sz="0" w:space="0" w:color="auto"/>
      </w:divBdr>
    </w:div>
    <w:div w:id="989869722">
      <w:bodyDiv w:val="1"/>
      <w:marLeft w:val="0"/>
      <w:marRight w:val="0"/>
      <w:marTop w:val="0"/>
      <w:marBottom w:val="0"/>
      <w:divBdr>
        <w:top w:val="none" w:sz="0" w:space="0" w:color="auto"/>
        <w:left w:val="none" w:sz="0" w:space="0" w:color="auto"/>
        <w:bottom w:val="none" w:sz="0" w:space="0" w:color="auto"/>
        <w:right w:val="none" w:sz="0" w:space="0" w:color="auto"/>
      </w:divBdr>
    </w:div>
    <w:div w:id="1006635746">
      <w:bodyDiv w:val="1"/>
      <w:marLeft w:val="0"/>
      <w:marRight w:val="0"/>
      <w:marTop w:val="0"/>
      <w:marBottom w:val="0"/>
      <w:divBdr>
        <w:top w:val="none" w:sz="0" w:space="0" w:color="auto"/>
        <w:left w:val="none" w:sz="0" w:space="0" w:color="auto"/>
        <w:bottom w:val="none" w:sz="0" w:space="0" w:color="auto"/>
        <w:right w:val="none" w:sz="0" w:space="0" w:color="auto"/>
      </w:divBdr>
    </w:div>
    <w:div w:id="1012339332">
      <w:bodyDiv w:val="1"/>
      <w:marLeft w:val="0"/>
      <w:marRight w:val="0"/>
      <w:marTop w:val="0"/>
      <w:marBottom w:val="0"/>
      <w:divBdr>
        <w:top w:val="none" w:sz="0" w:space="0" w:color="auto"/>
        <w:left w:val="none" w:sz="0" w:space="0" w:color="auto"/>
        <w:bottom w:val="none" w:sz="0" w:space="0" w:color="auto"/>
        <w:right w:val="none" w:sz="0" w:space="0" w:color="auto"/>
      </w:divBdr>
    </w:div>
    <w:div w:id="1117290040">
      <w:bodyDiv w:val="1"/>
      <w:marLeft w:val="0"/>
      <w:marRight w:val="0"/>
      <w:marTop w:val="0"/>
      <w:marBottom w:val="0"/>
      <w:divBdr>
        <w:top w:val="none" w:sz="0" w:space="0" w:color="auto"/>
        <w:left w:val="none" w:sz="0" w:space="0" w:color="auto"/>
        <w:bottom w:val="none" w:sz="0" w:space="0" w:color="auto"/>
        <w:right w:val="none" w:sz="0" w:space="0" w:color="auto"/>
      </w:divBdr>
    </w:div>
    <w:div w:id="1162545909">
      <w:bodyDiv w:val="1"/>
      <w:marLeft w:val="0"/>
      <w:marRight w:val="0"/>
      <w:marTop w:val="0"/>
      <w:marBottom w:val="0"/>
      <w:divBdr>
        <w:top w:val="none" w:sz="0" w:space="0" w:color="auto"/>
        <w:left w:val="none" w:sz="0" w:space="0" w:color="auto"/>
        <w:bottom w:val="none" w:sz="0" w:space="0" w:color="auto"/>
        <w:right w:val="none" w:sz="0" w:space="0" w:color="auto"/>
      </w:divBdr>
    </w:div>
    <w:div w:id="1163468121">
      <w:bodyDiv w:val="1"/>
      <w:marLeft w:val="0"/>
      <w:marRight w:val="0"/>
      <w:marTop w:val="0"/>
      <w:marBottom w:val="0"/>
      <w:divBdr>
        <w:top w:val="none" w:sz="0" w:space="0" w:color="auto"/>
        <w:left w:val="none" w:sz="0" w:space="0" w:color="auto"/>
        <w:bottom w:val="none" w:sz="0" w:space="0" w:color="auto"/>
        <w:right w:val="none" w:sz="0" w:space="0" w:color="auto"/>
      </w:divBdr>
    </w:div>
    <w:div w:id="1188062007">
      <w:bodyDiv w:val="1"/>
      <w:marLeft w:val="0"/>
      <w:marRight w:val="0"/>
      <w:marTop w:val="0"/>
      <w:marBottom w:val="0"/>
      <w:divBdr>
        <w:top w:val="none" w:sz="0" w:space="0" w:color="auto"/>
        <w:left w:val="none" w:sz="0" w:space="0" w:color="auto"/>
        <w:bottom w:val="none" w:sz="0" w:space="0" w:color="auto"/>
        <w:right w:val="none" w:sz="0" w:space="0" w:color="auto"/>
      </w:divBdr>
    </w:div>
    <w:div w:id="1248004437">
      <w:bodyDiv w:val="1"/>
      <w:marLeft w:val="0"/>
      <w:marRight w:val="0"/>
      <w:marTop w:val="0"/>
      <w:marBottom w:val="0"/>
      <w:divBdr>
        <w:top w:val="none" w:sz="0" w:space="0" w:color="auto"/>
        <w:left w:val="none" w:sz="0" w:space="0" w:color="auto"/>
        <w:bottom w:val="none" w:sz="0" w:space="0" w:color="auto"/>
        <w:right w:val="none" w:sz="0" w:space="0" w:color="auto"/>
      </w:divBdr>
    </w:div>
    <w:div w:id="1266301790">
      <w:bodyDiv w:val="1"/>
      <w:marLeft w:val="0"/>
      <w:marRight w:val="0"/>
      <w:marTop w:val="0"/>
      <w:marBottom w:val="0"/>
      <w:divBdr>
        <w:top w:val="none" w:sz="0" w:space="0" w:color="auto"/>
        <w:left w:val="none" w:sz="0" w:space="0" w:color="auto"/>
        <w:bottom w:val="none" w:sz="0" w:space="0" w:color="auto"/>
        <w:right w:val="none" w:sz="0" w:space="0" w:color="auto"/>
      </w:divBdr>
    </w:div>
    <w:div w:id="1307540592">
      <w:bodyDiv w:val="1"/>
      <w:marLeft w:val="0"/>
      <w:marRight w:val="0"/>
      <w:marTop w:val="0"/>
      <w:marBottom w:val="0"/>
      <w:divBdr>
        <w:top w:val="none" w:sz="0" w:space="0" w:color="auto"/>
        <w:left w:val="none" w:sz="0" w:space="0" w:color="auto"/>
        <w:bottom w:val="none" w:sz="0" w:space="0" w:color="auto"/>
        <w:right w:val="none" w:sz="0" w:space="0" w:color="auto"/>
      </w:divBdr>
    </w:div>
    <w:div w:id="1368724971">
      <w:bodyDiv w:val="1"/>
      <w:marLeft w:val="0"/>
      <w:marRight w:val="0"/>
      <w:marTop w:val="0"/>
      <w:marBottom w:val="0"/>
      <w:divBdr>
        <w:top w:val="none" w:sz="0" w:space="0" w:color="auto"/>
        <w:left w:val="none" w:sz="0" w:space="0" w:color="auto"/>
        <w:bottom w:val="none" w:sz="0" w:space="0" w:color="auto"/>
        <w:right w:val="none" w:sz="0" w:space="0" w:color="auto"/>
      </w:divBdr>
    </w:div>
    <w:div w:id="1373842458">
      <w:bodyDiv w:val="1"/>
      <w:marLeft w:val="0"/>
      <w:marRight w:val="0"/>
      <w:marTop w:val="0"/>
      <w:marBottom w:val="0"/>
      <w:divBdr>
        <w:top w:val="none" w:sz="0" w:space="0" w:color="auto"/>
        <w:left w:val="none" w:sz="0" w:space="0" w:color="auto"/>
        <w:bottom w:val="none" w:sz="0" w:space="0" w:color="auto"/>
        <w:right w:val="none" w:sz="0" w:space="0" w:color="auto"/>
      </w:divBdr>
    </w:div>
    <w:div w:id="1399671994">
      <w:bodyDiv w:val="1"/>
      <w:marLeft w:val="0"/>
      <w:marRight w:val="0"/>
      <w:marTop w:val="0"/>
      <w:marBottom w:val="0"/>
      <w:divBdr>
        <w:top w:val="none" w:sz="0" w:space="0" w:color="auto"/>
        <w:left w:val="none" w:sz="0" w:space="0" w:color="auto"/>
        <w:bottom w:val="none" w:sz="0" w:space="0" w:color="auto"/>
        <w:right w:val="none" w:sz="0" w:space="0" w:color="auto"/>
      </w:divBdr>
    </w:div>
    <w:div w:id="1409958756">
      <w:bodyDiv w:val="1"/>
      <w:marLeft w:val="0"/>
      <w:marRight w:val="0"/>
      <w:marTop w:val="0"/>
      <w:marBottom w:val="0"/>
      <w:divBdr>
        <w:top w:val="none" w:sz="0" w:space="0" w:color="auto"/>
        <w:left w:val="none" w:sz="0" w:space="0" w:color="auto"/>
        <w:bottom w:val="none" w:sz="0" w:space="0" w:color="auto"/>
        <w:right w:val="none" w:sz="0" w:space="0" w:color="auto"/>
      </w:divBdr>
    </w:div>
    <w:div w:id="1494446108">
      <w:bodyDiv w:val="1"/>
      <w:marLeft w:val="0"/>
      <w:marRight w:val="0"/>
      <w:marTop w:val="0"/>
      <w:marBottom w:val="0"/>
      <w:divBdr>
        <w:top w:val="none" w:sz="0" w:space="0" w:color="auto"/>
        <w:left w:val="none" w:sz="0" w:space="0" w:color="auto"/>
        <w:bottom w:val="none" w:sz="0" w:space="0" w:color="auto"/>
        <w:right w:val="none" w:sz="0" w:space="0" w:color="auto"/>
      </w:divBdr>
    </w:div>
    <w:div w:id="1512648413">
      <w:bodyDiv w:val="1"/>
      <w:marLeft w:val="0"/>
      <w:marRight w:val="0"/>
      <w:marTop w:val="0"/>
      <w:marBottom w:val="0"/>
      <w:divBdr>
        <w:top w:val="none" w:sz="0" w:space="0" w:color="auto"/>
        <w:left w:val="none" w:sz="0" w:space="0" w:color="auto"/>
        <w:bottom w:val="none" w:sz="0" w:space="0" w:color="auto"/>
        <w:right w:val="none" w:sz="0" w:space="0" w:color="auto"/>
      </w:divBdr>
    </w:div>
    <w:div w:id="1539512602">
      <w:bodyDiv w:val="1"/>
      <w:marLeft w:val="0"/>
      <w:marRight w:val="0"/>
      <w:marTop w:val="0"/>
      <w:marBottom w:val="0"/>
      <w:divBdr>
        <w:top w:val="none" w:sz="0" w:space="0" w:color="auto"/>
        <w:left w:val="none" w:sz="0" w:space="0" w:color="auto"/>
        <w:bottom w:val="none" w:sz="0" w:space="0" w:color="auto"/>
        <w:right w:val="none" w:sz="0" w:space="0" w:color="auto"/>
      </w:divBdr>
    </w:div>
    <w:div w:id="1602033802">
      <w:bodyDiv w:val="1"/>
      <w:marLeft w:val="0"/>
      <w:marRight w:val="0"/>
      <w:marTop w:val="0"/>
      <w:marBottom w:val="0"/>
      <w:divBdr>
        <w:top w:val="none" w:sz="0" w:space="0" w:color="auto"/>
        <w:left w:val="none" w:sz="0" w:space="0" w:color="auto"/>
        <w:bottom w:val="none" w:sz="0" w:space="0" w:color="auto"/>
        <w:right w:val="none" w:sz="0" w:space="0" w:color="auto"/>
      </w:divBdr>
    </w:div>
    <w:div w:id="1644192293">
      <w:bodyDiv w:val="1"/>
      <w:marLeft w:val="0"/>
      <w:marRight w:val="0"/>
      <w:marTop w:val="0"/>
      <w:marBottom w:val="0"/>
      <w:divBdr>
        <w:top w:val="none" w:sz="0" w:space="0" w:color="auto"/>
        <w:left w:val="none" w:sz="0" w:space="0" w:color="auto"/>
        <w:bottom w:val="none" w:sz="0" w:space="0" w:color="auto"/>
        <w:right w:val="none" w:sz="0" w:space="0" w:color="auto"/>
      </w:divBdr>
    </w:div>
    <w:div w:id="1717654828">
      <w:bodyDiv w:val="1"/>
      <w:marLeft w:val="0"/>
      <w:marRight w:val="0"/>
      <w:marTop w:val="0"/>
      <w:marBottom w:val="0"/>
      <w:divBdr>
        <w:top w:val="none" w:sz="0" w:space="0" w:color="auto"/>
        <w:left w:val="none" w:sz="0" w:space="0" w:color="auto"/>
        <w:bottom w:val="none" w:sz="0" w:space="0" w:color="auto"/>
        <w:right w:val="none" w:sz="0" w:space="0" w:color="auto"/>
      </w:divBdr>
    </w:div>
    <w:div w:id="1774934594">
      <w:bodyDiv w:val="1"/>
      <w:marLeft w:val="0"/>
      <w:marRight w:val="0"/>
      <w:marTop w:val="0"/>
      <w:marBottom w:val="0"/>
      <w:divBdr>
        <w:top w:val="none" w:sz="0" w:space="0" w:color="auto"/>
        <w:left w:val="none" w:sz="0" w:space="0" w:color="auto"/>
        <w:bottom w:val="none" w:sz="0" w:space="0" w:color="auto"/>
        <w:right w:val="none" w:sz="0" w:space="0" w:color="auto"/>
      </w:divBdr>
    </w:div>
    <w:div w:id="1871991814">
      <w:bodyDiv w:val="1"/>
      <w:marLeft w:val="0"/>
      <w:marRight w:val="0"/>
      <w:marTop w:val="0"/>
      <w:marBottom w:val="0"/>
      <w:divBdr>
        <w:top w:val="none" w:sz="0" w:space="0" w:color="auto"/>
        <w:left w:val="none" w:sz="0" w:space="0" w:color="auto"/>
        <w:bottom w:val="none" w:sz="0" w:space="0" w:color="auto"/>
        <w:right w:val="none" w:sz="0" w:space="0" w:color="auto"/>
      </w:divBdr>
    </w:div>
    <w:div w:id="1892576494">
      <w:bodyDiv w:val="1"/>
      <w:marLeft w:val="0"/>
      <w:marRight w:val="0"/>
      <w:marTop w:val="0"/>
      <w:marBottom w:val="0"/>
      <w:divBdr>
        <w:top w:val="none" w:sz="0" w:space="0" w:color="auto"/>
        <w:left w:val="none" w:sz="0" w:space="0" w:color="auto"/>
        <w:bottom w:val="none" w:sz="0" w:space="0" w:color="auto"/>
        <w:right w:val="none" w:sz="0" w:space="0" w:color="auto"/>
      </w:divBdr>
    </w:div>
    <w:div w:id="1895120213">
      <w:bodyDiv w:val="1"/>
      <w:marLeft w:val="0"/>
      <w:marRight w:val="0"/>
      <w:marTop w:val="0"/>
      <w:marBottom w:val="0"/>
      <w:divBdr>
        <w:top w:val="none" w:sz="0" w:space="0" w:color="auto"/>
        <w:left w:val="none" w:sz="0" w:space="0" w:color="auto"/>
        <w:bottom w:val="none" w:sz="0" w:space="0" w:color="auto"/>
        <w:right w:val="none" w:sz="0" w:space="0" w:color="auto"/>
      </w:divBdr>
    </w:div>
    <w:div w:id="1909144868">
      <w:bodyDiv w:val="1"/>
      <w:marLeft w:val="0"/>
      <w:marRight w:val="0"/>
      <w:marTop w:val="0"/>
      <w:marBottom w:val="0"/>
      <w:divBdr>
        <w:top w:val="none" w:sz="0" w:space="0" w:color="auto"/>
        <w:left w:val="none" w:sz="0" w:space="0" w:color="auto"/>
        <w:bottom w:val="none" w:sz="0" w:space="0" w:color="auto"/>
        <w:right w:val="none" w:sz="0" w:space="0" w:color="auto"/>
      </w:divBdr>
      <w:divsChild>
        <w:div w:id="991836432">
          <w:marLeft w:val="547"/>
          <w:marRight w:val="0"/>
          <w:marTop w:val="120"/>
          <w:marBottom w:val="0"/>
          <w:divBdr>
            <w:top w:val="none" w:sz="0" w:space="0" w:color="auto"/>
            <w:left w:val="none" w:sz="0" w:space="0" w:color="auto"/>
            <w:bottom w:val="none" w:sz="0" w:space="0" w:color="auto"/>
            <w:right w:val="none" w:sz="0" w:space="0" w:color="auto"/>
          </w:divBdr>
        </w:div>
        <w:div w:id="339696296">
          <w:marLeft w:val="547"/>
          <w:marRight w:val="0"/>
          <w:marTop w:val="120"/>
          <w:marBottom w:val="0"/>
          <w:divBdr>
            <w:top w:val="none" w:sz="0" w:space="0" w:color="auto"/>
            <w:left w:val="none" w:sz="0" w:space="0" w:color="auto"/>
            <w:bottom w:val="none" w:sz="0" w:space="0" w:color="auto"/>
            <w:right w:val="none" w:sz="0" w:space="0" w:color="auto"/>
          </w:divBdr>
        </w:div>
        <w:div w:id="1513762942">
          <w:marLeft w:val="547"/>
          <w:marRight w:val="0"/>
          <w:marTop w:val="120"/>
          <w:marBottom w:val="0"/>
          <w:divBdr>
            <w:top w:val="none" w:sz="0" w:space="0" w:color="auto"/>
            <w:left w:val="none" w:sz="0" w:space="0" w:color="auto"/>
            <w:bottom w:val="none" w:sz="0" w:space="0" w:color="auto"/>
            <w:right w:val="none" w:sz="0" w:space="0" w:color="auto"/>
          </w:divBdr>
        </w:div>
        <w:div w:id="1269696615">
          <w:marLeft w:val="547"/>
          <w:marRight w:val="0"/>
          <w:marTop w:val="120"/>
          <w:marBottom w:val="0"/>
          <w:divBdr>
            <w:top w:val="none" w:sz="0" w:space="0" w:color="auto"/>
            <w:left w:val="none" w:sz="0" w:space="0" w:color="auto"/>
            <w:bottom w:val="none" w:sz="0" w:space="0" w:color="auto"/>
            <w:right w:val="none" w:sz="0" w:space="0" w:color="auto"/>
          </w:divBdr>
        </w:div>
        <w:div w:id="1575437406">
          <w:marLeft w:val="547"/>
          <w:marRight w:val="0"/>
          <w:marTop w:val="120"/>
          <w:marBottom w:val="0"/>
          <w:divBdr>
            <w:top w:val="none" w:sz="0" w:space="0" w:color="auto"/>
            <w:left w:val="none" w:sz="0" w:space="0" w:color="auto"/>
            <w:bottom w:val="none" w:sz="0" w:space="0" w:color="auto"/>
            <w:right w:val="none" w:sz="0" w:space="0" w:color="auto"/>
          </w:divBdr>
        </w:div>
      </w:divsChild>
    </w:div>
    <w:div w:id="2053652009">
      <w:bodyDiv w:val="1"/>
      <w:marLeft w:val="0"/>
      <w:marRight w:val="0"/>
      <w:marTop w:val="0"/>
      <w:marBottom w:val="0"/>
      <w:divBdr>
        <w:top w:val="none" w:sz="0" w:space="0" w:color="auto"/>
        <w:left w:val="none" w:sz="0" w:space="0" w:color="auto"/>
        <w:bottom w:val="none" w:sz="0" w:space="0" w:color="auto"/>
        <w:right w:val="none" w:sz="0" w:space="0" w:color="auto"/>
      </w:divBdr>
    </w:div>
    <w:div w:id="21356345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12</Pages>
  <Words>3320</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22206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Sportiello</dc:creator>
  <cp:lastModifiedBy>Daniel Sportiello</cp:lastModifiedBy>
  <cp:revision>18</cp:revision>
  <cp:lastPrinted>2015-03-28T20:42:00Z</cp:lastPrinted>
  <dcterms:created xsi:type="dcterms:W3CDTF">2019-08-01T20:45:00Z</dcterms:created>
  <dcterms:modified xsi:type="dcterms:W3CDTF">2020-01-06T23:10:00Z</dcterms:modified>
</cp:coreProperties>
</file>