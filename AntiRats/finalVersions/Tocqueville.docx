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B8ED4" w14:textId="26E1997B" w:rsidR="00215AD0" w:rsidRPr="00082618" w:rsidRDefault="00E55D5C" w:rsidP="00082618">
      <w:pPr>
        <w:ind w:firstLine="0"/>
        <w:rPr>
          <w:b/>
          <w:bCs/>
        </w:rPr>
      </w:pPr>
      <w:r>
        <w:rPr>
          <w:b/>
          <w:bCs/>
        </w:rPr>
        <w:t>Alexis de Tocqueville and t</w:t>
      </w:r>
      <w:r w:rsidR="00F22902" w:rsidRPr="00082618">
        <w:rPr>
          <w:b/>
          <w:bCs/>
        </w:rPr>
        <w:t>he Uneasy Friendship between Reason and Freedom</w:t>
      </w:r>
    </w:p>
    <w:p w14:paraId="79F68296" w14:textId="54426032" w:rsidR="00082618" w:rsidRDefault="00082618" w:rsidP="00082618">
      <w:pPr>
        <w:ind w:firstLine="0"/>
        <w:rPr>
          <w:b/>
          <w:bCs/>
        </w:rPr>
      </w:pPr>
      <w:r w:rsidRPr="00082618">
        <w:rPr>
          <w:b/>
          <w:bCs/>
        </w:rPr>
        <w:t>Travis D. Smith and Jin Jin</w:t>
      </w:r>
    </w:p>
    <w:p w14:paraId="2D8144CC" w14:textId="77777777" w:rsidR="000A0A61" w:rsidRDefault="000A0A61" w:rsidP="00082618">
      <w:pPr>
        <w:ind w:firstLine="0"/>
        <w:rPr>
          <w:b/>
          <w:bCs/>
        </w:rPr>
      </w:pPr>
    </w:p>
    <w:p w14:paraId="11714E1C" w14:textId="13DF916F" w:rsidR="000A0A61" w:rsidRPr="00082618" w:rsidRDefault="000A0A61" w:rsidP="00082618">
      <w:pPr>
        <w:ind w:firstLine="0"/>
        <w:rPr>
          <w:b/>
          <w:bCs/>
        </w:rPr>
      </w:pPr>
      <w:r>
        <w:rPr>
          <w:b/>
          <w:bCs/>
        </w:rPr>
        <w:t xml:space="preserve">A </w:t>
      </w:r>
      <w:r w:rsidR="005E76C4">
        <w:rPr>
          <w:b/>
          <w:bCs/>
        </w:rPr>
        <w:t>S</w:t>
      </w:r>
      <w:r>
        <w:rPr>
          <w:b/>
          <w:bCs/>
        </w:rPr>
        <w:t xml:space="preserve">cience of </w:t>
      </w:r>
      <w:r w:rsidR="005E76C4">
        <w:rPr>
          <w:b/>
          <w:bCs/>
        </w:rPr>
        <w:t>F</w:t>
      </w:r>
      <w:r>
        <w:rPr>
          <w:b/>
          <w:bCs/>
        </w:rPr>
        <w:t>reedom</w:t>
      </w:r>
    </w:p>
    <w:p w14:paraId="7B8E0165" w14:textId="751941D3" w:rsidR="007449FA" w:rsidRDefault="000F53E9" w:rsidP="007449FA">
      <w:r>
        <w:t>F</w:t>
      </w:r>
      <w:r w:rsidR="0089221B">
        <w:t xml:space="preserve">ree persons and societies depend on the confident </w:t>
      </w:r>
      <w:r w:rsidR="00306CEB">
        <w:t>exercise</w:t>
      </w:r>
      <w:r w:rsidR="0089221B">
        <w:t xml:space="preserve"> of human reason</w:t>
      </w:r>
      <w:r w:rsidR="008937A9">
        <w:t xml:space="preserve">. </w:t>
      </w:r>
      <w:r w:rsidR="00AB091A">
        <w:t>O</w:t>
      </w:r>
      <w:r w:rsidR="008937A9">
        <w:t>ur capacit</w:t>
      </w:r>
      <w:r w:rsidR="00D9213D">
        <w:t>y</w:t>
      </w:r>
      <w:r w:rsidR="008937A9">
        <w:t xml:space="preserve"> </w:t>
      </w:r>
      <w:r w:rsidR="00D9213D">
        <w:t>to</w:t>
      </w:r>
      <w:r w:rsidR="008937A9">
        <w:t xml:space="preserve"> </w:t>
      </w:r>
      <w:r>
        <w:t xml:space="preserve">gain </w:t>
      </w:r>
      <w:r w:rsidR="002B6C78">
        <w:t>s</w:t>
      </w:r>
      <w:r w:rsidR="00D9213D">
        <w:t>ignificant</w:t>
      </w:r>
      <w:r>
        <w:t xml:space="preserve"> understanding of</w:t>
      </w:r>
      <w:r w:rsidR="008937A9">
        <w:t xml:space="preserve"> ourselves and the world</w:t>
      </w:r>
      <w:r w:rsidR="00AB091A">
        <w:t xml:space="preserve">, </w:t>
      </w:r>
      <w:r>
        <w:t>and</w:t>
      </w:r>
      <w:r w:rsidR="00D9213D">
        <w:t xml:space="preserve"> </w:t>
      </w:r>
      <w:r w:rsidR="00AB091A">
        <w:t>our ability to take actions that improve our lives and society, are worth</w:t>
      </w:r>
      <w:r w:rsidR="006B6028">
        <w:t xml:space="preserve">y of </w:t>
      </w:r>
      <w:r w:rsidR="00AB091A">
        <w:t>some pride</w:t>
      </w:r>
      <w:r w:rsidR="008937A9">
        <w:t xml:space="preserve">. </w:t>
      </w:r>
      <w:r w:rsidR="002C5F70">
        <w:t>Despotism flourishes when people are convinced that</w:t>
      </w:r>
      <w:r w:rsidR="00DD22EF">
        <w:t xml:space="preserve"> reasonable people can accomplish little through their own efforts.</w:t>
      </w:r>
      <w:r w:rsidR="008937A9">
        <w:t xml:space="preserve"> </w:t>
      </w:r>
      <w:r w:rsidR="006B6028">
        <w:t xml:space="preserve">Alexis de </w:t>
      </w:r>
      <w:r w:rsidR="00881994">
        <w:t xml:space="preserve">Tocqueville </w:t>
      </w:r>
      <w:r w:rsidR="00474416">
        <w:t xml:space="preserve">(1805–1859) </w:t>
      </w:r>
      <w:r w:rsidR="00881994">
        <w:t>worried that i</w:t>
      </w:r>
      <w:r>
        <w:t>ndividuals</w:t>
      </w:r>
      <w:r w:rsidR="00757C76">
        <w:t xml:space="preserve"> in modern democracies</w:t>
      </w:r>
      <w:r>
        <w:t xml:space="preserve"> </w:t>
      </w:r>
      <w:commentRangeStart w:id="0"/>
      <w:r w:rsidR="00881994">
        <w:t>will</w:t>
      </w:r>
      <w:commentRangeEnd w:id="0"/>
      <w:r w:rsidR="00D17E6C">
        <w:rPr>
          <w:rStyle w:val="CommentReference"/>
        </w:rPr>
        <w:commentReference w:id="0"/>
      </w:r>
      <w:r w:rsidR="00881994">
        <w:t xml:space="preserve"> </w:t>
      </w:r>
      <w:r w:rsidR="00306CEB">
        <w:t>allow their</w:t>
      </w:r>
      <w:r w:rsidR="00757C76">
        <w:t xml:space="preserve"> freedoms</w:t>
      </w:r>
      <w:r w:rsidR="00306CEB">
        <w:t xml:space="preserve"> to fall fallow</w:t>
      </w:r>
      <w:r w:rsidR="00F25A4F">
        <w:t xml:space="preserve"> in the belief</w:t>
      </w:r>
      <w:r w:rsidR="00BB4626">
        <w:t xml:space="preserve"> </w:t>
      </w:r>
      <w:r>
        <w:t xml:space="preserve">that </w:t>
      </w:r>
      <w:r w:rsidR="00BB4626">
        <w:t xml:space="preserve">irresistible </w:t>
      </w:r>
      <w:r>
        <w:t>historical forces govern the</w:t>
      </w:r>
      <w:r w:rsidR="00BB4626">
        <w:t>ir lives</w:t>
      </w:r>
      <w:r>
        <w:t>.</w:t>
      </w:r>
      <w:r w:rsidR="008937A9">
        <w:t xml:space="preserve"> </w:t>
      </w:r>
      <w:r w:rsidR="00306CEB">
        <w:t>I</w:t>
      </w:r>
      <w:r w:rsidR="00757C76">
        <w:t xml:space="preserve">t was an </w:t>
      </w:r>
      <w:r w:rsidR="00306CEB">
        <w:t xml:space="preserve">audacious </w:t>
      </w:r>
      <w:r w:rsidR="00757C76">
        <w:t xml:space="preserve">variety of </w:t>
      </w:r>
      <w:r w:rsidR="00306CEB">
        <w:t>rationality</w:t>
      </w:r>
      <w:r w:rsidR="00757C76">
        <w:t xml:space="preserve"> that </w:t>
      </w:r>
      <w:r w:rsidR="00B1415C">
        <w:t xml:space="preserve">engendered </w:t>
      </w:r>
      <w:r w:rsidR="00757C76">
        <w:t>th</w:t>
      </w:r>
      <w:r w:rsidR="002B6C78">
        <w:t>is</w:t>
      </w:r>
      <w:r w:rsidR="00757C76">
        <w:t xml:space="preserve"> </w:t>
      </w:r>
      <w:r w:rsidR="00306CEB">
        <w:t>fatalistic attitude, however</w:t>
      </w:r>
      <w:r w:rsidR="00F25A4F">
        <w:t>.</w:t>
      </w:r>
      <w:r w:rsidR="00F25A4F" w:rsidRPr="00F25A4F">
        <w:t xml:space="preserve"> </w:t>
      </w:r>
      <w:r w:rsidR="00F25A4F">
        <w:t>“N</w:t>
      </w:r>
      <w:r w:rsidR="00F25A4F" w:rsidRPr="00CB7A6A">
        <w:t>ew kinds of slavery”</w:t>
      </w:r>
      <w:r w:rsidR="00F25A4F">
        <w:t xml:space="preserve"> follow, Tocqueville finds, when reason becomes “insolent”</w:t>
      </w:r>
      <w:r w:rsidR="009B4CAB">
        <w:t xml:space="preserve"> (</w:t>
      </w:r>
      <w:r w:rsidR="009B4CAB" w:rsidRPr="00C528D2">
        <w:rPr>
          <w:i/>
          <w:iCs/>
        </w:rPr>
        <w:t>OR</w:t>
      </w:r>
      <w:r w:rsidR="009B4CAB">
        <w:t xml:space="preserve"> 300n53; </w:t>
      </w:r>
      <w:r w:rsidR="00C96FF3">
        <w:t>see also</w:t>
      </w:r>
      <w:r w:rsidR="009B4CAB">
        <w:t xml:space="preserve"> </w:t>
      </w:r>
      <w:r w:rsidR="009B4CAB" w:rsidRPr="00C528D2">
        <w:rPr>
          <w:i/>
          <w:iCs/>
        </w:rPr>
        <w:t>DA</w:t>
      </w:r>
      <w:r w:rsidR="009B4CAB">
        <w:t xml:space="preserve"> 641, 662; </w:t>
      </w:r>
      <w:r w:rsidR="009B4CAB" w:rsidRPr="00C528D2">
        <w:rPr>
          <w:i/>
          <w:iCs/>
        </w:rPr>
        <w:t>Rec.</w:t>
      </w:r>
      <w:r w:rsidR="009B4CAB">
        <w:t xml:space="preserve"> 62)</w:t>
      </w:r>
      <w:r w:rsidR="00EF52DF">
        <w:rPr>
          <w:rStyle w:val="FootnoteReference"/>
        </w:rPr>
        <w:footnoteReference w:id="1"/>
      </w:r>
      <w:r w:rsidR="00F25A4F">
        <w:t xml:space="preserve"> </w:t>
      </w:r>
      <w:r w:rsidR="006B6028">
        <w:t>Having divined</w:t>
      </w:r>
      <w:r w:rsidR="00757C76">
        <w:t xml:space="preserve"> our collective destiny</w:t>
      </w:r>
      <w:r w:rsidR="00DB79DE">
        <w:t xml:space="preserve">, </w:t>
      </w:r>
      <w:r w:rsidR="006B6028">
        <w:t xml:space="preserve">Enlightenment thinkers derived </w:t>
      </w:r>
      <w:r w:rsidR="00AB091A">
        <w:t>an</w:t>
      </w:r>
      <w:r w:rsidR="00757C76">
        <w:t xml:space="preserve"> imperativ</w:t>
      </w:r>
      <w:r w:rsidR="00DD22EF">
        <w:t>e t</w:t>
      </w:r>
      <w:r w:rsidR="00757C76">
        <w:t xml:space="preserve">o </w:t>
      </w:r>
      <w:r w:rsidR="00306CEB">
        <w:t>realize it through ambitious innovations in social engineering</w:t>
      </w:r>
      <w:r w:rsidR="006B6028">
        <w:t xml:space="preserve">. Those who claimed to be qualified </w:t>
      </w:r>
      <w:r w:rsidR="0082252D">
        <w:t>sought authority to execute this plan.</w:t>
      </w:r>
      <w:r w:rsidR="00C528D2">
        <w:rPr>
          <w:rStyle w:val="FootnoteReference"/>
        </w:rPr>
        <w:footnoteReference w:id="2"/>
      </w:r>
      <w:r w:rsidR="002B6C78">
        <w:t xml:space="preserve"> </w:t>
      </w:r>
      <w:r w:rsidR="00474416">
        <w:t xml:space="preserve">Unimpressed by ordinary </w:t>
      </w:r>
      <w:r w:rsidR="00474416">
        <w:lastRenderedPageBreak/>
        <w:t>personal and political liberties, t</w:t>
      </w:r>
      <w:r w:rsidR="0082252D">
        <w:t>hey promised emancipation and equality (especially equality!)</w:t>
      </w:r>
      <w:r w:rsidR="00532DE6" w:rsidRPr="00532DE6">
        <w:rPr>
          <w:rStyle w:val="FootnoteReference"/>
        </w:rPr>
        <w:t xml:space="preserve"> </w:t>
      </w:r>
      <w:r w:rsidR="00532DE6">
        <w:rPr>
          <w:rStyle w:val="FootnoteReference"/>
        </w:rPr>
        <w:footnoteReference w:id="3"/>
      </w:r>
      <w:r w:rsidR="0082252D">
        <w:t xml:space="preserve"> for all</w:t>
      </w:r>
      <w:r w:rsidR="00474416">
        <w:t>,</w:t>
      </w:r>
      <w:r w:rsidR="00532DE6">
        <w:t xml:space="preserve"> </w:t>
      </w:r>
      <w:r w:rsidR="001D58E7">
        <w:t>a</w:t>
      </w:r>
      <w:r w:rsidR="002B6C78">
        <w:t>rmed with the</w:t>
      </w:r>
      <w:r w:rsidR="00306CEB">
        <w:t xml:space="preserve"> rectitude and certitude that only </w:t>
      </w:r>
      <w:r w:rsidR="00757C76">
        <w:t xml:space="preserve">a </w:t>
      </w:r>
      <w:r w:rsidR="00200E2B">
        <w:t>truncated</w:t>
      </w:r>
      <w:r w:rsidR="00306CEB">
        <w:t xml:space="preserve"> </w:t>
      </w:r>
      <w:r w:rsidR="00757C76">
        <w:t>conception of human nature</w:t>
      </w:r>
      <w:r w:rsidR="00306CEB">
        <w:t xml:space="preserve"> can </w:t>
      </w:r>
      <w:r w:rsidR="00881994">
        <w:t>bring</w:t>
      </w:r>
      <w:r w:rsidR="00474416">
        <w:t>.</w:t>
      </w:r>
    </w:p>
    <w:p w14:paraId="6A41D7D9" w14:textId="05BC7669" w:rsidR="00197C63" w:rsidRPr="007449FA" w:rsidRDefault="0082252D" w:rsidP="007449FA">
      <w:r>
        <w:t>In</w:t>
      </w:r>
      <w:r w:rsidR="00474416">
        <w:t xml:space="preserve"> pre-Revolutionary</w:t>
      </w:r>
      <w:r>
        <w:t xml:space="preserve"> France, t</w:t>
      </w:r>
      <w:r w:rsidR="007449FA">
        <w:t>he</w:t>
      </w:r>
      <w:r w:rsidR="001F2CDF">
        <w:t xml:space="preserve"> abstract theories</w:t>
      </w:r>
      <w:r w:rsidR="007449FA">
        <w:t xml:space="preserve"> of intellectuals</w:t>
      </w:r>
      <w:r w:rsidR="00200E2B">
        <w:t xml:space="preserve"> who had little actual political experience</w:t>
      </w:r>
      <w:r w:rsidR="001F2CDF">
        <w:t xml:space="preserve"> paved the way </w:t>
      </w:r>
      <w:r w:rsidR="00771DCF">
        <w:t>for</w:t>
      </w:r>
      <w:r w:rsidR="001F2CDF">
        <w:t xml:space="preserve"> rationalistic ideologies and political </w:t>
      </w:r>
      <w:r w:rsidR="00771DCF">
        <w:t xml:space="preserve">institutions premised on them </w:t>
      </w:r>
      <w:r w:rsidR="001F2CDF">
        <w:t>(</w:t>
      </w:r>
      <w:r w:rsidR="0090026E" w:rsidRPr="0090026E">
        <w:rPr>
          <w:i/>
          <w:iCs/>
        </w:rPr>
        <w:t>OR</w:t>
      </w:r>
      <w:r w:rsidR="0090026E">
        <w:t xml:space="preserve"> 197)</w:t>
      </w:r>
      <w:r w:rsidR="001F2CDF">
        <w:t xml:space="preserve">. </w:t>
      </w:r>
      <w:r w:rsidR="007449FA">
        <w:t>D</w:t>
      </w:r>
      <w:r w:rsidR="00197C63">
        <w:t>emocratic souls</w:t>
      </w:r>
      <w:r w:rsidR="007449FA">
        <w:t>, Tocqueville observes,</w:t>
      </w:r>
      <w:r w:rsidR="00197C63">
        <w:t xml:space="preserve"> </w:t>
      </w:r>
      <w:r w:rsidR="00200E2B">
        <w:t>make recourse to general</w:t>
      </w:r>
      <w:r w:rsidR="007449FA">
        <w:t xml:space="preserve"> </w:t>
      </w:r>
      <w:r w:rsidR="00200E2B">
        <w:t xml:space="preserve">ideas and </w:t>
      </w:r>
      <w:r w:rsidR="007449FA">
        <w:t xml:space="preserve">causes </w:t>
      </w:r>
      <w:r w:rsidR="00200E2B">
        <w:t>in</w:t>
      </w:r>
      <w:r w:rsidR="007449FA">
        <w:t xml:space="preserve"> explaining the world</w:t>
      </w:r>
      <w:r>
        <w:t>. They</w:t>
      </w:r>
      <w:r w:rsidR="00200E2B">
        <w:t xml:space="preserve"> imagine that</w:t>
      </w:r>
      <w:r>
        <w:t xml:space="preserve"> systems are readily transformed by</w:t>
      </w:r>
      <w:r w:rsidR="00200E2B">
        <w:t xml:space="preserve"> the </w:t>
      </w:r>
      <w:r w:rsidR="00771DCF">
        <w:t>imposition</w:t>
      </w:r>
      <w:r w:rsidR="00200E2B">
        <w:t xml:space="preserve"> of abstract principles and universal rules </w:t>
      </w:r>
      <w:r w:rsidR="008F07C0">
        <w:t>(</w:t>
      </w:r>
      <w:r w:rsidR="00C528D2" w:rsidRPr="00C528D2">
        <w:rPr>
          <w:i/>
          <w:iCs/>
        </w:rPr>
        <w:t>DA</w:t>
      </w:r>
      <w:r w:rsidR="00C528D2">
        <w:t xml:space="preserve"> 411, 415</w:t>
      </w:r>
      <w:r w:rsidR="008F07C0">
        <w:t>)</w:t>
      </w:r>
      <w:r w:rsidR="00771DCF">
        <w:t xml:space="preserve">, without </w:t>
      </w:r>
      <w:r w:rsidR="00DA3644">
        <w:t>being</w:t>
      </w:r>
      <w:r w:rsidR="00771DCF">
        <w:t xml:space="preserve"> particularly solicitous of </w:t>
      </w:r>
      <w:r w:rsidR="00DA3644">
        <w:t xml:space="preserve">specific persons or </w:t>
      </w:r>
      <w:r w:rsidR="00771DCF">
        <w:t>complex particulars</w:t>
      </w:r>
      <w:r w:rsidR="008F07C0">
        <w:t xml:space="preserve"> (</w:t>
      </w:r>
      <w:r w:rsidR="00C528D2" w:rsidRPr="00C528D2">
        <w:rPr>
          <w:i/>
          <w:iCs/>
        </w:rPr>
        <w:t>DA</w:t>
      </w:r>
      <w:r w:rsidR="00C528D2">
        <w:t xml:space="preserve"> 456-57</w:t>
      </w:r>
      <w:r w:rsidR="008F07C0">
        <w:t>)</w:t>
      </w:r>
      <w:r w:rsidR="00200E2B">
        <w:t xml:space="preserve">. </w:t>
      </w:r>
      <w:r>
        <w:t>Proceeding</w:t>
      </w:r>
      <w:r w:rsidR="00200E2B">
        <w:t xml:space="preserve"> apace from the top</w:t>
      </w:r>
      <w:r w:rsidR="0033557A">
        <w:t>,</w:t>
      </w:r>
      <w:r w:rsidR="00771DCF">
        <w:t xml:space="preserve"> </w:t>
      </w:r>
      <w:r>
        <w:t xml:space="preserve">the reconstruction of society shall </w:t>
      </w:r>
      <w:r w:rsidR="007E3243">
        <w:t>penetrat</w:t>
      </w:r>
      <w:r>
        <w:t xml:space="preserve">e </w:t>
      </w:r>
      <w:r w:rsidR="007E3243">
        <w:t>the foundation</w:t>
      </w:r>
      <w:r w:rsidR="00200E2B">
        <w:t>s</w:t>
      </w:r>
      <w:r w:rsidR="007E3243">
        <w:t xml:space="preserve"> of </w:t>
      </w:r>
      <w:r w:rsidR="007E3243" w:rsidRPr="00DE3BFD">
        <w:t>society (</w:t>
      </w:r>
      <w:r w:rsidR="00C528D2" w:rsidRPr="00DE3BFD">
        <w:rPr>
          <w:i/>
          <w:iCs/>
        </w:rPr>
        <w:t>OR</w:t>
      </w:r>
      <w:r w:rsidR="00C528D2" w:rsidRPr="00DE3BFD">
        <w:t xml:space="preserve"> 196-97</w:t>
      </w:r>
      <w:r w:rsidR="007E3243" w:rsidRPr="00DE3BFD">
        <w:t xml:space="preserve">). </w:t>
      </w:r>
      <w:r w:rsidR="0067267E" w:rsidRPr="00DE3BFD">
        <w:t>French</w:t>
      </w:r>
      <w:r w:rsidR="0067267E">
        <w:t xml:space="preserve"> philosophes were hostile toward the biblical tradition, yet their ideologies affirmed absolutes and resembled religious crusades (</w:t>
      </w:r>
      <w:r w:rsidR="00C528D2" w:rsidRPr="00C528D2">
        <w:rPr>
          <w:i/>
          <w:iCs/>
        </w:rPr>
        <w:t>OR</w:t>
      </w:r>
      <w:r w:rsidR="00C528D2">
        <w:t xml:space="preserve"> 99</w:t>
      </w:r>
      <w:r w:rsidR="0067267E">
        <w:t xml:space="preserve">). </w:t>
      </w:r>
      <w:r>
        <w:t xml:space="preserve">Their followers </w:t>
      </w:r>
      <w:r w:rsidR="003E5DF5">
        <w:t xml:space="preserve">who sought power </w:t>
      </w:r>
      <w:r w:rsidR="009B6A45">
        <w:t>exhibit</w:t>
      </w:r>
      <w:r>
        <w:t>ed</w:t>
      </w:r>
      <w:r w:rsidR="007E3243">
        <w:t xml:space="preserve"> a “rival’s pride” toward God and a “parvenu’s pride” toward human beings (</w:t>
      </w:r>
      <w:r w:rsidR="00C528D2" w:rsidRPr="00C528D2">
        <w:rPr>
          <w:i/>
          <w:iCs/>
        </w:rPr>
        <w:t>OR</w:t>
      </w:r>
      <w:r w:rsidR="00C528D2">
        <w:t xml:space="preserve"> 300n53</w:t>
      </w:r>
      <w:r w:rsidR="007E3243">
        <w:t xml:space="preserve">). </w:t>
      </w:r>
    </w:p>
    <w:p w14:paraId="769EAF2C" w14:textId="3C5BB611" w:rsidR="00635479" w:rsidRDefault="006075F2" w:rsidP="000B1DF4">
      <w:r>
        <w:t>Tocqueville</w:t>
      </w:r>
      <w:r w:rsidR="00474416">
        <w:t xml:space="preserve"> </w:t>
      </w:r>
      <w:r>
        <w:t>is a modern liberal</w:t>
      </w:r>
      <w:r w:rsidR="0082252D">
        <w:t>,</w:t>
      </w:r>
      <w:r w:rsidR="00F6239F">
        <w:rPr>
          <w:rStyle w:val="FootnoteReference"/>
        </w:rPr>
        <w:footnoteReference w:id="4"/>
      </w:r>
      <w:r w:rsidR="00474416">
        <w:t xml:space="preserve"> whose ideas are largely</w:t>
      </w:r>
      <w:r w:rsidR="0082252D">
        <w:t xml:space="preserve"> </w:t>
      </w:r>
      <w:r w:rsidR="00F105B1">
        <w:t xml:space="preserve">informed by Aristotle. </w:t>
      </w:r>
      <w:r>
        <w:t xml:space="preserve">He </w:t>
      </w:r>
      <w:r w:rsidR="00984B22">
        <w:t xml:space="preserve">recognizes </w:t>
      </w:r>
      <w:r>
        <w:t>that p</w:t>
      </w:r>
      <w:r w:rsidR="002B2ECE" w:rsidRPr="002B2ECE">
        <w:t xml:space="preserve">olitics </w:t>
      </w:r>
      <w:r w:rsidR="00304461">
        <w:t xml:space="preserve">should not be </w:t>
      </w:r>
      <w:r w:rsidR="003E5DF5">
        <w:t xml:space="preserve">mistaken for what is highest </w:t>
      </w:r>
      <w:r w:rsidR="00183248">
        <w:t xml:space="preserve">in human beings. </w:t>
      </w:r>
      <w:r w:rsidR="0082252D">
        <w:t>As</w:t>
      </w:r>
      <w:r w:rsidR="003E5DF5">
        <w:t xml:space="preserve"> political animals</w:t>
      </w:r>
      <w:r w:rsidR="00183248">
        <w:t>, exclusion from political participation is dehumanizing</w:t>
      </w:r>
      <w:r w:rsidR="0082252D">
        <w:t>, but so, too,</w:t>
      </w:r>
      <w:r w:rsidR="00183248">
        <w:t xml:space="preserve"> is being</w:t>
      </w:r>
      <w:r w:rsidR="003E5DF5">
        <w:t xml:space="preserve"> totally</w:t>
      </w:r>
      <w:r w:rsidR="00183248">
        <w:t xml:space="preserve"> </w:t>
      </w:r>
      <w:r w:rsidR="003E5DF5">
        <w:t xml:space="preserve">dominated by political </w:t>
      </w:r>
      <w:r w:rsidR="00984B22">
        <w:t>p</w:t>
      </w:r>
      <w:r w:rsidR="00764C65">
        <w:t>riorities</w:t>
      </w:r>
      <w:r w:rsidR="00304461">
        <w:t>.</w:t>
      </w:r>
      <w:r w:rsidR="00183248">
        <w:t xml:space="preserve"> We are also rational beings</w:t>
      </w:r>
      <w:r w:rsidR="0082252D">
        <w:t>. P</w:t>
      </w:r>
      <w:r w:rsidR="00DC3EB9">
        <w:t>hilosoph</w:t>
      </w:r>
      <w:r w:rsidR="00F6239F">
        <w:t>ical</w:t>
      </w:r>
      <w:r w:rsidR="00DC3EB9">
        <w:t xml:space="preserve"> or scien</w:t>
      </w:r>
      <w:r w:rsidR="00F6239F">
        <w:t>tific inquiries</w:t>
      </w:r>
      <w:r w:rsidR="0082252D">
        <w:t xml:space="preserve"> </w:t>
      </w:r>
      <w:r w:rsidR="00F6239F">
        <w:lastRenderedPageBreak/>
        <w:t>inherently exceed politics</w:t>
      </w:r>
      <w:r w:rsidR="0082252D">
        <w:t xml:space="preserve"> and cannot</w:t>
      </w:r>
      <w:r w:rsidR="00DC3EB9">
        <w:t xml:space="preserve"> be </w:t>
      </w:r>
      <w:r w:rsidR="00183248">
        <w:t>subordinated to</w:t>
      </w:r>
      <w:r w:rsidR="00DC3EB9">
        <w:t xml:space="preserve"> politic</w:t>
      </w:r>
      <w:r w:rsidR="00764801">
        <w:t>al purposes</w:t>
      </w:r>
      <w:r w:rsidR="00DC3EB9">
        <w:t xml:space="preserve"> without </w:t>
      </w:r>
      <w:r w:rsidR="00183248">
        <w:t>serving prejudice</w:t>
      </w:r>
      <w:r w:rsidR="00764801">
        <w:t xml:space="preserve"> and power </w:t>
      </w:r>
      <w:r w:rsidR="00F6239F">
        <w:t>rather than</w:t>
      </w:r>
      <w:r w:rsidR="00764801">
        <w:t xml:space="preserve"> truth</w:t>
      </w:r>
      <w:r w:rsidR="00DC3EB9">
        <w:t>.</w:t>
      </w:r>
      <w:r w:rsidR="002B2ECE" w:rsidRPr="002B2ECE">
        <w:t xml:space="preserve"> Tocqueville’s political philosophy</w:t>
      </w:r>
      <w:r w:rsidR="002B2ECE">
        <w:t xml:space="preserve"> </w:t>
      </w:r>
      <w:r w:rsidR="002B2ECE" w:rsidRPr="002B2ECE">
        <w:t>recommends</w:t>
      </w:r>
      <w:r w:rsidR="005406EE">
        <w:t xml:space="preserve"> </w:t>
      </w:r>
      <w:r w:rsidR="002B2ECE" w:rsidRPr="002B2ECE">
        <w:t>distance between politics and philosophy for the sake of both</w:t>
      </w:r>
      <w:r w:rsidR="00764801">
        <w:t>—</w:t>
      </w:r>
      <w:r w:rsidR="00B5505F">
        <w:t xml:space="preserve">or rather, </w:t>
      </w:r>
      <w:r w:rsidR="002B2ECE" w:rsidRPr="002B2ECE">
        <w:t>for our sake</w:t>
      </w:r>
      <w:r w:rsidR="00B5505F">
        <w:t>,</w:t>
      </w:r>
      <w:r w:rsidR="00183248">
        <w:t xml:space="preserve"> as thinkers and actors</w:t>
      </w:r>
      <w:r w:rsidR="00764801">
        <w:t>.</w:t>
      </w:r>
    </w:p>
    <w:p w14:paraId="6EB54633" w14:textId="7DD4727E" w:rsidR="00764801" w:rsidRDefault="00764801" w:rsidP="000B1DF4">
      <w:r>
        <w:t>P</w:t>
      </w:r>
      <w:r w:rsidR="002B2ECE" w:rsidRPr="002B2ECE">
        <w:t xml:space="preserve">olitics and philosophy </w:t>
      </w:r>
      <w:r>
        <w:t xml:space="preserve">have </w:t>
      </w:r>
      <w:r w:rsidR="002B2ECE" w:rsidRPr="002B2ECE">
        <w:t>an uneasy friendship</w:t>
      </w:r>
      <w:r>
        <w:t xml:space="preserve"> because</w:t>
      </w:r>
      <w:r w:rsidR="002B2ECE" w:rsidRPr="002B2ECE">
        <w:t xml:space="preserve"> </w:t>
      </w:r>
      <w:r>
        <w:t>r</w:t>
      </w:r>
      <w:r w:rsidR="002B2ECE" w:rsidRPr="002B2ECE">
        <w:t xml:space="preserve">eason and liberty </w:t>
      </w:r>
      <w:r>
        <w:t xml:space="preserve">are indispensable to each other and yet in tension. Intellectual integrity and discovery require freedom, and freedom requires reason so to </w:t>
      </w:r>
      <w:r w:rsidR="00AA3708">
        <w:t xml:space="preserve">avoid </w:t>
      </w:r>
      <w:r>
        <w:t>descend</w:t>
      </w:r>
      <w:r w:rsidR="00AA3708">
        <w:t>ing</w:t>
      </w:r>
      <w:r>
        <w:t xml:space="preserve"> </w:t>
      </w:r>
      <w:r w:rsidR="00447E0B">
        <w:t xml:space="preserve">harmfully </w:t>
      </w:r>
      <w:r>
        <w:t>into licence</w:t>
      </w:r>
      <w:r w:rsidR="00B22E88">
        <w:t>. E</w:t>
      </w:r>
      <w:r>
        <w:t>xcessive rationalism</w:t>
      </w:r>
      <w:r w:rsidR="00B22E88">
        <w:t>, however,</w:t>
      </w:r>
      <w:r>
        <w:t xml:space="preserve"> is the enemy of freedom</w:t>
      </w:r>
      <w:r w:rsidR="00447E0B">
        <w:t xml:space="preserve"> of </w:t>
      </w:r>
      <w:r w:rsidR="00AA3708">
        <w:t>action and thought</w:t>
      </w:r>
      <w:r w:rsidR="00447E0B">
        <w:t xml:space="preserve"> alike</w:t>
      </w:r>
      <w:r w:rsidR="00B22E88">
        <w:t>—both</w:t>
      </w:r>
      <w:r w:rsidR="00AA3708">
        <w:t xml:space="preserve"> in the minds of those who adhere to it, and </w:t>
      </w:r>
      <w:r w:rsidR="00447E0B">
        <w:t>in the lives of</w:t>
      </w:r>
      <w:r w:rsidR="00AA3708">
        <w:t xml:space="preserve"> those subject</w:t>
      </w:r>
      <w:r w:rsidR="00B22E88">
        <w:t>ed</w:t>
      </w:r>
      <w:r w:rsidR="00AA3708">
        <w:t xml:space="preserve"> to it. Human beings reach their potential only through </w:t>
      </w:r>
      <w:r w:rsidR="00447E0B">
        <w:t xml:space="preserve">responsible </w:t>
      </w:r>
      <w:r w:rsidR="00AA3708">
        <w:t xml:space="preserve">voluntary action, in imperfect circumstances with incomplete information, </w:t>
      </w:r>
      <w:r w:rsidR="00447E0B">
        <w:t>in association with</w:t>
      </w:r>
      <w:r w:rsidR="00AA3708">
        <w:t xml:space="preserve"> others who are </w:t>
      </w:r>
      <w:r w:rsidR="00447E0B">
        <w:t>likewise</w:t>
      </w:r>
      <w:r w:rsidR="00AA3708">
        <w:t xml:space="preserve"> imperfect</w:t>
      </w:r>
      <w:r w:rsidR="00B22E88">
        <w:t xml:space="preserve"> but free and reasonable</w:t>
      </w:r>
      <w:r w:rsidR="00AA3708">
        <w:t>, settl</w:t>
      </w:r>
      <w:r w:rsidR="00447E0B">
        <w:t>ing</w:t>
      </w:r>
      <w:r w:rsidR="00AA3708">
        <w:t xml:space="preserve"> for results that are </w:t>
      </w:r>
      <w:r w:rsidR="00447E0B">
        <w:t>less</w:t>
      </w:r>
      <w:r w:rsidR="00AA3708">
        <w:t xml:space="preserve"> </w:t>
      </w:r>
      <w:r w:rsidR="00D72AF6">
        <w:t xml:space="preserve">than </w:t>
      </w:r>
      <w:r w:rsidR="00AA3708">
        <w:t>ideal.</w:t>
      </w:r>
      <w:r w:rsidR="00447E0B">
        <w:t xml:space="preserve"> Political rationalism assumes thoroughgoing responsibility for setting </w:t>
      </w:r>
      <w:r w:rsidR="00D72AF6">
        <w:t xml:space="preserve">things </w:t>
      </w:r>
      <w:r w:rsidR="00447E0B">
        <w:t>straight in a way that relieve</w:t>
      </w:r>
      <w:r w:rsidR="00D72AF6">
        <w:t>s</w:t>
      </w:r>
      <w:r w:rsidR="00447E0B">
        <w:t xml:space="preserve"> individuals of responsibility for</w:t>
      </w:r>
      <w:r w:rsidR="00A440BC">
        <w:t xml:space="preserve"> developing the qualities of mind and character need</w:t>
      </w:r>
      <w:r w:rsidR="00D72AF6">
        <w:t>ed</w:t>
      </w:r>
      <w:r w:rsidR="00A440BC">
        <w:t xml:space="preserve"> to live well</w:t>
      </w:r>
      <w:r w:rsidR="00447E0B">
        <w:t xml:space="preserve"> themselves. It pretends knowledge of what is, and what is to be done, </w:t>
      </w:r>
      <w:r w:rsidR="002E6606">
        <w:t>saving</w:t>
      </w:r>
      <w:r w:rsidR="00447E0B">
        <w:t xml:space="preserve"> individuals the need to </w:t>
      </w:r>
      <w:r w:rsidR="00736FE1">
        <w:t>judge</w:t>
      </w:r>
      <w:r w:rsidR="002E6606">
        <w:t xml:space="preserve"> and act</w:t>
      </w:r>
      <w:r w:rsidR="00736FE1">
        <w:t xml:space="preserve"> for themselves.</w:t>
      </w:r>
      <w:r w:rsidR="00447E0B">
        <w:t xml:space="preserve"> </w:t>
      </w:r>
      <w:r w:rsidR="002E6606">
        <w:t>S</w:t>
      </w:r>
      <w:r w:rsidR="00447E0B">
        <w:t>corning</w:t>
      </w:r>
      <w:r w:rsidR="00B34D69">
        <w:t xml:space="preserve"> negotiation and</w:t>
      </w:r>
      <w:r w:rsidR="00447E0B">
        <w:t xml:space="preserve"> compromise</w:t>
      </w:r>
      <w:r w:rsidR="00B34D69">
        <w:t>,</w:t>
      </w:r>
      <w:r w:rsidR="002E6606">
        <w:t xml:space="preserve"> the techniques of rational experts require only</w:t>
      </w:r>
      <w:r w:rsidR="00447E0B">
        <w:t xml:space="preserve"> acquiescence and </w:t>
      </w:r>
      <w:r w:rsidR="002E6606">
        <w:t>compliance</w:t>
      </w:r>
      <w:r w:rsidR="00B34D69">
        <w:t>.</w:t>
      </w:r>
    </w:p>
    <w:p w14:paraId="6FBFC3D9" w14:textId="004577B1" w:rsidR="00FA348B" w:rsidRPr="00FA348B" w:rsidRDefault="005944F5" w:rsidP="00FA348B">
      <w:pPr>
        <w:rPr>
          <w:lang w:val="en-US"/>
        </w:rPr>
      </w:pPr>
      <w:r>
        <w:t>Like Aristotle, Tocqueville maintains that political science should both study and benefit society.</w:t>
      </w:r>
      <w:r w:rsidR="00D1380C">
        <w:rPr>
          <w:rStyle w:val="FootnoteReference"/>
        </w:rPr>
        <w:footnoteReference w:id="5"/>
      </w:r>
      <w:r>
        <w:t xml:space="preserve"> </w:t>
      </w:r>
      <w:r w:rsidR="00CE3EA1">
        <w:t xml:space="preserve">Tocqueville </w:t>
      </w:r>
      <w:r w:rsidR="00C55208">
        <w:t>holds</w:t>
      </w:r>
      <w:r w:rsidR="00CE3EA1">
        <w:t xml:space="preserve"> that the preservation of </w:t>
      </w:r>
      <w:r w:rsidR="00A06704">
        <w:t xml:space="preserve">human </w:t>
      </w:r>
      <w:r w:rsidR="00CE3EA1">
        <w:t>liberty</w:t>
      </w:r>
      <w:r w:rsidR="00A06704">
        <w:t xml:space="preserve"> </w:t>
      </w:r>
      <w:r w:rsidR="00CE3EA1">
        <w:t>requires a new political science</w:t>
      </w:r>
      <w:r w:rsidR="00CC232F">
        <w:t xml:space="preserve"> to correct the </w:t>
      </w:r>
      <w:r w:rsidR="00B5496C">
        <w:t>pretentious</w:t>
      </w:r>
      <w:r w:rsidR="00CC232F">
        <w:t xml:space="preserve"> and contentious</w:t>
      </w:r>
      <w:r w:rsidR="00B5496C">
        <w:t xml:space="preserve"> </w:t>
      </w:r>
      <w:r w:rsidR="00CC232F">
        <w:t xml:space="preserve">science </w:t>
      </w:r>
      <w:r w:rsidR="002E6606">
        <w:t>behind</w:t>
      </w:r>
      <w:r>
        <w:t xml:space="preserve"> </w:t>
      </w:r>
      <w:r w:rsidR="00CC232F">
        <w:t>the French Revolution</w:t>
      </w:r>
      <w:r w:rsidR="00B81A6E">
        <w:t xml:space="preserve"> (</w:t>
      </w:r>
      <w:r w:rsidR="008822BD" w:rsidRPr="008822BD">
        <w:rPr>
          <w:i/>
          <w:iCs/>
        </w:rPr>
        <w:t>DA</w:t>
      </w:r>
      <w:r w:rsidR="008822BD">
        <w:t xml:space="preserve"> 7, 12</w:t>
      </w:r>
      <w:r w:rsidR="00B81A6E">
        <w:t>)</w:t>
      </w:r>
      <w:r w:rsidR="00C674D6">
        <w:t>, which threatens</w:t>
      </w:r>
      <w:r w:rsidR="00CC232F">
        <w:t xml:space="preserve"> to dominate </w:t>
      </w:r>
      <w:r w:rsidR="00C674D6">
        <w:t xml:space="preserve">modern </w:t>
      </w:r>
      <w:r w:rsidR="00CC232F">
        <w:t>democracies moving forward.</w:t>
      </w:r>
      <w:r w:rsidR="00B5496C">
        <w:t xml:space="preserve"> </w:t>
      </w:r>
      <w:r w:rsidR="008179F0">
        <w:t>E</w:t>
      </w:r>
      <w:r w:rsidR="00CE3EA1">
        <w:t>nlightenment</w:t>
      </w:r>
      <w:r w:rsidR="004B2F18">
        <w:t xml:space="preserve"> </w:t>
      </w:r>
      <w:r>
        <w:t xml:space="preserve">rationalism </w:t>
      </w:r>
      <w:r w:rsidR="00CE3EA1">
        <w:t xml:space="preserve">is </w:t>
      </w:r>
      <w:r w:rsidR="00CE3EA1">
        <w:lastRenderedPageBreak/>
        <w:t xml:space="preserve">actually a </w:t>
      </w:r>
      <w:r w:rsidR="008179F0">
        <w:t>partisan</w:t>
      </w:r>
      <w:r w:rsidR="00CE3EA1">
        <w:t xml:space="preserve"> </w:t>
      </w:r>
      <w:r>
        <w:t>perspective</w:t>
      </w:r>
      <w:r w:rsidR="00CE3EA1">
        <w:t xml:space="preserve"> that </w:t>
      </w:r>
      <w:r>
        <w:t xml:space="preserve">disregards and suppresses </w:t>
      </w:r>
      <w:r w:rsidR="00CE3EA1">
        <w:t>aspects of the human condition.</w:t>
      </w:r>
      <w:r>
        <w:t xml:space="preserve"> It pretends to be aloof and objective</w:t>
      </w:r>
      <w:r w:rsidR="002E6606">
        <w:t>,</w:t>
      </w:r>
      <w:r>
        <w:t xml:space="preserve"> but its </w:t>
      </w:r>
      <w:r w:rsidR="000010E5">
        <w:t>motivations</w:t>
      </w:r>
      <w:r>
        <w:t xml:space="preserve"> are</w:t>
      </w:r>
      <w:r w:rsidR="000010E5">
        <w:t xml:space="preserve"> more</w:t>
      </w:r>
      <w:r>
        <w:t xml:space="preserve"> </w:t>
      </w:r>
      <w:r w:rsidRPr="0039069B">
        <w:t>psychological</w:t>
      </w:r>
      <w:r w:rsidR="0039069B">
        <w:t xml:space="preserve"> </w:t>
      </w:r>
      <w:r w:rsidR="000010E5">
        <w:t>than purely logical</w:t>
      </w:r>
      <w:r>
        <w:t>.</w:t>
      </w:r>
      <w:r w:rsidR="0039069B" w:rsidRPr="0039069B">
        <w:rPr>
          <w:rStyle w:val="FootnoteReference"/>
        </w:rPr>
        <w:t xml:space="preserve"> </w:t>
      </w:r>
      <w:r w:rsidR="0039069B">
        <w:rPr>
          <w:rStyle w:val="FootnoteReference"/>
        </w:rPr>
        <w:footnoteReference w:id="6"/>
      </w:r>
      <w:r>
        <w:t xml:space="preserve"> </w:t>
      </w:r>
      <w:r w:rsidR="00711AFA">
        <w:t>Its preoccupation with techniques of control and central</w:t>
      </w:r>
      <w:r w:rsidR="009A0B6D" w:rsidRPr="009A0B6D">
        <w:t xml:space="preserve"> </w:t>
      </w:r>
      <w:r w:rsidR="005A6A30">
        <w:t>planning</w:t>
      </w:r>
      <w:r w:rsidR="009A0B6D">
        <w:t xml:space="preserve"> </w:t>
      </w:r>
      <w:r>
        <w:t xml:space="preserve">renders human beings childlike, dependent and irresponsible. For the sake of achieving systemic justice, it is systematically unjust </w:t>
      </w:r>
      <w:r w:rsidR="001C310A">
        <w:t xml:space="preserve">toward </w:t>
      </w:r>
      <w:r>
        <w:t>individuals and destructive of the</w:t>
      </w:r>
      <w:r w:rsidR="00245956">
        <w:t>ir</w:t>
      </w:r>
      <w:r>
        <w:t xml:space="preserve"> communities.</w:t>
      </w:r>
    </w:p>
    <w:p w14:paraId="7E23EC01" w14:textId="58140F39" w:rsidR="006848D5" w:rsidRDefault="00C91C28" w:rsidP="00692173">
      <w:r>
        <w:t>F</w:t>
      </w:r>
      <w:r w:rsidR="00D45850">
        <w:t xml:space="preserve">reedom </w:t>
      </w:r>
      <w:r w:rsidR="003C1B44">
        <w:t>distinguishes men from beast</w:t>
      </w:r>
      <w:r w:rsidR="00F7429D">
        <w:t>s. It brings</w:t>
      </w:r>
      <w:r w:rsidR="003C1B44">
        <w:t xml:space="preserve"> </w:t>
      </w:r>
      <w:r w:rsidR="002A39EB">
        <w:t>citizens</w:t>
      </w:r>
      <w:r w:rsidR="003F5ED7">
        <w:t xml:space="preserve"> into contact with each other</w:t>
      </w:r>
      <w:r w:rsidR="00F7429D">
        <w:t xml:space="preserve">. It </w:t>
      </w:r>
      <w:r w:rsidR="00C025C4">
        <w:t>direct</w:t>
      </w:r>
      <w:r w:rsidR="00F7429D">
        <w:t>s</w:t>
      </w:r>
      <w:r w:rsidR="002A39EB">
        <w:t xml:space="preserve"> </w:t>
      </w:r>
      <w:r>
        <w:t xml:space="preserve">people </w:t>
      </w:r>
      <w:r w:rsidR="00C025C4">
        <w:t>toward</w:t>
      </w:r>
      <w:r w:rsidR="002A39EB">
        <w:t xml:space="preserve"> goods </w:t>
      </w:r>
      <w:r w:rsidR="00C025C4">
        <w:t>beyond those of the body</w:t>
      </w:r>
      <w:r w:rsidR="007C2EE9">
        <w:t xml:space="preserve"> (</w:t>
      </w:r>
      <w:r w:rsidR="00DB5D80" w:rsidRPr="00DB5D80">
        <w:rPr>
          <w:i/>
          <w:iCs/>
        </w:rPr>
        <w:t>OR</w:t>
      </w:r>
      <w:r w:rsidR="00DB5D80">
        <w:t xml:space="preserve"> 88</w:t>
      </w:r>
      <w:r w:rsidR="007C2EE9">
        <w:t>)</w:t>
      </w:r>
      <w:r w:rsidR="00C025C4">
        <w:t xml:space="preserve">. </w:t>
      </w:r>
      <w:r w:rsidR="00CA126D">
        <w:t>An emphasis on freedom reminds us that society exists for the sake of people</w:t>
      </w:r>
      <w:r w:rsidR="00F7429D">
        <w:t>,</w:t>
      </w:r>
      <w:r w:rsidR="00CA126D">
        <w:t xml:space="preserve"> not </w:t>
      </w:r>
      <w:r>
        <w:t>vice versa</w:t>
      </w:r>
      <w:r w:rsidR="00CA126D">
        <w:t>. E</w:t>
      </w:r>
      <w:r w:rsidR="00DF3CA8">
        <w:t>mancipat</w:t>
      </w:r>
      <w:r w:rsidR="00CA126D">
        <w:t>ing</w:t>
      </w:r>
      <w:r w:rsidR="00DF3CA8">
        <w:t xml:space="preserve"> people from </w:t>
      </w:r>
      <w:r w:rsidR="00B7632C">
        <w:t xml:space="preserve">the </w:t>
      </w:r>
      <w:r w:rsidR="00BC6C85">
        <w:t>burdens</w:t>
      </w:r>
      <w:r w:rsidR="00B7632C">
        <w:t xml:space="preserve"> of </w:t>
      </w:r>
      <w:r w:rsidR="00DF3CA8">
        <w:t>deliberation</w:t>
      </w:r>
      <w:r w:rsidR="00F7429D">
        <w:t>, judgment,</w:t>
      </w:r>
      <w:r w:rsidR="00B7632C">
        <w:t xml:space="preserve"> and action</w:t>
      </w:r>
      <w:r>
        <w:t xml:space="preserve"> may seem </w:t>
      </w:r>
      <w:r w:rsidR="00CA126D">
        <w:t>well-intended</w:t>
      </w:r>
      <w:r w:rsidR="00F7429D">
        <w:t>, but i</w:t>
      </w:r>
      <w:r w:rsidR="005C7973">
        <w:t>t</w:t>
      </w:r>
      <w:r w:rsidR="00CA126D">
        <w:t xml:space="preserve"> abolishes the </w:t>
      </w:r>
      <w:r w:rsidR="00F7429D">
        <w:t xml:space="preserve">distinctions between us and </w:t>
      </w:r>
      <w:r w:rsidR="00CA126D">
        <w:t>beasts,</w:t>
      </w:r>
      <w:r w:rsidR="002B53AE">
        <w:rPr>
          <w:rStyle w:val="FootnoteReference"/>
        </w:rPr>
        <w:footnoteReference w:id="7"/>
      </w:r>
      <w:r w:rsidR="00CA126D">
        <w:t xml:space="preserve"> who can be kept as pets but are often only </w:t>
      </w:r>
      <w:r w:rsidR="00F7429D">
        <w:t xml:space="preserve">chattel </w:t>
      </w:r>
      <w:r w:rsidR="00CA126D">
        <w:t>or prey</w:t>
      </w:r>
      <w:r w:rsidR="003F3E09">
        <w:t>.</w:t>
      </w:r>
      <w:r w:rsidR="00692173">
        <w:t xml:space="preserve"> </w:t>
      </w:r>
      <w:r w:rsidR="0019482C">
        <w:t xml:space="preserve">The more </w:t>
      </w:r>
      <w:r w:rsidR="00BC037F">
        <w:t>Enlightenment rationalism</w:t>
      </w:r>
      <w:r w:rsidR="0019482C">
        <w:t xml:space="preserve"> succeeds at </w:t>
      </w:r>
      <w:r w:rsidR="00F26068">
        <w:t>approaching</w:t>
      </w:r>
      <w:r w:rsidR="0019482C">
        <w:t xml:space="preserve"> its goals on </w:t>
      </w:r>
      <w:r w:rsidR="00F26068">
        <w:t>its</w:t>
      </w:r>
      <w:r w:rsidR="0019482C">
        <w:t xml:space="preserve"> own </w:t>
      </w:r>
      <w:r w:rsidR="00F26068">
        <w:t xml:space="preserve">partial </w:t>
      </w:r>
      <w:r w:rsidR="0019482C">
        <w:t xml:space="preserve">terms, the </w:t>
      </w:r>
      <w:commentRangeStart w:id="1"/>
      <w:r w:rsidR="0019482C">
        <w:t>more</w:t>
      </w:r>
      <w:commentRangeEnd w:id="1"/>
      <w:r w:rsidR="00D17E6C">
        <w:rPr>
          <w:rStyle w:val="CommentReference"/>
        </w:rPr>
        <w:commentReference w:id="1"/>
      </w:r>
      <w:r w:rsidR="0019482C">
        <w:t xml:space="preserve"> </w:t>
      </w:r>
      <w:r w:rsidR="00D17E6C">
        <w:t xml:space="preserve">it </w:t>
      </w:r>
      <w:r w:rsidR="0019482C">
        <w:t>distorts us.</w:t>
      </w:r>
      <w:r w:rsidR="00FD3CD7">
        <w:t xml:space="preserve"> </w:t>
      </w:r>
      <w:r w:rsidR="00BC037F">
        <w:t>R</w:t>
      </w:r>
      <w:r w:rsidR="007A6E34">
        <w:t>isk</w:t>
      </w:r>
      <w:r w:rsidR="00B75BC5">
        <w:t xml:space="preserve">, </w:t>
      </w:r>
      <w:r w:rsidR="007A6E34">
        <w:t>uncertainty</w:t>
      </w:r>
      <w:r w:rsidR="00B75BC5">
        <w:t xml:space="preserve">, </w:t>
      </w:r>
      <w:r w:rsidR="00692173">
        <w:t>conflict</w:t>
      </w:r>
      <w:r w:rsidR="00B75BC5">
        <w:t>,</w:t>
      </w:r>
      <w:r w:rsidR="007A6E34">
        <w:t xml:space="preserve"> and</w:t>
      </w:r>
      <w:r w:rsidR="000E5911">
        <w:t xml:space="preserve"> </w:t>
      </w:r>
      <w:r w:rsidR="007A6E34">
        <w:t xml:space="preserve">disorder </w:t>
      </w:r>
      <w:r w:rsidR="00B75BC5">
        <w:t xml:space="preserve">come along with freedom, </w:t>
      </w:r>
      <w:r w:rsidR="00BC037F">
        <w:t xml:space="preserve">but denying or ducking them is </w:t>
      </w:r>
      <w:r w:rsidR="00B75BC5">
        <w:t xml:space="preserve">untenable </w:t>
      </w:r>
      <w:r w:rsidR="00F7429D">
        <w:t>and</w:t>
      </w:r>
      <w:r w:rsidR="00B75BC5">
        <w:t xml:space="preserve"> detrimental.</w:t>
      </w:r>
    </w:p>
    <w:p w14:paraId="6F6D96DE" w14:textId="1ED28D71" w:rsidR="000B1DF4" w:rsidRPr="00082618" w:rsidRDefault="00082618" w:rsidP="00082618">
      <w:pPr>
        <w:ind w:firstLine="0"/>
        <w:rPr>
          <w:b/>
          <w:bCs/>
        </w:rPr>
      </w:pPr>
      <w:r>
        <w:rPr>
          <w:b/>
          <w:bCs/>
        </w:rPr>
        <w:t>On the French Question</w:t>
      </w:r>
    </w:p>
    <w:p w14:paraId="383BEF02" w14:textId="48AF3DD4" w:rsidR="00E85FD5" w:rsidRDefault="00E35FD0" w:rsidP="00110C23">
      <w:r>
        <w:t>T</w:t>
      </w:r>
      <w:r w:rsidR="00101176">
        <w:t>he</w:t>
      </w:r>
      <w:r w:rsidR="008F1DA0" w:rsidRPr="00E178DA">
        <w:t xml:space="preserve"> Old Regime </w:t>
      </w:r>
      <w:r w:rsidR="00CF395E">
        <w:t xml:space="preserve">in France </w:t>
      </w:r>
      <w:r w:rsidR="008F1DA0" w:rsidRPr="00E178DA">
        <w:t>collapse</w:t>
      </w:r>
      <w:r w:rsidR="008A7155" w:rsidRPr="00E178DA">
        <w:t>d</w:t>
      </w:r>
      <w:r w:rsidR="008F1DA0" w:rsidRPr="00E178DA">
        <w:t xml:space="preserve"> from within</w:t>
      </w:r>
      <w:r w:rsidR="00E178DA">
        <w:t xml:space="preserve"> </w:t>
      </w:r>
      <w:r w:rsidR="00101176">
        <w:t>well</w:t>
      </w:r>
      <w:r w:rsidR="00E178DA">
        <w:t xml:space="preserve"> before the </w:t>
      </w:r>
      <w:r w:rsidR="00101176">
        <w:t>R</w:t>
      </w:r>
      <w:r w:rsidR="00E178DA">
        <w:t>evolution</w:t>
      </w:r>
      <w:r w:rsidR="00101176">
        <w:t xml:space="preserve"> finished it off</w:t>
      </w:r>
      <w:r w:rsidR="002E3FC4">
        <w:t>,</w:t>
      </w:r>
      <w:r w:rsidR="002E3FC4" w:rsidRPr="002E3FC4">
        <w:t xml:space="preserve"> </w:t>
      </w:r>
      <w:r w:rsidR="002E3FC4" w:rsidRPr="00E178DA">
        <w:t>T</w:t>
      </w:r>
      <w:r w:rsidR="002E3FC4">
        <w:t>ocqueville argues</w:t>
      </w:r>
      <w:r w:rsidR="00D10695">
        <w:t xml:space="preserve"> (</w:t>
      </w:r>
      <w:r w:rsidR="00D10695">
        <w:rPr>
          <w:i/>
          <w:iCs/>
        </w:rPr>
        <w:t xml:space="preserve">OR </w:t>
      </w:r>
      <w:r w:rsidR="00D10695">
        <w:t>162-63)</w:t>
      </w:r>
      <w:r w:rsidR="00E178DA">
        <w:t xml:space="preserve">. </w:t>
      </w:r>
      <w:r w:rsidR="00101176">
        <w:t>A vast</w:t>
      </w:r>
      <w:r w:rsidR="00200C01">
        <w:t xml:space="preserve"> and centralized </w:t>
      </w:r>
      <w:r w:rsidR="00101176">
        <w:t xml:space="preserve">administrative entity, </w:t>
      </w:r>
      <w:r w:rsidR="004667E8">
        <w:t>headed</w:t>
      </w:r>
      <w:r w:rsidR="00101176">
        <w:t xml:space="preserve"> </w:t>
      </w:r>
      <w:r w:rsidR="004667E8">
        <w:t>by</w:t>
      </w:r>
      <w:r w:rsidR="00101176">
        <w:t xml:space="preserve"> a royal court abetted by a priestly class, </w:t>
      </w:r>
      <w:r w:rsidR="00200C01">
        <w:t>its</w:t>
      </w:r>
      <w:r w:rsidR="00101176">
        <w:t xml:space="preserve"> </w:t>
      </w:r>
      <w:r w:rsidR="00200C01">
        <w:t>regime was short on politics properly so-called.</w:t>
      </w:r>
      <w:r w:rsidR="00101176">
        <w:t xml:space="preserve"> </w:t>
      </w:r>
      <w:r w:rsidR="00200C01">
        <w:t>Having surrendered and abandoned their traditional responsibilities, t</w:t>
      </w:r>
      <w:r w:rsidR="00E178DA">
        <w:t xml:space="preserve">he old aristocrats </w:t>
      </w:r>
      <w:r w:rsidR="00200C01">
        <w:t>had become</w:t>
      </w:r>
      <w:r w:rsidR="00D10695" w:rsidRPr="00D10695">
        <w:t xml:space="preserve"> </w:t>
      </w:r>
      <w:r w:rsidR="00D10695">
        <w:t>mere oligarchs</w:t>
      </w:r>
      <w:r w:rsidR="00245956">
        <w:t xml:space="preserve">, or as Tocqueville calls them, </w:t>
      </w:r>
      <w:r w:rsidR="00D10695">
        <w:t>“a caste” (</w:t>
      </w:r>
      <w:r w:rsidR="00D10695">
        <w:rPr>
          <w:i/>
          <w:iCs/>
        </w:rPr>
        <w:t xml:space="preserve">OR </w:t>
      </w:r>
      <w:r w:rsidR="00D10695">
        <w:t>156)</w:t>
      </w:r>
      <w:r w:rsidR="00E178DA">
        <w:t xml:space="preserve">. </w:t>
      </w:r>
      <w:r w:rsidR="00581498">
        <w:t>Withdrawing</w:t>
      </w:r>
      <w:r w:rsidR="00E178DA">
        <w:t xml:space="preserve"> from public life</w:t>
      </w:r>
      <w:r w:rsidR="00200C01">
        <w:t>,</w:t>
      </w:r>
      <w:r w:rsidR="008E5CFE">
        <w:t xml:space="preserve"> </w:t>
      </w:r>
      <w:r w:rsidR="00200C01">
        <w:t>they</w:t>
      </w:r>
      <w:r w:rsidR="00E178DA">
        <w:t xml:space="preserve"> </w:t>
      </w:r>
      <w:r w:rsidR="00200C01">
        <w:t>retained</w:t>
      </w:r>
      <w:r w:rsidR="00E178DA">
        <w:t xml:space="preserve"> their socioeconomic </w:t>
      </w:r>
      <w:r w:rsidR="00200C01">
        <w:t xml:space="preserve">status </w:t>
      </w:r>
      <w:r w:rsidR="004667E8">
        <w:t>by convention</w:t>
      </w:r>
      <w:r w:rsidR="00200C01">
        <w:t xml:space="preserve"> alone. Politically i</w:t>
      </w:r>
      <w:r w:rsidR="00200C01" w:rsidRPr="00E178DA">
        <w:t>nept</w:t>
      </w:r>
      <w:r w:rsidR="007F114E">
        <w:t>,</w:t>
      </w:r>
      <w:r w:rsidR="00200C01">
        <w:t xml:space="preserve"> </w:t>
      </w:r>
      <w:r w:rsidR="00200C01" w:rsidRPr="00E178DA">
        <w:t>arrogant</w:t>
      </w:r>
      <w:r w:rsidR="004667E8">
        <w:t>,</w:t>
      </w:r>
      <w:r w:rsidR="007F114E">
        <w:t xml:space="preserve"> and indolent,</w:t>
      </w:r>
      <w:r w:rsidR="004667E8">
        <w:t xml:space="preserve"> </w:t>
      </w:r>
      <w:r w:rsidR="004667E8">
        <w:lastRenderedPageBreak/>
        <w:t>unable to justify their own privileges</w:t>
      </w:r>
      <w:r w:rsidR="00200C01">
        <w:t xml:space="preserve">, they </w:t>
      </w:r>
      <w:r w:rsidR="008F1DA0" w:rsidRPr="00E178DA">
        <w:t xml:space="preserve">delegitimized </w:t>
      </w:r>
      <w:r w:rsidR="00E178DA">
        <w:t>th</w:t>
      </w:r>
      <w:r w:rsidR="004667E8">
        <w:t>emselves</w:t>
      </w:r>
      <w:r w:rsidR="007F114E">
        <w:t xml:space="preserve"> (</w:t>
      </w:r>
      <w:r w:rsidR="00D10695">
        <w:rPr>
          <w:i/>
          <w:iCs/>
        </w:rPr>
        <w:t xml:space="preserve">OR </w:t>
      </w:r>
      <w:r w:rsidR="00D10695">
        <w:t>117-18, 222</w:t>
      </w:r>
      <w:r w:rsidR="007F114E">
        <w:t>).</w:t>
      </w:r>
      <w:r w:rsidR="007276C4">
        <w:rPr>
          <w:rStyle w:val="FootnoteReference"/>
        </w:rPr>
        <w:footnoteReference w:id="8"/>
      </w:r>
      <w:r w:rsidR="00E178DA">
        <w:t xml:space="preserve"> </w:t>
      </w:r>
      <w:r w:rsidR="00A0321A">
        <w:t xml:space="preserve">Peasants </w:t>
      </w:r>
      <w:r w:rsidR="004667E8">
        <w:t xml:space="preserve">gained land </w:t>
      </w:r>
      <w:r w:rsidR="007D7B34">
        <w:t xml:space="preserve">ownership </w:t>
      </w:r>
      <w:r w:rsidR="00FB2730">
        <w:t>opportunit</w:t>
      </w:r>
      <w:r w:rsidR="004667E8">
        <w:t>ies but on</w:t>
      </w:r>
      <w:r w:rsidR="007D7B34">
        <w:t xml:space="preserve"> unequal </w:t>
      </w:r>
      <w:r w:rsidR="004667E8">
        <w:t>terms</w:t>
      </w:r>
      <w:r>
        <w:t xml:space="preserve"> with</w:t>
      </w:r>
      <w:r w:rsidR="00143209">
        <w:t xml:space="preserve"> aristocrats</w:t>
      </w:r>
      <w:r w:rsidR="007D7B34">
        <w:t>.</w:t>
      </w:r>
      <w:r w:rsidR="004667E8">
        <w:t xml:space="preserve"> </w:t>
      </w:r>
      <w:r w:rsidR="008E5CFE">
        <w:t>Evidence of a</w:t>
      </w:r>
      <w:r w:rsidR="00E178DA">
        <w:t>rbitrariness</w:t>
      </w:r>
      <w:r w:rsidR="008E5CFE">
        <w:t xml:space="preserve"> abounded in the form of </w:t>
      </w:r>
      <w:r w:rsidR="00E178DA">
        <w:t xml:space="preserve">exceptions and privileges, </w:t>
      </w:r>
      <w:r>
        <w:t xml:space="preserve">while </w:t>
      </w:r>
      <w:r w:rsidR="00E178DA">
        <w:t>“the most natural and necessary guarantees for all citizens”</w:t>
      </w:r>
      <w:r w:rsidR="008E5CFE">
        <w:t xml:space="preserve"> were not secure</w:t>
      </w:r>
      <w:r w:rsidR="00E178DA">
        <w:t xml:space="preserve"> (</w:t>
      </w:r>
      <w:r w:rsidR="00D10695" w:rsidRPr="00A17567">
        <w:rPr>
          <w:i/>
          <w:iCs/>
        </w:rPr>
        <w:t>OR</w:t>
      </w:r>
      <w:r w:rsidR="00D10695">
        <w:t xml:space="preserve"> 179</w:t>
      </w:r>
      <w:r w:rsidR="00E178DA">
        <w:t xml:space="preserve">). </w:t>
      </w:r>
      <w:r w:rsidR="00143209">
        <w:t xml:space="preserve">People had many grievances but </w:t>
      </w:r>
      <w:r w:rsidR="003D2050">
        <w:t>neither</w:t>
      </w:r>
      <w:r w:rsidR="00143209">
        <w:t xml:space="preserve"> political experience </w:t>
      </w:r>
      <w:r w:rsidR="003D2050">
        <w:t>n</w:t>
      </w:r>
      <w:r w:rsidR="00143209">
        <w:t xml:space="preserve">or </w:t>
      </w:r>
      <w:r w:rsidR="00967EED">
        <w:t>dependable</w:t>
      </w:r>
      <w:r w:rsidR="00A17567">
        <w:t xml:space="preserve"> </w:t>
      </w:r>
      <w:r w:rsidR="00143209">
        <w:t>recourse</w:t>
      </w:r>
      <w:r w:rsidR="00A17567">
        <w:t xml:space="preserve"> (</w:t>
      </w:r>
      <w:r w:rsidR="00A17567" w:rsidRPr="00A17567">
        <w:rPr>
          <w:i/>
          <w:iCs/>
        </w:rPr>
        <w:t>OR</w:t>
      </w:r>
      <w:r w:rsidR="00A17567">
        <w:t xml:space="preserve"> 158, 182)</w:t>
      </w:r>
      <w:r w:rsidR="00143209">
        <w:t xml:space="preserve">. </w:t>
      </w:r>
      <w:r w:rsidR="008E5CFE">
        <w:t>Feudalism was neither abolished nor intact</w:t>
      </w:r>
      <w:r>
        <w:t>; p</w:t>
      </w:r>
      <w:r w:rsidR="008E5CFE">
        <w:t xml:space="preserve">olitical </w:t>
      </w:r>
      <w:r w:rsidR="007F114E">
        <w:t>obligations</w:t>
      </w:r>
      <w:r w:rsidR="008E5CFE">
        <w:t xml:space="preserve"> dissolved but their </w:t>
      </w:r>
      <w:r w:rsidR="003C20C8">
        <w:t xml:space="preserve">odious </w:t>
      </w:r>
      <w:r w:rsidR="008E5CFE">
        <w:t xml:space="preserve">material residue remained. </w:t>
      </w:r>
      <w:r>
        <w:t xml:space="preserve">A bureaucratic class </w:t>
      </w:r>
      <w:r w:rsidR="007F114E">
        <w:t>performing the tasks of public administration beneath the dignity of aristocra</w:t>
      </w:r>
      <w:r>
        <w:t>ts</w:t>
      </w:r>
      <w:r w:rsidR="007F114E">
        <w:t xml:space="preserve"> supplanted them</w:t>
      </w:r>
      <w:r>
        <w:t>, and they</w:t>
      </w:r>
      <w:r w:rsidR="00581498">
        <w:t xml:space="preserve"> became dependent on its favor</w:t>
      </w:r>
      <w:r w:rsidR="00E178DA">
        <w:t xml:space="preserve">. </w:t>
      </w:r>
      <w:r w:rsidR="004F1175">
        <w:t>Upon Revolution’s arrival</w:t>
      </w:r>
      <w:r w:rsidR="002E3FC4">
        <w:t>, France</w:t>
      </w:r>
      <w:r w:rsidR="00E178DA">
        <w:t xml:space="preserve"> was </w:t>
      </w:r>
      <w:r w:rsidR="007F114E">
        <w:t>populated</w:t>
      </w:r>
      <w:r w:rsidR="00E178DA">
        <w:t xml:space="preserve"> by</w:t>
      </w:r>
      <w:r w:rsidR="007F114E">
        <w:t xml:space="preserve"> </w:t>
      </w:r>
      <w:r w:rsidR="00E178DA">
        <w:t>apolitical people</w:t>
      </w:r>
      <w:r w:rsidR="007F114E">
        <w:t xml:space="preserve"> at all ranks</w:t>
      </w:r>
      <w:r w:rsidR="00AB128A">
        <w:t>.</w:t>
      </w:r>
      <w:r w:rsidR="007F114E">
        <w:t xml:space="preserve"> The men of action who led the Revolution or ruled in its wake were people in whom the virtues of the active life </w:t>
      </w:r>
      <w:r w:rsidR="004F1175">
        <w:t>had not been</w:t>
      </w:r>
      <w:r w:rsidR="007F114E">
        <w:t xml:space="preserve"> cultivated by custom or profession</w:t>
      </w:r>
      <w:r w:rsidR="003C20C8">
        <w:t xml:space="preserve"> (</w:t>
      </w:r>
      <w:r w:rsidR="00A17567" w:rsidRPr="00A17567">
        <w:rPr>
          <w:i/>
          <w:iCs/>
        </w:rPr>
        <w:t>OR</w:t>
      </w:r>
      <w:r w:rsidR="00A17567">
        <w:t xml:space="preserve"> 162-63</w:t>
      </w:r>
      <w:r w:rsidR="003C20C8">
        <w:t>)</w:t>
      </w:r>
      <w:r w:rsidR="007F114E">
        <w:t xml:space="preserve">. </w:t>
      </w:r>
      <w:r>
        <w:t>T</w:t>
      </w:r>
      <w:r w:rsidR="007F114E">
        <w:t xml:space="preserve">hey </w:t>
      </w:r>
      <w:r w:rsidR="000010E5">
        <w:t xml:space="preserve">relied </w:t>
      </w:r>
      <w:r w:rsidR="007F114E">
        <w:t xml:space="preserve">mainly </w:t>
      </w:r>
      <w:r w:rsidR="00986081">
        <w:t>on</w:t>
      </w:r>
      <w:r w:rsidR="007F114E">
        <w:t xml:space="preserve"> </w:t>
      </w:r>
      <w:r w:rsidR="00986081">
        <w:t xml:space="preserve">theories and speculations </w:t>
      </w:r>
      <w:r w:rsidR="000010E5">
        <w:t>propelled</w:t>
      </w:r>
      <w:r w:rsidR="00986081">
        <w:t xml:space="preserve"> by </w:t>
      </w:r>
      <w:r w:rsidR="003C20C8">
        <w:t xml:space="preserve">vision </w:t>
      </w:r>
      <w:r w:rsidR="007F114E">
        <w:t>and</w:t>
      </w:r>
      <w:r w:rsidR="00986081">
        <w:t xml:space="preserve"> determination</w:t>
      </w:r>
      <w:r w:rsidR="00A17567">
        <w:t xml:space="preserve"> (</w:t>
      </w:r>
      <w:r w:rsidR="00A17567" w:rsidRPr="00A17567">
        <w:rPr>
          <w:i/>
          <w:iCs/>
        </w:rPr>
        <w:t>OR</w:t>
      </w:r>
      <w:r w:rsidR="00A17567">
        <w:t xml:space="preserve"> 196-97, 200, 202)</w:t>
      </w:r>
      <w:r w:rsidR="007F114E">
        <w:t>.</w:t>
      </w:r>
    </w:p>
    <w:p w14:paraId="04388FF8" w14:textId="5F846821" w:rsidR="007F6038" w:rsidRDefault="00986081" w:rsidP="00E85FD5">
      <w:r>
        <w:t>What noble forms of responsible freedom</w:t>
      </w:r>
      <w:r w:rsidR="00581498">
        <w:t xml:space="preserve"> and greatness of spirit</w:t>
      </w:r>
      <w:r>
        <w:t xml:space="preserve"> Tocqueville attribute</w:t>
      </w:r>
      <w:r w:rsidR="003C20C8">
        <w:t>d</w:t>
      </w:r>
      <w:r>
        <w:t xml:space="preserve"> to the old aristocra</w:t>
      </w:r>
      <w:r w:rsidR="004F1175">
        <w:t>cy</w:t>
      </w:r>
      <w:r>
        <w:t xml:space="preserve"> at </w:t>
      </w:r>
      <w:r w:rsidR="004F1175">
        <w:t xml:space="preserve">its </w:t>
      </w:r>
      <w:r>
        <w:t xml:space="preserve">best were ancient history. </w:t>
      </w:r>
      <w:r w:rsidR="00110C23">
        <w:t>T</w:t>
      </w:r>
      <w:r>
        <w:t xml:space="preserve">he </w:t>
      </w:r>
      <w:r w:rsidR="00C77605">
        <w:t>R</w:t>
      </w:r>
      <w:r w:rsidR="003634D0">
        <w:t>evolution</w:t>
      </w:r>
      <w:r w:rsidR="00110C23">
        <w:t>ary movement “slaughtered” and “alienated” the nobility (</w:t>
      </w:r>
      <w:r w:rsidR="00884427" w:rsidRPr="00884427">
        <w:rPr>
          <w:i/>
          <w:iCs/>
        </w:rPr>
        <w:t>OR</w:t>
      </w:r>
      <w:r w:rsidR="00884427">
        <w:t xml:space="preserve"> 173</w:t>
      </w:r>
      <w:r w:rsidR="00110C23">
        <w:t>),</w:t>
      </w:r>
      <w:r w:rsidR="004F1175">
        <w:t xml:space="preserve"> </w:t>
      </w:r>
      <w:r w:rsidR="00110C23">
        <w:t>eliminating the possibility of establishing a stable mixed regime</w:t>
      </w:r>
      <w:r w:rsidR="003C20C8">
        <w:t>.</w:t>
      </w:r>
      <w:r w:rsidR="00110C23" w:rsidRPr="00F47D48">
        <w:t xml:space="preserve"> </w:t>
      </w:r>
      <w:r w:rsidR="003C20C8">
        <w:t>V</w:t>
      </w:r>
      <w:r w:rsidR="00110C23" w:rsidRPr="00F47D48">
        <w:t>acillat</w:t>
      </w:r>
      <w:r w:rsidR="003C20C8">
        <w:t>ing</w:t>
      </w:r>
      <w:r w:rsidR="00110C23" w:rsidRPr="00F47D48">
        <w:t xml:space="preserve"> between republican absolutis</w:t>
      </w:r>
      <w:r w:rsidR="003C20C8">
        <w:t>m</w:t>
      </w:r>
      <w:r w:rsidR="00110C23" w:rsidRPr="00F47D48">
        <w:t xml:space="preserve"> and sundry autocracies </w:t>
      </w:r>
      <w:r w:rsidR="003C20C8">
        <w:t>during Tocqueville’s</w:t>
      </w:r>
      <w:r w:rsidR="00110C23" w:rsidRPr="00F47D48">
        <w:t xml:space="preserve"> lifetime, </w:t>
      </w:r>
      <w:r w:rsidR="003C20C8">
        <w:t>French politics neither nurtured nor</w:t>
      </w:r>
      <w:r w:rsidR="003C20C8" w:rsidRPr="00F47D48">
        <w:t xml:space="preserve"> </w:t>
      </w:r>
      <w:r w:rsidR="003C20C8">
        <w:t>rewarded</w:t>
      </w:r>
      <w:r w:rsidR="003C20C8" w:rsidRPr="00F47D48">
        <w:t xml:space="preserve"> </w:t>
      </w:r>
      <w:r w:rsidR="00110C23" w:rsidRPr="00F47D48">
        <w:t>statesmanship</w:t>
      </w:r>
      <w:r w:rsidR="00AC5CA8" w:rsidRPr="00F47D48">
        <w:t>.</w:t>
      </w:r>
      <w:r w:rsidR="00654EC8">
        <w:t xml:space="preserve"> </w:t>
      </w:r>
      <w:r w:rsidR="00D15DAF">
        <w:t>Despite its “faults and prejudices,”</w:t>
      </w:r>
      <w:r w:rsidR="00654EC8">
        <w:t xml:space="preserve"> </w:t>
      </w:r>
      <w:r w:rsidR="003634D0">
        <w:t>Tocqueville advises post-</w:t>
      </w:r>
      <w:r w:rsidR="00D15DAF">
        <w:t>R</w:t>
      </w:r>
      <w:r w:rsidR="003634D0">
        <w:t>evolution</w:t>
      </w:r>
      <w:r w:rsidR="00D15DAF">
        <w:t>ary</w:t>
      </w:r>
      <w:r w:rsidR="003634D0">
        <w:t xml:space="preserve"> France</w:t>
      </w:r>
      <w:r w:rsidR="00D15DAF">
        <w:t xml:space="preserve"> to</w:t>
      </w:r>
      <w:r w:rsidR="003634D0">
        <w:t xml:space="preserve"> </w:t>
      </w:r>
      <w:r w:rsidR="00654EC8">
        <w:t xml:space="preserve">look </w:t>
      </w:r>
      <w:r w:rsidR="00D15DAF">
        <w:t>toward</w:t>
      </w:r>
      <w:r w:rsidR="00654EC8">
        <w:t xml:space="preserve"> the Old Regime </w:t>
      </w:r>
      <w:r w:rsidR="003634D0">
        <w:t xml:space="preserve">to </w:t>
      </w:r>
      <w:r w:rsidR="006073A1">
        <w:t xml:space="preserve">recover “a little of their </w:t>
      </w:r>
      <w:r w:rsidR="006073A1" w:rsidRPr="007276C4">
        <w:t xml:space="preserve">greatness” </w:t>
      </w:r>
      <w:r w:rsidR="00401775" w:rsidRPr="007276C4">
        <w:t>(</w:t>
      </w:r>
      <w:r w:rsidR="00391A1D" w:rsidRPr="007276C4">
        <w:rPr>
          <w:i/>
          <w:iCs/>
        </w:rPr>
        <w:t>OR</w:t>
      </w:r>
      <w:r w:rsidR="00391A1D" w:rsidRPr="007276C4">
        <w:t xml:space="preserve"> 179)</w:t>
      </w:r>
      <w:r w:rsidR="00401775" w:rsidRPr="007276C4">
        <w:t xml:space="preserve">. </w:t>
      </w:r>
      <w:r w:rsidR="00E85FD5" w:rsidRPr="007276C4">
        <w:t>Men then</w:t>
      </w:r>
      <w:r w:rsidR="006073A1" w:rsidRPr="007276C4">
        <w:t xml:space="preserve"> </w:t>
      </w:r>
      <w:r w:rsidR="00401775" w:rsidRPr="007276C4">
        <w:t>exhibi</w:t>
      </w:r>
      <w:r w:rsidR="00E85FD5" w:rsidRPr="007276C4">
        <w:t>ted</w:t>
      </w:r>
      <w:r w:rsidR="00401775" w:rsidRPr="007276C4">
        <w:t xml:space="preserve"> love and faith toward God and king </w:t>
      </w:r>
      <w:r w:rsidR="00E85FD5" w:rsidRPr="007276C4">
        <w:t>and were</w:t>
      </w:r>
      <w:r w:rsidR="00401775" w:rsidRPr="007276C4">
        <w:t xml:space="preserve"> </w:t>
      </w:r>
      <w:r w:rsidR="006073A1" w:rsidRPr="007276C4">
        <w:t xml:space="preserve">less </w:t>
      </w:r>
      <w:r w:rsidR="00401775" w:rsidRPr="007276C4">
        <w:t xml:space="preserve">enamored </w:t>
      </w:r>
      <w:r w:rsidR="00F27930" w:rsidRPr="007276C4">
        <w:t>with</w:t>
      </w:r>
      <w:r w:rsidR="003C20C8" w:rsidRPr="007276C4">
        <w:t xml:space="preserve"> </w:t>
      </w:r>
      <w:r w:rsidR="006073A1" w:rsidRPr="007276C4">
        <w:t>coercion</w:t>
      </w:r>
      <w:r w:rsidR="00E85FD5" w:rsidRPr="007276C4">
        <w:t>.</w:t>
      </w:r>
      <w:r w:rsidR="00D15DAF" w:rsidRPr="007276C4">
        <w:t xml:space="preserve"> </w:t>
      </w:r>
      <w:r w:rsidR="009078A3" w:rsidRPr="007276C4">
        <w:t>Too proud to casually abuse their responsibilities, t</w:t>
      </w:r>
      <w:r w:rsidR="00E85FD5" w:rsidRPr="007276C4">
        <w:t>hey</w:t>
      </w:r>
      <w:r w:rsidR="006073A1" w:rsidRPr="007276C4">
        <w:t xml:space="preserve"> desire</w:t>
      </w:r>
      <w:r w:rsidR="003C20C8" w:rsidRPr="007276C4">
        <w:t>d</w:t>
      </w:r>
      <w:r w:rsidR="006073A1" w:rsidRPr="007276C4">
        <w:t xml:space="preserve"> glory</w:t>
      </w:r>
      <w:r w:rsidR="00401775" w:rsidRPr="007276C4">
        <w:t xml:space="preserve"> and to be worthy of i</w:t>
      </w:r>
      <w:r w:rsidR="00F27930" w:rsidRPr="007276C4">
        <w:t>t</w:t>
      </w:r>
      <w:r w:rsidR="009078A3" w:rsidRPr="007276C4">
        <w:t xml:space="preserve"> </w:t>
      </w:r>
      <w:r w:rsidR="006073A1" w:rsidRPr="007276C4">
        <w:t>(</w:t>
      </w:r>
      <w:r w:rsidR="00391A1D" w:rsidRPr="007276C4">
        <w:rPr>
          <w:i/>
          <w:iCs/>
        </w:rPr>
        <w:t>OR</w:t>
      </w:r>
      <w:r w:rsidR="00391A1D" w:rsidRPr="007276C4">
        <w:t xml:space="preserve"> 179</w:t>
      </w:r>
      <w:r w:rsidR="006073A1" w:rsidRPr="007276C4">
        <w:t>).</w:t>
      </w:r>
      <w:r w:rsidR="00F27930" w:rsidRPr="007276C4">
        <w:t xml:space="preserve"> Even the</w:t>
      </w:r>
      <w:r w:rsidR="00F27930">
        <w:t xml:space="preserve"> lives of the peasants in the Old </w:t>
      </w:r>
      <w:r w:rsidR="00F27930">
        <w:lastRenderedPageBreak/>
        <w:t>Regime were less regulated and regimented than the</w:t>
      </w:r>
      <w:r w:rsidR="005D485F">
        <w:t xml:space="preserve"> subjects of</w:t>
      </w:r>
      <w:r w:rsidR="00F27930">
        <w:t xml:space="preserve"> </w:t>
      </w:r>
      <w:r w:rsidR="009078A3">
        <w:t>the</w:t>
      </w:r>
      <w:r w:rsidR="00F27930">
        <w:t xml:space="preserve"> Republic or the Emperors</w:t>
      </w:r>
      <w:r w:rsidR="003C20C8">
        <w:t xml:space="preserve"> (</w:t>
      </w:r>
      <w:r w:rsidR="00391A1D" w:rsidRPr="00391A1D">
        <w:rPr>
          <w:i/>
          <w:iCs/>
        </w:rPr>
        <w:t>OR</w:t>
      </w:r>
      <w:r w:rsidR="00391A1D">
        <w:t xml:space="preserve"> 114, 131, 179</w:t>
      </w:r>
      <w:r w:rsidR="00A564D7">
        <w:t>,</w:t>
      </w:r>
      <w:r w:rsidR="00391A1D">
        <w:t xml:space="preserve"> 183, 192)</w:t>
      </w:r>
      <w:r w:rsidR="00F27930">
        <w:t>.</w:t>
      </w:r>
    </w:p>
    <w:p w14:paraId="6243C4E7" w14:textId="425B4796" w:rsidR="004A37CC" w:rsidRDefault="00C941E5" w:rsidP="00E85FD5">
      <w:r>
        <w:t>If Tocqueville romanticiz</w:t>
      </w:r>
      <w:r w:rsidR="009078A3">
        <w:t>es</w:t>
      </w:r>
      <w:r>
        <w:t xml:space="preserve"> </w:t>
      </w:r>
      <w:r w:rsidR="00DE78EB">
        <w:t>the old aristocracy,</w:t>
      </w:r>
      <w:r>
        <w:t xml:space="preserve"> i</w:t>
      </w:r>
      <w:r w:rsidR="00DE78EB">
        <w:t>t is</w:t>
      </w:r>
      <w:r>
        <w:t xml:space="preserve"> only </w:t>
      </w:r>
      <w:r w:rsidR="009078A3">
        <w:t>to</w:t>
      </w:r>
      <w:r>
        <w:t xml:space="preserve"> correct </w:t>
      </w:r>
      <w:r w:rsidR="009078A3">
        <w:t xml:space="preserve">the prevailing </w:t>
      </w:r>
      <w:r>
        <w:t>calumnious caricature</w:t>
      </w:r>
      <w:r w:rsidR="009078A3">
        <w:t xml:space="preserve"> of it</w:t>
      </w:r>
      <w:r w:rsidR="00DE78EB">
        <w:t xml:space="preserve">. </w:t>
      </w:r>
      <w:r w:rsidR="009078A3">
        <w:t>He</w:t>
      </w:r>
      <w:r>
        <w:t xml:space="preserve"> exhort</w:t>
      </w:r>
      <w:r w:rsidR="009078A3">
        <w:t>s</w:t>
      </w:r>
      <w:r>
        <w:t xml:space="preserve"> people in democratic times to live in a fashion befitting dignified free persons</w:t>
      </w:r>
      <w:r w:rsidR="00391A1D" w:rsidRPr="00245956">
        <w:t xml:space="preserve">. </w:t>
      </w:r>
      <w:r w:rsidR="009078A3">
        <w:t>But those who have not known freedom are most easily made to spurn it.</w:t>
      </w:r>
      <w:r w:rsidR="009078A3" w:rsidRPr="009078A3">
        <w:t xml:space="preserve"> </w:t>
      </w:r>
      <w:r w:rsidR="00882FAE">
        <w:t xml:space="preserve">The conjunction of reason and freedom can only </w:t>
      </w:r>
      <w:r w:rsidR="009078A3">
        <w:t xml:space="preserve">be </w:t>
      </w:r>
      <w:r w:rsidR="00882FAE">
        <w:t xml:space="preserve">learned </w:t>
      </w:r>
      <w:r w:rsidR="009078A3">
        <w:t xml:space="preserve">truly </w:t>
      </w:r>
      <w:r w:rsidR="00882FAE">
        <w:t>by being lived; but lacking that, instances of it from the past are better teachers of it tha</w:t>
      </w:r>
      <w:r w:rsidR="00F27930">
        <w:t>n</w:t>
      </w:r>
      <w:r w:rsidR="00882FAE">
        <w:t xml:space="preserve"> abstract systems of thought promising it</w:t>
      </w:r>
      <w:r w:rsidR="00F27930">
        <w:t xml:space="preserve"> in the future. </w:t>
      </w:r>
      <w:r w:rsidR="009078A3">
        <w:t xml:space="preserve">If Tocqueville doesn’t praise </w:t>
      </w:r>
      <w:r w:rsidR="009078A3" w:rsidRPr="00391A1D">
        <w:t xml:space="preserve">democracy enough it’s only because it already enjoys an abundance of vocal partisans </w:t>
      </w:r>
      <w:r w:rsidR="00391A1D" w:rsidRPr="00391A1D">
        <w:t>(</w:t>
      </w:r>
      <w:r w:rsidR="00391A1D" w:rsidRPr="00391A1D">
        <w:rPr>
          <w:i/>
          <w:iCs/>
        </w:rPr>
        <w:t>DA 400</w:t>
      </w:r>
      <w:r w:rsidR="009078A3" w:rsidRPr="00391A1D">
        <w:t>). He harbors</w:t>
      </w:r>
      <w:r w:rsidR="009078A3">
        <w:t xml:space="preserve"> no illusions about the </w:t>
      </w:r>
      <w:r w:rsidR="00FC77A7">
        <w:t xml:space="preserve">possibility of </w:t>
      </w:r>
      <w:r w:rsidR="009078A3">
        <w:t>restor</w:t>
      </w:r>
      <w:r w:rsidR="00FC77A7">
        <w:t xml:space="preserve">ing </w:t>
      </w:r>
      <w:r w:rsidR="009078A3">
        <w:t>aristocrac</w:t>
      </w:r>
      <w:r w:rsidR="009078A3" w:rsidRPr="009078A3">
        <w:t>y</w:t>
      </w:r>
      <w:r w:rsidR="00716243">
        <w:t xml:space="preserve"> (</w:t>
      </w:r>
      <w:r w:rsidR="00FC77A7" w:rsidRPr="00FC77A7">
        <w:rPr>
          <w:i/>
          <w:iCs/>
        </w:rPr>
        <w:t>DA</w:t>
      </w:r>
      <w:r w:rsidR="00FC77A7">
        <w:t xml:space="preserve"> 666</w:t>
      </w:r>
      <w:r w:rsidR="00716243">
        <w:t>)</w:t>
      </w:r>
      <w:r w:rsidR="009078A3" w:rsidRPr="009078A3">
        <w:t>.</w:t>
      </w:r>
    </w:p>
    <w:p w14:paraId="6096285F" w14:textId="3D322914" w:rsidR="007B40A6" w:rsidRDefault="0009673D" w:rsidP="007B40A6">
      <w:r>
        <w:t>Uniform, c</w:t>
      </w:r>
      <w:r w:rsidR="00595B70">
        <w:t>entralized</w:t>
      </w:r>
      <w:r>
        <w:t xml:space="preserve">, and calculated </w:t>
      </w:r>
      <w:r w:rsidR="008B467E">
        <w:t xml:space="preserve">statecraft </w:t>
      </w:r>
      <w:r w:rsidR="00595B70">
        <w:t>emerged before the Revolution thanks to the theories of the physiocrats</w:t>
      </w:r>
      <w:r w:rsidR="003A5523">
        <w:t xml:space="preserve">. </w:t>
      </w:r>
      <w:r w:rsidR="008B467E">
        <w:t>D</w:t>
      </w:r>
      <w:r w:rsidR="00595B70">
        <w:t>uring Tocqueville’s time</w:t>
      </w:r>
      <w:r w:rsidR="008B467E">
        <w:t>,</w:t>
      </w:r>
      <w:r w:rsidR="00595B70">
        <w:t xml:space="preserve"> the doctrines of Auguste Comte</w:t>
      </w:r>
      <w:r w:rsidR="008B467E">
        <w:t xml:space="preserve"> epitomized this approach to governance</w:t>
      </w:r>
      <w:r w:rsidR="00595B70">
        <w:t>.</w:t>
      </w:r>
      <w:r w:rsidR="00632C80">
        <w:rPr>
          <w:rStyle w:val="FootnoteReference"/>
        </w:rPr>
        <w:footnoteReference w:id="9"/>
      </w:r>
      <w:r w:rsidR="00F70EC5">
        <w:t xml:space="preserve"> </w:t>
      </w:r>
      <w:r w:rsidR="00595B70">
        <w:t xml:space="preserve"> The very goal is to render pruden</w:t>
      </w:r>
      <w:r w:rsidR="003A5523">
        <w:t>ce</w:t>
      </w:r>
      <w:r w:rsidR="007D6846">
        <w:t xml:space="preserve">, </w:t>
      </w:r>
      <w:r w:rsidR="00875777">
        <w:t>debate</w:t>
      </w:r>
      <w:r w:rsidR="007D6846">
        <w:t xml:space="preserve">, and </w:t>
      </w:r>
      <w:r w:rsidR="003A5523">
        <w:t xml:space="preserve">judgment </w:t>
      </w:r>
      <w:r w:rsidR="00595B70">
        <w:t>unnecessary. The</w:t>
      </w:r>
      <w:r w:rsidR="005D485F">
        <w:t>se frameworks form</w:t>
      </w:r>
      <w:r w:rsidR="00595B70">
        <w:t xml:space="preserve"> the </w:t>
      </w:r>
      <w:r w:rsidR="003A5523">
        <w:t>basis</w:t>
      </w:r>
      <w:r w:rsidR="00595B70">
        <w:t xml:space="preserve"> </w:t>
      </w:r>
      <w:r w:rsidR="003A5523">
        <w:t xml:space="preserve">of </w:t>
      </w:r>
      <w:r w:rsidR="00595B70">
        <w:t xml:space="preserve">modern </w:t>
      </w:r>
      <w:r w:rsidR="003A5523">
        <w:t>theories</w:t>
      </w:r>
      <w:r w:rsidR="00D66472" w:rsidRPr="00D66472">
        <w:t xml:space="preserve"> </w:t>
      </w:r>
      <w:r w:rsidR="00D66472">
        <w:t xml:space="preserve">that </w:t>
      </w:r>
      <w:r w:rsidR="008B467E">
        <w:t>emphasize</w:t>
      </w:r>
      <w:r w:rsidR="00D66472">
        <w:t xml:space="preserve"> material interests </w:t>
      </w:r>
      <w:r w:rsidR="008B467E">
        <w:t>and</w:t>
      </w:r>
      <w:r w:rsidR="003A5523">
        <w:t xml:space="preserve"> prescri</w:t>
      </w:r>
      <w:r w:rsidR="008B467E">
        <w:t>be</w:t>
      </w:r>
      <w:r w:rsidR="003A5523">
        <w:t xml:space="preserve"> </w:t>
      </w:r>
      <w:r w:rsidR="00D66472">
        <w:t xml:space="preserve">and delimit </w:t>
      </w:r>
      <w:r w:rsidR="003A5523">
        <w:t>action</w:t>
      </w:r>
      <w:r w:rsidR="00D66472">
        <w:t xml:space="preserve"> </w:t>
      </w:r>
      <w:r w:rsidR="003A5523">
        <w:t xml:space="preserve">in terms of what </w:t>
      </w:r>
      <w:r w:rsidR="00D66472">
        <w:t>a</w:t>
      </w:r>
      <w:r w:rsidR="003A5523">
        <w:t xml:space="preserve"> rational person would do</w:t>
      </w:r>
      <w:r w:rsidR="00D66472">
        <w:t xml:space="preserve">, without needing to consult or persuade </w:t>
      </w:r>
      <w:r w:rsidR="008B467E">
        <w:t>actual people</w:t>
      </w:r>
      <w:r w:rsidR="003A5523">
        <w:t>—</w:t>
      </w:r>
      <w:r w:rsidR="008B467E">
        <w:t xml:space="preserve">then ruling </w:t>
      </w:r>
      <w:r w:rsidR="00C42DC3">
        <w:t xml:space="preserve">everybody </w:t>
      </w:r>
      <w:r w:rsidR="00D66472">
        <w:t>so</w:t>
      </w:r>
      <w:r w:rsidR="003A5523">
        <w:t xml:space="preserve"> </w:t>
      </w:r>
      <w:r w:rsidR="003A5523" w:rsidRPr="005B2B91">
        <w:t xml:space="preserve">they’ll </w:t>
      </w:r>
      <w:r w:rsidR="003A5523">
        <w:t xml:space="preserve">behave accordingly. </w:t>
      </w:r>
      <w:r w:rsidR="007D6846" w:rsidRPr="00504D89">
        <w:t xml:space="preserve">Tocqueville sees </w:t>
      </w:r>
      <w:r w:rsidR="008B467E">
        <w:t>these attempts to transcend politics</w:t>
      </w:r>
      <w:r w:rsidR="007D6846">
        <w:t xml:space="preserve"> </w:t>
      </w:r>
      <w:r w:rsidR="007D6846" w:rsidRPr="00504D89">
        <w:t xml:space="preserve">as </w:t>
      </w:r>
      <w:r w:rsidR="00DE0729">
        <w:t>an “immense public evil”</w:t>
      </w:r>
      <w:r w:rsidR="005D13BC">
        <w:t xml:space="preserve"> (</w:t>
      </w:r>
      <w:r w:rsidR="00DE0729" w:rsidRPr="00FD6629">
        <w:rPr>
          <w:i/>
          <w:iCs/>
        </w:rPr>
        <w:t>OR</w:t>
      </w:r>
      <w:r w:rsidR="00DE0729">
        <w:t xml:space="preserve"> 208; cf. </w:t>
      </w:r>
      <w:r w:rsidR="00DE0729" w:rsidRPr="00FD6629">
        <w:rPr>
          <w:i/>
          <w:iCs/>
        </w:rPr>
        <w:t>DA</w:t>
      </w:r>
      <w:r w:rsidR="00DE0729">
        <w:t xml:space="preserve"> 408</w:t>
      </w:r>
      <w:r w:rsidR="005D13BC">
        <w:t>)</w:t>
      </w:r>
      <w:r w:rsidR="00DE0729" w:rsidRPr="00DE0729">
        <w:t xml:space="preserve"> </w:t>
      </w:r>
      <w:r w:rsidR="005D485F">
        <w:t xml:space="preserve">that </w:t>
      </w:r>
      <w:r w:rsidR="00DE0729">
        <w:t>tramp</w:t>
      </w:r>
      <w:r w:rsidR="005D485F">
        <w:t>les</w:t>
      </w:r>
      <w:r w:rsidR="00DE0729">
        <w:t xml:space="preserve"> upon human nature</w:t>
      </w:r>
      <w:r w:rsidR="007D6846">
        <w:t>. A positivi</w:t>
      </w:r>
      <w:r w:rsidR="00875777">
        <w:t>s</w:t>
      </w:r>
      <w:r w:rsidR="007D6846">
        <w:t>ti</w:t>
      </w:r>
      <w:r w:rsidR="00875777">
        <w:t>c</w:t>
      </w:r>
      <w:r w:rsidR="007D6846">
        <w:t xml:space="preserve"> approach that treats economics as king is </w:t>
      </w:r>
      <w:r w:rsidR="00875777">
        <w:t>practically heaven-sent for</w:t>
      </w:r>
      <w:r w:rsidR="007D6846">
        <w:t xml:space="preserve"> popular dictatorship</w:t>
      </w:r>
      <w:r w:rsidR="00FC3A24">
        <w:t>s</w:t>
      </w:r>
      <w:r w:rsidR="001719E1">
        <w:t>, rejecting limited government</w:t>
      </w:r>
      <w:r w:rsidR="00542BC8">
        <w:t xml:space="preserve"> </w:t>
      </w:r>
      <w:r w:rsidR="001719E1">
        <w:t xml:space="preserve">in order </w:t>
      </w:r>
      <w:r w:rsidR="00542BC8">
        <w:t xml:space="preserve">to </w:t>
      </w:r>
      <w:r w:rsidR="001719E1">
        <w:t xml:space="preserve">do </w:t>
      </w:r>
      <w:r w:rsidR="00542BC8">
        <w:t xml:space="preserve">whatever </w:t>
      </w:r>
      <w:r w:rsidR="001719E1">
        <w:t>they</w:t>
      </w:r>
      <w:r w:rsidR="00542BC8">
        <w:t xml:space="preserve"> </w:t>
      </w:r>
      <w:r w:rsidR="00DE0729">
        <w:t>declare</w:t>
      </w:r>
      <w:r w:rsidR="001719E1">
        <w:t xml:space="preserve"> materially </w:t>
      </w:r>
      <w:r w:rsidR="00542BC8">
        <w:t>necessary</w:t>
      </w:r>
      <w:r w:rsidR="001719E1">
        <w:t xml:space="preserve"> </w:t>
      </w:r>
      <w:r w:rsidR="00542BC8">
        <w:t>in the name of the people</w:t>
      </w:r>
      <w:r w:rsidR="00C91C28">
        <w:t>.</w:t>
      </w:r>
    </w:p>
    <w:p w14:paraId="1915895E" w14:textId="1A8AF96B" w:rsidR="00AA6678" w:rsidRPr="00EF5D1F" w:rsidRDefault="00FC3A24" w:rsidP="00EF5D1F">
      <w:pPr>
        <w:rPr>
          <w:lang w:val="en-US"/>
        </w:rPr>
      </w:pPr>
      <w:r>
        <w:lastRenderedPageBreak/>
        <w:t>A</w:t>
      </w:r>
      <w:r w:rsidR="00205F50">
        <w:t>fter the</w:t>
      </w:r>
      <w:r>
        <w:t xml:space="preserve"> disorder and disappointment of the</w:t>
      </w:r>
      <w:r w:rsidR="00205F50">
        <w:t xml:space="preserve"> Revolution</w:t>
      </w:r>
      <w:r>
        <w:t>,</w:t>
      </w:r>
      <w:r w:rsidR="00205F50">
        <w:t xml:space="preserve"> people</w:t>
      </w:r>
      <w:r w:rsidR="00156CB2">
        <w:t xml:space="preserve"> began to search for </w:t>
      </w:r>
      <w:r>
        <w:t>a new</w:t>
      </w:r>
      <w:r w:rsidR="00156CB2">
        <w:t xml:space="preserve"> master</w:t>
      </w:r>
      <w:r w:rsidR="00D66472">
        <w:t>.</w:t>
      </w:r>
      <w:r w:rsidR="00B1080F">
        <w:rPr>
          <w:rStyle w:val="FootnoteReference"/>
        </w:rPr>
        <w:footnoteReference w:id="10"/>
      </w:r>
      <w:r w:rsidR="00D66472">
        <w:t xml:space="preserve"> </w:t>
      </w:r>
      <w:r w:rsidR="00C91C28">
        <w:t xml:space="preserve">Through several </w:t>
      </w:r>
      <w:r>
        <w:t xml:space="preserve">rapid </w:t>
      </w:r>
      <w:r w:rsidR="00D66472">
        <w:t>alterations</w:t>
      </w:r>
      <w:r>
        <w:t xml:space="preserve"> of regime, </w:t>
      </w:r>
      <w:r w:rsidR="00205F50">
        <w:t>centralized</w:t>
      </w:r>
      <w:r w:rsidR="007B40A6">
        <w:t xml:space="preserve"> schemes for</w:t>
      </w:r>
      <w:r w:rsidR="00205F50">
        <w:t xml:space="preserve"> </w:t>
      </w:r>
      <w:r w:rsidR="007B40A6">
        <w:t xml:space="preserve">public </w:t>
      </w:r>
      <w:r w:rsidR="00205F50">
        <w:t>administration</w:t>
      </w:r>
      <w:r w:rsidR="00156CB2">
        <w:t xml:space="preserve"> found immense </w:t>
      </w:r>
      <w:r>
        <w:t>opportunities</w:t>
      </w:r>
      <w:r w:rsidR="00156CB2">
        <w:t xml:space="preserve"> for </w:t>
      </w:r>
      <w:r w:rsidR="00205F50">
        <w:t xml:space="preserve">continuity and </w:t>
      </w:r>
      <w:r>
        <w:t>growth</w:t>
      </w:r>
      <w:r w:rsidR="00156CB2">
        <w:t xml:space="preserve"> (</w:t>
      </w:r>
      <w:r w:rsidR="00FD6629" w:rsidRPr="00FD6629">
        <w:rPr>
          <w:i/>
          <w:iCs/>
        </w:rPr>
        <w:t>OR</w:t>
      </w:r>
      <w:r w:rsidR="00FD6629">
        <w:t xml:space="preserve"> 245</w:t>
      </w:r>
      <w:r w:rsidR="00156CB2">
        <w:t>).</w:t>
      </w:r>
      <w:r>
        <w:t xml:space="preserve"> </w:t>
      </w:r>
      <w:r w:rsidR="00A564D7">
        <w:t>“[</w:t>
      </w:r>
      <w:r w:rsidR="007B2DA7">
        <w:t>L</w:t>
      </w:r>
      <w:r w:rsidR="00A564D7">
        <w:t>]</w:t>
      </w:r>
      <w:r w:rsidR="007B2DA7">
        <w:t>ike some rivers go underground only to reappear” as “the same stream between different banks” (</w:t>
      </w:r>
      <w:r w:rsidR="00FD6629" w:rsidRPr="00FD6629">
        <w:rPr>
          <w:i/>
          <w:iCs/>
        </w:rPr>
        <w:t>OR</w:t>
      </w:r>
      <w:r w:rsidR="00FD6629">
        <w:t xml:space="preserve"> 85</w:t>
      </w:r>
      <w:r w:rsidR="007B2DA7">
        <w:t xml:space="preserve">), the centralizing tendencies of pre-Revolutionary France rapidly resurfaced and continued to flow in what followed. </w:t>
      </w:r>
      <w:r>
        <w:t xml:space="preserve">People clamored for </w:t>
      </w:r>
      <w:r w:rsidR="00C91C28">
        <w:t>the state</w:t>
      </w:r>
      <w:r>
        <w:t xml:space="preserve"> to do what they could not do for themselves</w:t>
      </w:r>
      <w:r w:rsidR="00B04AEC">
        <w:t xml:space="preserve"> (</w:t>
      </w:r>
      <w:r w:rsidR="00FD6629" w:rsidRPr="00FD6629">
        <w:rPr>
          <w:i/>
          <w:iCs/>
        </w:rPr>
        <w:t>DA</w:t>
      </w:r>
      <w:r w:rsidR="00FD6629">
        <w:t xml:space="preserve"> 88</w:t>
      </w:r>
      <w:r w:rsidR="00B04AEC">
        <w:t>)</w:t>
      </w:r>
      <w:r>
        <w:t>, thanks to what they had done to themselves, not understanding that what had been done to them previously left them ill</w:t>
      </w:r>
      <w:r w:rsidR="007B40A6">
        <w:t>-</w:t>
      </w:r>
      <w:r>
        <w:t xml:space="preserve">equipped to accomplish what they initially </w:t>
      </w:r>
      <w:r w:rsidR="007B40A6">
        <w:t>envisioned</w:t>
      </w:r>
      <w:r>
        <w:t>.</w:t>
      </w:r>
      <w:r w:rsidR="007B40A6">
        <w:t xml:space="preserve"> Under the Old Regime,</w:t>
      </w:r>
      <w:r w:rsidR="007B40A6">
        <w:rPr>
          <w:lang w:val="en-US"/>
        </w:rPr>
        <w:t xml:space="preserve"> a</w:t>
      </w:r>
      <w:r w:rsidR="00975119" w:rsidRPr="00975119">
        <w:rPr>
          <w:lang w:val="en-US"/>
        </w:rPr>
        <w:t xml:space="preserve">dministrative </w:t>
      </w:r>
      <w:r w:rsidR="007B40A6">
        <w:rPr>
          <w:lang w:val="en-US"/>
        </w:rPr>
        <w:t>c</w:t>
      </w:r>
      <w:r w:rsidR="00975119" w:rsidRPr="00975119">
        <w:rPr>
          <w:lang w:val="en-US"/>
        </w:rPr>
        <w:t xml:space="preserve">entralization </w:t>
      </w:r>
      <w:r w:rsidR="007B40A6">
        <w:rPr>
          <w:lang w:val="en-US"/>
        </w:rPr>
        <w:t xml:space="preserve">had already </w:t>
      </w:r>
      <w:r w:rsidR="00975119" w:rsidRPr="00975119">
        <w:rPr>
          <w:lang w:val="en-US"/>
        </w:rPr>
        <w:t>erode</w:t>
      </w:r>
      <w:r w:rsidR="007B40A6">
        <w:rPr>
          <w:lang w:val="en-US"/>
        </w:rPr>
        <w:t xml:space="preserve">d the authority </w:t>
      </w:r>
      <w:r w:rsidR="00975119" w:rsidRPr="00975119">
        <w:rPr>
          <w:lang w:val="en-US"/>
        </w:rPr>
        <w:t>of noble lords</w:t>
      </w:r>
      <w:r w:rsidR="007B40A6">
        <w:rPr>
          <w:lang w:val="en-US"/>
        </w:rPr>
        <w:t xml:space="preserve"> and </w:t>
      </w:r>
      <w:r w:rsidR="00975119" w:rsidRPr="00975119">
        <w:rPr>
          <w:lang w:val="en-US"/>
        </w:rPr>
        <w:t>ma</w:t>
      </w:r>
      <w:r w:rsidR="007B40A6">
        <w:rPr>
          <w:lang w:val="en-US"/>
        </w:rPr>
        <w:t>d</w:t>
      </w:r>
      <w:r w:rsidR="00975119" w:rsidRPr="00975119">
        <w:rPr>
          <w:lang w:val="en-US"/>
        </w:rPr>
        <w:t>e provi</w:t>
      </w:r>
      <w:r w:rsidR="007B40A6">
        <w:rPr>
          <w:lang w:val="en-US"/>
        </w:rPr>
        <w:t>sions</w:t>
      </w:r>
      <w:r w:rsidR="00975119" w:rsidRPr="00975119">
        <w:rPr>
          <w:lang w:val="en-US"/>
        </w:rPr>
        <w:t xml:space="preserve"> for the poor a </w:t>
      </w:r>
      <w:r w:rsidR="007B40A6" w:rsidRPr="00975119">
        <w:rPr>
          <w:lang w:val="en-US"/>
        </w:rPr>
        <w:t>micromanaged</w:t>
      </w:r>
      <w:r w:rsidR="007B40A6">
        <w:rPr>
          <w:lang w:val="en-US"/>
        </w:rPr>
        <w:t>,</w:t>
      </w:r>
      <w:r w:rsidR="007B40A6" w:rsidRPr="00975119">
        <w:rPr>
          <w:lang w:val="en-US"/>
        </w:rPr>
        <w:t xml:space="preserve"> </w:t>
      </w:r>
      <w:r w:rsidR="007B40A6">
        <w:rPr>
          <w:lang w:val="en-US"/>
        </w:rPr>
        <w:t xml:space="preserve">nationalized </w:t>
      </w:r>
      <w:r w:rsidR="00975119" w:rsidRPr="00975119">
        <w:rPr>
          <w:lang w:val="en-US"/>
        </w:rPr>
        <w:t>operation (</w:t>
      </w:r>
      <w:r w:rsidR="00FD6629" w:rsidRPr="00FD6629">
        <w:rPr>
          <w:i/>
          <w:iCs/>
          <w:lang w:val="en-US"/>
        </w:rPr>
        <w:t>OR</w:t>
      </w:r>
      <w:r w:rsidR="00FD6629">
        <w:rPr>
          <w:lang w:val="en-US"/>
        </w:rPr>
        <w:t xml:space="preserve"> 121, 123</w:t>
      </w:r>
      <w:r w:rsidR="00975119" w:rsidRPr="00975119">
        <w:rPr>
          <w:lang w:val="en-US"/>
        </w:rPr>
        <w:t xml:space="preserve">). </w:t>
      </w:r>
      <w:r w:rsidR="00327336">
        <w:rPr>
          <w:lang w:val="en-US"/>
        </w:rPr>
        <w:t>Generally s</w:t>
      </w:r>
      <w:r w:rsidR="007B40A6">
        <w:rPr>
          <w:lang w:val="en-US"/>
        </w:rPr>
        <w:t xml:space="preserve">eeking policies </w:t>
      </w:r>
      <w:r w:rsidR="00975119" w:rsidRPr="00975119">
        <w:rPr>
          <w:lang w:val="en-US"/>
        </w:rPr>
        <w:t>“</w:t>
      </w:r>
      <w:r w:rsidR="000F2126">
        <w:rPr>
          <w:lang w:val="en-US"/>
        </w:rPr>
        <w:t>e</w:t>
      </w:r>
      <w:r w:rsidR="000F2126" w:rsidRPr="00975119">
        <w:rPr>
          <w:lang w:val="en-US"/>
        </w:rPr>
        <w:t xml:space="preserve">qually </w:t>
      </w:r>
      <w:r w:rsidR="00975119" w:rsidRPr="00975119">
        <w:rPr>
          <w:lang w:val="en-US"/>
        </w:rPr>
        <w:t>applicable over the entire kingdom” (</w:t>
      </w:r>
      <w:r w:rsidR="00FD6629" w:rsidRPr="00FD6629">
        <w:rPr>
          <w:i/>
          <w:iCs/>
          <w:lang w:val="en-US"/>
        </w:rPr>
        <w:t>OR</w:t>
      </w:r>
      <w:r w:rsidR="00FD6629">
        <w:rPr>
          <w:lang w:val="en-US"/>
        </w:rPr>
        <w:t xml:space="preserve"> 123</w:t>
      </w:r>
      <w:r w:rsidR="00975119" w:rsidRPr="00975119">
        <w:rPr>
          <w:lang w:val="en-US"/>
        </w:rPr>
        <w:t>),</w:t>
      </w:r>
      <w:r w:rsidR="007B40A6">
        <w:rPr>
          <w:lang w:val="en-US"/>
        </w:rPr>
        <w:t xml:space="preserve"> </w:t>
      </w:r>
      <w:r w:rsidR="007B2DA7">
        <w:rPr>
          <w:lang w:val="en-US"/>
        </w:rPr>
        <w:t xml:space="preserve">according to </w:t>
      </w:r>
      <w:r w:rsidR="007B40A6">
        <w:rPr>
          <w:lang w:val="en-US"/>
        </w:rPr>
        <w:t>Tocqueville</w:t>
      </w:r>
      <w:r w:rsidR="007B2DA7">
        <w:rPr>
          <w:lang w:val="en-US"/>
        </w:rPr>
        <w:t>,</w:t>
      </w:r>
      <w:r w:rsidR="007B40A6">
        <w:rPr>
          <w:lang w:val="en-US"/>
        </w:rPr>
        <w:t xml:space="preserve"> </w:t>
      </w:r>
      <w:r w:rsidR="00975119" w:rsidRPr="00975119">
        <w:rPr>
          <w:lang w:val="en-US"/>
        </w:rPr>
        <w:t>“the government already exchanged the role of sovereign for that of guardian” (</w:t>
      </w:r>
      <w:r w:rsidR="00FD6629" w:rsidRPr="00FD6629">
        <w:rPr>
          <w:i/>
          <w:iCs/>
          <w:lang w:val="en-US"/>
        </w:rPr>
        <w:t>OR</w:t>
      </w:r>
      <w:r w:rsidR="00FD6629">
        <w:rPr>
          <w:lang w:val="en-US"/>
        </w:rPr>
        <w:t xml:space="preserve"> 124</w:t>
      </w:r>
      <w:r w:rsidR="00975119" w:rsidRPr="00975119">
        <w:rPr>
          <w:lang w:val="en-US"/>
        </w:rPr>
        <w:t>)</w:t>
      </w:r>
      <w:r w:rsidR="007B40A6">
        <w:rPr>
          <w:lang w:val="en-US"/>
        </w:rPr>
        <w:t xml:space="preserve">, well before </w:t>
      </w:r>
      <w:r w:rsidR="007B2DA7">
        <w:rPr>
          <w:lang w:val="en-US"/>
        </w:rPr>
        <w:t>later</w:t>
      </w:r>
      <w:r w:rsidR="00707F40">
        <w:rPr>
          <w:lang w:val="en-US"/>
        </w:rPr>
        <w:t xml:space="preserve"> </w:t>
      </w:r>
      <w:r w:rsidR="007B2DA7">
        <w:rPr>
          <w:lang w:val="en-US"/>
        </w:rPr>
        <w:t xml:space="preserve">regimes </w:t>
      </w:r>
      <w:r w:rsidR="00707F40">
        <w:rPr>
          <w:lang w:val="en-US"/>
        </w:rPr>
        <w:t xml:space="preserve">expanded and consolidated </w:t>
      </w:r>
      <w:r w:rsidR="007B2DA7">
        <w:rPr>
          <w:lang w:val="en-US"/>
        </w:rPr>
        <w:t>matters</w:t>
      </w:r>
      <w:r w:rsidR="00975119" w:rsidRPr="00975119">
        <w:rPr>
          <w:lang w:val="en-US"/>
        </w:rPr>
        <w:t>.</w:t>
      </w:r>
    </w:p>
    <w:p w14:paraId="46521970" w14:textId="582F700F" w:rsidR="006E6DAD" w:rsidRPr="00082618" w:rsidRDefault="007A6DA1" w:rsidP="00082618">
      <w:pPr>
        <w:ind w:firstLine="0"/>
        <w:rPr>
          <w:b/>
          <w:bCs/>
        </w:rPr>
      </w:pPr>
      <w:r>
        <w:rPr>
          <w:b/>
          <w:bCs/>
        </w:rPr>
        <w:t>Democratization and the Authority of Science</w:t>
      </w:r>
    </w:p>
    <w:p w14:paraId="190A02AE" w14:textId="2ABC5491" w:rsidR="00AE7EDF" w:rsidRDefault="001B7790" w:rsidP="001B7790">
      <w:r>
        <w:t>T</w:t>
      </w:r>
      <w:r w:rsidR="00AE7EDF">
        <w:t xml:space="preserve">he </w:t>
      </w:r>
      <w:r>
        <w:t xml:space="preserve">French </w:t>
      </w:r>
      <w:r w:rsidR="00AE7EDF">
        <w:t>Enlightenment</w:t>
      </w:r>
      <w:r w:rsidR="00AD63F6" w:rsidRPr="00AD63F6">
        <w:t xml:space="preserve"> </w:t>
      </w:r>
      <w:r w:rsidR="00B1415C">
        <w:t>spawned</w:t>
      </w:r>
      <w:r w:rsidR="00AD63F6">
        <w:t xml:space="preserve"> </w:t>
      </w:r>
      <w:r w:rsidR="00AE7EDF">
        <w:t>a larger literate population</w:t>
      </w:r>
      <w:r w:rsidR="00F91351">
        <w:t>. Its</w:t>
      </w:r>
      <w:r w:rsidR="00614555">
        <w:t xml:space="preserve"> intellectualized elite regarded it as </w:t>
      </w:r>
      <w:r w:rsidR="00F91351">
        <w:t xml:space="preserve">its </w:t>
      </w:r>
      <w:r w:rsidR="00614555">
        <w:t xml:space="preserve">responsibility to assume ruling offices rather than </w:t>
      </w:r>
      <w:ins w:id="2" w:author="SHSU" w:date="2019-08-01T15:14:00Z">
        <w:r w:rsidR="003774B8">
          <w:t xml:space="preserve">to </w:t>
        </w:r>
      </w:ins>
      <w:r w:rsidR="00614555">
        <w:t>create the conditions under which the French people would learn self-rule.</w:t>
      </w:r>
      <w:r w:rsidR="0028013A">
        <w:rPr>
          <w:rStyle w:val="FootnoteReference"/>
        </w:rPr>
        <w:footnoteReference w:id="11"/>
      </w:r>
      <w:r w:rsidR="00136474">
        <w:t xml:space="preserve"> </w:t>
      </w:r>
      <w:r w:rsidR="00B1415C">
        <w:t xml:space="preserve">The </w:t>
      </w:r>
      <w:r w:rsidR="00B1415C" w:rsidRPr="007276C4">
        <w:t xml:space="preserve">people </w:t>
      </w:r>
      <w:r w:rsidR="00531AC2" w:rsidRPr="007276C4">
        <w:t xml:space="preserve">were furthermore seen </w:t>
      </w:r>
      <w:r w:rsidR="00B6701D" w:rsidRPr="007276C4">
        <w:t xml:space="preserve">as in need of major renovation to </w:t>
      </w:r>
      <w:r w:rsidR="00F91351" w:rsidRPr="007276C4">
        <w:t xml:space="preserve">become </w:t>
      </w:r>
      <w:r w:rsidR="00B6701D" w:rsidRPr="007276C4">
        <w:t xml:space="preserve">suitable for enlightened </w:t>
      </w:r>
      <w:r w:rsidR="00531AC2" w:rsidRPr="007276C4">
        <w:t xml:space="preserve">society </w:t>
      </w:r>
      <w:r w:rsidR="00B6701D" w:rsidRPr="00DE3BFD">
        <w:t>(</w:t>
      </w:r>
      <w:r w:rsidR="00A45345" w:rsidRPr="00C96FF3">
        <w:rPr>
          <w:i/>
          <w:iCs/>
        </w:rPr>
        <w:t>DA</w:t>
      </w:r>
      <w:r w:rsidR="00A45345" w:rsidRPr="00DE3BFD">
        <w:t xml:space="preserve"> 188, 340; </w:t>
      </w:r>
      <w:r w:rsidR="00A45345" w:rsidRPr="00DE3BFD">
        <w:rPr>
          <w:i/>
          <w:iCs/>
        </w:rPr>
        <w:t>OR</w:t>
      </w:r>
      <w:r w:rsidR="00A45345" w:rsidRPr="00DE3BFD">
        <w:t xml:space="preserve"> 245</w:t>
      </w:r>
      <w:r w:rsidR="00B6701D" w:rsidRPr="00DE3BFD">
        <w:t>).</w:t>
      </w:r>
      <w:r w:rsidR="00B6701D">
        <w:t xml:space="preserve"> </w:t>
      </w:r>
      <w:r w:rsidR="00531AC2">
        <w:t xml:space="preserve">As a scholar and a statesman, Tocqueville observed multiple attempts to implement rationalistic </w:t>
      </w:r>
      <w:r w:rsidR="00531AC2">
        <w:lastRenderedPageBreak/>
        <w:t>systems after the Old Regime fell.</w:t>
      </w:r>
      <w:r w:rsidR="00136474" w:rsidRPr="00136474">
        <w:t xml:space="preserve"> His </w:t>
      </w:r>
      <w:r w:rsidR="00504FCF">
        <w:t>political</w:t>
      </w:r>
      <w:r w:rsidR="00136474" w:rsidRPr="00136474">
        <w:t xml:space="preserve"> science </w:t>
      </w:r>
      <w:r w:rsidR="00F70EC5">
        <w:t xml:space="preserve">endeavors to </w:t>
      </w:r>
      <w:r w:rsidR="00136474" w:rsidRPr="00136474">
        <w:t xml:space="preserve">explain why </w:t>
      </w:r>
      <w:commentRangeStart w:id="3"/>
      <w:r w:rsidR="00136474" w:rsidRPr="00136474">
        <w:t>theirs</w:t>
      </w:r>
      <w:commentRangeEnd w:id="3"/>
      <w:r w:rsidR="003774B8">
        <w:rPr>
          <w:rStyle w:val="CommentReference"/>
        </w:rPr>
        <w:commentReference w:id="3"/>
      </w:r>
      <w:r w:rsidR="00136474" w:rsidRPr="00136474">
        <w:t xml:space="preserve"> necessarily fail </w:t>
      </w:r>
      <w:r w:rsidR="00B6701D">
        <w:t>(</w:t>
      </w:r>
      <w:r w:rsidR="00A45345" w:rsidRPr="00A45345">
        <w:rPr>
          <w:i/>
          <w:iCs/>
        </w:rPr>
        <w:t xml:space="preserve">Rec. </w:t>
      </w:r>
      <w:r w:rsidR="00A45345">
        <w:t>68</w:t>
      </w:r>
      <w:r w:rsidR="00B6701D">
        <w:t>)</w:t>
      </w:r>
      <w:r w:rsidR="00136474" w:rsidRPr="00136474">
        <w:t>.</w:t>
      </w:r>
    </w:p>
    <w:p w14:paraId="53C6E1E8" w14:textId="50E7F29B" w:rsidR="008C14B5" w:rsidRDefault="00782AAD" w:rsidP="00B4044B">
      <w:r>
        <w:t>Little effort is required to convince souls conformed to d</w:t>
      </w:r>
      <w:r w:rsidR="00AE7EDF">
        <w:t xml:space="preserve">emocratic </w:t>
      </w:r>
      <w:r w:rsidR="00550636">
        <w:t>mores</w:t>
      </w:r>
      <w:r>
        <w:t xml:space="preserve"> that inequalities are unjust. </w:t>
      </w:r>
      <w:r w:rsidR="005F1B83">
        <w:t>That</w:t>
      </w:r>
      <w:r>
        <w:t xml:space="preserve"> principle </w:t>
      </w:r>
      <w:r w:rsidR="005F1B83">
        <w:t>is easy to</w:t>
      </w:r>
      <w:r>
        <w:t xml:space="preserve"> apply, </w:t>
      </w:r>
      <w:r w:rsidR="00482CBA">
        <w:t xml:space="preserve">and </w:t>
      </w:r>
      <w:r>
        <w:t xml:space="preserve">it gratifies. </w:t>
      </w:r>
      <w:r w:rsidR="004E09C6">
        <w:t>To them, e</w:t>
      </w:r>
      <w:r>
        <w:t>xpertise in the applied science of equality</w:t>
      </w:r>
      <w:r w:rsidR="005F1B83">
        <w:t xml:space="preserve"> in an exception</w:t>
      </w:r>
      <w:r>
        <w:t>; t</w:t>
      </w:r>
      <w:r w:rsidR="004E09C6">
        <w:t>hey</w:t>
      </w:r>
      <w:r>
        <w:t xml:space="preserve"> who possess </w:t>
      </w:r>
      <w:r w:rsidR="005F1B83">
        <w:t xml:space="preserve">it </w:t>
      </w:r>
      <w:r w:rsidR="00550636">
        <w:t>may enjoy</w:t>
      </w:r>
      <w:r>
        <w:t xml:space="preserve"> legitimate </w:t>
      </w:r>
      <w:r w:rsidR="00482CBA">
        <w:t>advantages and authority</w:t>
      </w:r>
      <w:r>
        <w:t>.</w:t>
      </w:r>
      <w:r w:rsidR="00550636">
        <w:t xml:space="preserve"> But equality is a quality of the relationships between people. Tocquevill</w:t>
      </w:r>
      <w:r w:rsidR="00C17276">
        <w:t>i</w:t>
      </w:r>
      <w:r w:rsidR="00550636">
        <w:t xml:space="preserve">an political science is concerned </w:t>
      </w:r>
      <w:r w:rsidR="00F91351">
        <w:t xml:space="preserve">instead </w:t>
      </w:r>
      <w:r w:rsidR="00550636">
        <w:t>with the qualities that people themselves possess, and how they acquire them</w:t>
      </w:r>
      <w:r w:rsidR="005F1B83">
        <w:t xml:space="preserve">, </w:t>
      </w:r>
      <w:r w:rsidR="002D07FA">
        <w:t xml:space="preserve">rather </w:t>
      </w:r>
      <w:r w:rsidR="005F1B83">
        <w:t xml:space="preserve">than </w:t>
      </w:r>
      <w:r w:rsidR="00743A3B">
        <w:t xml:space="preserve">with </w:t>
      </w:r>
      <w:r w:rsidR="00550636">
        <w:t>conform</w:t>
      </w:r>
      <w:r w:rsidR="00743A3B">
        <w:t>ing</w:t>
      </w:r>
      <w:r w:rsidR="00550636">
        <w:t xml:space="preserve"> people’s souls to the exigencies of a theoretically preferable system. </w:t>
      </w:r>
      <w:r w:rsidR="00AB7D55">
        <w:t>H</w:t>
      </w:r>
      <w:r w:rsidR="00743A3B">
        <w:t>appily</w:t>
      </w:r>
      <w:r w:rsidR="00550636">
        <w:t xml:space="preserve">, the system that promotes </w:t>
      </w:r>
      <w:r w:rsidR="00AB7D55">
        <w:t xml:space="preserve">personal self-development and </w:t>
      </w:r>
      <w:r w:rsidR="00550636">
        <w:t xml:space="preserve">self-interest </w:t>
      </w:r>
      <w:r w:rsidR="00AB7D55">
        <w:t>properly understood</w:t>
      </w:r>
      <w:r w:rsidR="00550636">
        <w:t xml:space="preserve"> encourages and rewards sociability and </w:t>
      </w:r>
      <w:r w:rsidR="00550636" w:rsidRPr="008A3BE4">
        <w:t>interdependency (</w:t>
      </w:r>
      <w:r w:rsidR="008A3BE4" w:rsidRPr="008A3BE4">
        <w:rPr>
          <w:i/>
          <w:iCs/>
        </w:rPr>
        <w:t>DA</w:t>
      </w:r>
      <w:r w:rsidR="008A3BE4" w:rsidRPr="008A3BE4">
        <w:t xml:space="preserve"> 502, 648)</w:t>
      </w:r>
      <w:r w:rsidR="00AB7D55" w:rsidRPr="008A3BE4">
        <w:t>.</w:t>
      </w:r>
      <w:r w:rsidR="00550636">
        <w:t xml:space="preserve"> </w:t>
      </w:r>
      <w:r w:rsidR="00AB7D55">
        <w:t xml:space="preserve">Modern systems </w:t>
      </w:r>
      <w:r w:rsidR="00482CBA">
        <w:t>that focus instead</w:t>
      </w:r>
      <w:r w:rsidR="00550636">
        <w:t xml:space="preserve"> on society as a whole turn people into</w:t>
      </w:r>
      <w:r w:rsidR="00047902">
        <w:t xml:space="preserve"> solitary and</w:t>
      </w:r>
      <w:r w:rsidR="00550636">
        <w:t xml:space="preserve"> dependent individuals (</w:t>
      </w:r>
      <w:r w:rsidR="008A3BE4" w:rsidRPr="008A3BE4">
        <w:rPr>
          <w:i/>
          <w:iCs/>
        </w:rPr>
        <w:t>DA</w:t>
      </w:r>
      <w:r w:rsidR="008A3BE4" w:rsidRPr="008A3BE4">
        <w:t xml:space="preserve"> 641</w:t>
      </w:r>
      <w:r w:rsidR="00550636" w:rsidRPr="008A3BE4">
        <w:t>).</w:t>
      </w:r>
      <w:r w:rsidR="00743A3B" w:rsidRPr="008A3BE4">
        <w:t xml:space="preserve"> Tocqueville’s</w:t>
      </w:r>
      <w:r w:rsidR="00743A3B">
        <w:t xml:space="preserve"> political science theorizes on the basis of empirical evidence, observing the </w:t>
      </w:r>
      <w:r w:rsidR="00AB7D55">
        <w:t xml:space="preserve">effects </w:t>
      </w:r>
      <w:r w:rsidR="00743A3B">
        <w:t xml:space="preserve">of beliefs, behaviors, customs and institutions on </w:t>
      </w:r>
      <w:r w:rsidR="00AB7D55">
        <w:t xml:space="preserve">people’s </w:t>
      </w:r>
      <w:r w:rsidR="00743A3B">
        <w:t>lived lives,</w:t>
      </w:r>
      <w:r w:rsidR="00047902">
        <w:rPr>
          <w:rStyle w:val="FootnoteReference"/>
        </w:rPr>
        <w:footnoteReference w:id="12"/>
      </w:r>
      <w:r w:rsidR="00743A3B">
        <w:t xml:space="preserve"> offer</w:t>
      </w:r>
      <w:r w:rsidR="00AB7D55">
        <w:t>ing</w:t>
      </w:r>
      <w:r w:rsidR="00743A3B">
        <w:t xml:space="preserve"> practical counsel regarding these. </w:t>
      </w:r>
      <w:r w:rsidR="00482CBA">
        <w:t>It looks</w:t>
      </w:r>
      <w:r w:rsidR="00743A3B">
        <w:t xml:space="preserve"> to inform </w:t>
      </w:r>
      <w:r w:rsidR="00202A60">
        <w:t xml:space="preserve">particular communities of </w:t>
      </w:r>
      <w:r w:rsidR="00743A3B">
        <w:t>people about the conditions under which they</w:t>
      </w:r>
      <w:r w:rsidR="00482CBA">
        <w:t xml:space="preserve"> a</w:t>
      </w:r>
      <w:r w:rsidR="00743A3B">
        <w:t xml:space="preserve">re better able to govern </w:t>
      </w:r>
      <w:r w:rsidR="00482CBA">
        <w:t xml:space="preserve">their own lives. It’s </w:t>
      </w:r>
      <w:r w:rsidR="00854FAD">
        <w:t xml:space="preserve">concerned with the justice of treating people </w:t>
      </w:r>
      <w:r w:rsidR="00482CBA">
        <w:t>as human beings</w:t>
      </w:r>
      <w:r w:rsidR="002D07FA">
        <w:t>—</w:t>
      </w:r>
      <w:r w:rsidR="00854FAD">
        <w:t>as responsible agents capable of engaging in reasonable and decent voluntary action</w:t>
      </w:r>
      <w:r w:rsidR="00BA2DBF">
        <w:t>—</w:t>
      </w:r>
      <w:r w:rsidR="002D07FA">
        <w:t xml:space="preserve">not as units to be coordinated in achieving some </w:t>
      </w:r>
      <w:r w:rsidR="00195461">
        <w:t>ideal</w:t>
      </w:r>
      <w:r w:rsidR="00482CBA">
        <w:t xml:space="preserve"> configuration</w:t>
      </w:r>
      <w:r w:rsidR="00195461">
        <w:t xml:space="preserve">. </w:t>
      </w:r>
      <w:r w:rsidR="00391B30">
        <w:t xml:space="preserve">Efforts </w:t>
      </w:r>
      <w:r w:rsidR="00195461">
        <w:t xml:space="preserve">to engineer justice systematically treat actual human beings </w:t>
      </w:r>
      <w:r w:rsidR="002D07FA">
        <w:t>unjustly</w:t>
      </w:r>
      <w:r w:rsidR="00195461">
        <w:t xml:space="preserve">, </w:t>
      </w:r>
      <w:r w:rsidR="004E09C6">
        <w:t>as less than they are or should be.</w:t>
      </w:r>
      <w:r w:rsidR="00482CBA" w:rsidRPr="00482CBA">
        <w:t xml:space="preserve"> </w:t>
      </w:r>
      <w:r w:rsidR="004E09C6">
        <w:t xml:space="preserve">Regarding </w:t>
      </w:r>
      <w:r w:rsidR="00482CBA">
        <w:t>people as beings of a sort that they are not in order to attempt to transform them into beings they cannot</w:t>
      </w:r>
      <w:r w:rsidR="00391B30">
        <w:t xml:space="preserve"> and oughtn’t</w:t>
      </w:r>
      <w:r w:rsidR="00482CBA">
        <w:t xml:space="preserve"> be by means that won’t work, however much we wish they would and however hard we try</w:t>
      </w:r>
      <w:r w:rsidR="004E09C6">
        <w:t>, is unscientific.</w:t>
      </w:r>
    </w:p>
    <w:p w14:paraId="7FB0E532" w14:textId="4AA3EFE0" w:rsidR="006E6DAD" w:rsidRDefault="005E6DB3" w:rsidP="005105D5">
      <w:r>
        <w:lastRenderedPageBreak/>
        <w:t>T</w:t>
      </w:r>
      <w:r w:rsidR="00195461">
        <w:t>ocquevill</w:t>
      </w:r>
      <w:r w:rsidR="00C17276">
        <w:t>i</w:t>
      </w:r>
      <w:r w:rsidR="00195461">
        <w:t xml:space="preserve">an political science </w:t>
      </w:r>
      <w:r w:rsidR="001E4F1F">
        <w:t xml:space="preserve">recognizes that causal factors </w:t>
      </w:r>
      <w:r w:rsidR="004E09C6">
        <w:t xml:space="preserve">in society </w:t>
      </w:r>
      <w:r w:rsidR="001E4F1F">
        <w:t>are irreducibly complex</w:t>
      </w:r>
      <w:r w:rsidR="00195461">
        <w:t xml:space="preserve">, whereas </w:t>
      </w:r>
      <w:r w:rsidR="004E09C6">
        <w:t xml:space="preserve">tidy </w:t>
      </w:r>
      <w:r w:rsidR="00195461">
        <w:t xml:space="preserve">rationalist </w:t>
      </w:r>
      <w:r w:rsidR="008444D4">
        <w:t xml:space="preserve">theories </w:t>
      </w:r>
      <w:r w:rsidR="004E09C6">
        <w:t xml:space="preserve">demand </w:t>
      </w:r>
      <w:r w:rsidR="00BA2DBF">
        <w:t>parsimon</w:t>
      </w:r>
      <w:r w:rsidR="004E09C6">
        <w:t>y</w:t>
      </w:r>
      <w:r w:rsidR="00F00DF5">
        <w:t>.</w:t>
      </w:r>
      <w:r w:rsidR="004E09C6">
        <w:t xml:space="preserve"> They</w:t>
      </w:r>
      <w:r w:rsidR="00CF3F71">
        <w:t xml:space="preserve"> have a certain destination in mind,</w:t>
      </w:r>
      <w:r w:rsidR="00195461">
        <w:t xml:space="preserve"> even if the manipulations the</w:t>
      </w:r>
      <w:r w:rsidR="00F60C71">
        <w:t xml:space="preserve">y enjoin are </w:t>
      </w:r>
      <w:r w:rsidR="005105D5">
        <w:t>vast, endless, and require constant retuning</w:t>
      </w:r>
      <w:r w:rsidR="00195461">
        <w:t>.</w:t>
      </w:r>
      <w:r w:rsidR="001E4F1F">
        <w:t xml:space="preserve"> Tocqueville knows you can only understand the present and predict the future with an appreciation of pas</w:t>
      </w:r>
      <w:r w:rsidR="004E09C6">
        <w:t xml:space="preserve">t </w:t>
      </w:r>
      <w:r w:rsidR="001E4F1F">
        <w:t xml:space="preserve">ideas and arrangements </w:t>
      </w:r>
      <w:r w:rsidR="005105D5">
        <w:t>(</w:t>
      </w:r>
      <w:r w:rsidR="00532DE6">
        <w:t xml:space="preserve">see </w:t>
      </w:r>
      <w:r w:rsidR="00532DE6" w:rsidRPr="00532DE6">
        <w:rPr>
          <w:i/>
          <w:iCs/>
        </w:rPr>
        <w:t>Rec.</w:t>
      </w:r>
      <w:r w:rsidR="00532DE6">
        <w:t xml:space="preserve"> 66</w:t>
      </w:r>
      <w:r w:rsidR="005105D5">
        <w:t>)</w:t>
      </w:r>
      <w:r w:rsidR="00BF5020">
        <w:t xml:space="preserve">. </w:t>
      </w:r>
      <w:r w:rsidR="001E4F1F">
        <w:t>Enlightenment rationalism</w:t>
      </w:r>
      <w:r w:rsidR="00BF5020">
        <w:t xml:space="preserve">, </w:t>
      </w:r>
      <w:r w:rsidR="008444D4">
        <w:t>zealously</w:t>
      </w:r>
      <w:r w:rsidR="001E4F1F">
        <w:t xml:space="preserve"> </w:t>
      </w:r>
      <w:r w:rsidR="008444D4">
        <w:t>meddling in</w:t>
      </w:r>
      <w:r w:rsidR="001E4F1F">
        <w:t xml:space="preserve"> the present to </w:t>
      </w:r>
      <w:r w:rsidR="004E09C6">
        <w:t>realiz</w:t>
      </w:r>
      <w:r w:rsidR="008444D4">
        <w:t>e</w:t>
      </w:r>
      <w:r w:rsidR="004E09C6">
        <w:t xml:space="preserve"> </w:t>
      </w:r>
      <w:r w:rsidR="001E4F1F">
        <w:t>the future</w:t>
      </w:r>
      <w:r w:rsidR="00BF5020">
        <w:t>, thinks the only reason to look to the past is to disavow it</w:t>
      </w:r>
      <w:r w:rsidR="00ED0B9D">
        <w:t xml:space="preserve"> (</w:t>
      </w:r>
      <w:r w:rsidR="00532DE6" w:rsidRPr="00532DE6">
        <w:rPr>
          <w:i/>
          <w:iCs/>
        </w:rPr>
        <w:t>OR</w:t>
      </w:r>
      <w:r w:rsidR="00532DE6">
        <w:t xml:space="preserve"> 106</w:t>
      </w:r>
      <w:r w:rsidR="00ED0B9D">
        <w:t>).</w:t>
      </w:r>
      <w:r w:rsidR="005105D5">
        <w:t xml:space="preserve"> </w:t>
      </w:r>
      <w:r w:rsidR="001E4F1F">
        <w:t>One can</w:t>
      </w:r>
      <w:r w:rsidR="00401DDB">
        <w:t xml:space="preserve"> </w:t>
      </w:r>
      <w:r w:rsidR="001E4F1F">
        <w:t>imagine the socialist</w:t>
      </w:r>
      <w:r w:rsidR="00401DDB">
        <w:t xml:space="preserve"> leaders</w:t>
      </w:r>
      <w:r w:rsidR="001E4F1F">
        <w:t xml:space="preserve"> of </w:t>
      </w:r>
      <w:r w:rsidR="00DB0CD7">
        <w:t xml:space="preserve">Tocqueville’s </w:t>
      </w:r>
      <w:r w:rsidR="001E4F1F">
        <w:t>time</w:t>
      </w:r>
      <w:r w:rsidR="00401DDB">
        <w:t xml:space="preserve">, </w:t>
      </w:r>
      <w:r w:rsidR="00F26068">
        <w:t>inheritors</w:t>
      </w:r>
      <w:r w:rsidR="005105D5">
        <w:t xml:space="preserve"> </w:t>
      </w:r>
      <w:r w:rsidR="00F26068">
        <w:t xml:space="preserve">of </w:t>
      </w:r>
      <w:r w:rsidR="005105D5">
        <w:t xml:space="preserve">eighteenth-century </w:t>
      </w:r>
      <w:r w:rsidR="00F26068">
        <w:t>rationalis</w:t>
      </w:r>
      <w:r w:rsidR="002939C3">
        <w:t>m</w:t>
      </w:r>
      <w:r w:rsidR="00F26068">
        <w:t>—</w:t>
      </w:r>
      <w:r w:rsidR="00401DDB">
        <w:t xml:space="preserve">depicted </w:t>
      </w:r>
      <w:r w:rsidR="008444D4">
        <w:t>as</w:t>
      </w:r>
      <w:r w:rsidR="00F26068">
        <w:t xml:space="preserve"> fools</w:t>
      </w:r>
      <w:r w:rsidR="00401DDB">
        <w:t xml:space="preserve"> in </w:t>
      </w:r>
      <w:r w:rsidR="00DB0CD7">
        <w:t xml:space="preserve">his </w:t>
      </w:r>
      <w:r w:rsidR="00401DDB" w:rsidRPr="00DE3BFD">
        <w:rPr>
          <w:i/>
          <w:iCs/>
        </w:rPr>
        <w:t>Recollections</w:t>
      </w:r>
      <w:r w:rsidR="00F672D7" w:rsidRPr="00DE3BFD">
        <w:t xml:space="preserve"> </w:t>
      </w:r>
      <w:r w:rsidR="00F26068" w:rsidRPr="00DE3BFD">
        <w:t>(</w:t>
      </w:r>
      <w:r w:rsidR="00532DE6" w:rsidRPr="00DE3BFD">
        <w:rPr>
          <w:i/>
          <w:iCs/>
        </w:rPr>
        <w:t xml:space="preserve">Rec. </w:t>
      </w:r>
      <w:r w:rsidR="00532DE6" w:rsidRPr="00DE3BFD">
        <w:t>101</w:t>
      </w:r>
      <w:r w:rsidR="00F26068" w:rsidRPr="00DE3BFD">
        <w:t>)—</w:t>
      </w:r>
      <w:r w:rsidR="001E4F1F" w:rsidRPr="00DE3BFD">
        <w:t>shouting “</w:t>
      </w:r>
      <w:r w:rsidR="001E4F1F">
        <w:t>It’s 1848!” as if that were sufficient to validate their views and propel their pr</w:t>
      </w:r>
      <w:r w:rsidR="00401DDB">
        <w:t>o</w:t>
      </w:r>
      <w:r w:rsidR="001E4F1F">
        <w:t>gram forward.</w:t>
      </w:r>
      <w:r w:rsidR="005105D5">
        <w:rPr>
          <w:rStyle w:val="FootnoteReference"/>
        </w:rPr>
        <w:footnoteReference w:id="13"/>
      </w:r>
      <w:r w:rsidR="002939C3">
        <w:t xml:space="preserve"> </w:t>
      </w:r>
      <w:r w:rsidR="008444D4">
        <w:t xml:space="preserve">Democracy renders people </w:t>
      </w:r>
      <w:r w:rsidR="002939C3">
        <w:t>susceptib</w:t>
      </w:r>
      <w:r w:rsidR="008444D4">
        <w:t xml:space="preserve">le </w:t>
      </w:r>
      <w:r w:rsidR="002939C3">
        <w:t>to ideologies masquerad</w:t>
      </w:r>
      <w:r w:rsidR="008444D4">
        <w:t>ing</w:t>
      </w:r>
      <w:r w:rsidR="002939C3">
        <w:t xml:space="preserve"> as science</w:t>
      </w:r>
      <w:r w:rsidR="008444D4">
        <w:t xml:space="preserve">, </w:t>
      </w:r>
      <w:r w:rsidR="002939C3">
        <w:t>peddling general ideas</w:t>
      </w:r>
      <w:r w:rsidR="008444D4">
        <w:t xml:space="preserve">, </w:t>
      </w:r>
      <w:r w:rsidR="002939C3">
        <w:t>profit</w:t>
      </w:r>
      <w:r w:rsidR="008444D4">
        <w:t>ing</w:t>
      </w:r>
      <w:r w:rsidR="002939C3">
        <w:t xml:space="preserve"> from </w:t>
      </w:r>
      <w:r w:rsidR="008444D4">
        <w:t>ignorance,</w:t>
      </w:r>
      <w:r w:rsidR="008444D4" w:rsidRPr="008444D4">
        <w:t xml:space="preserve"> </w:t>
      </w:r>
      <w:r w:rsidR="008444D4">
        <w:t xml:space="preserve">preying on sentiment, </w:t>
      </w:r>
      <w:r w:rsidR="00DB0CD7">
        <w:t xml:space="preserve">engaging in </w:t>
      </w:r>
      <w:r w:rsidR="008444D4">
        <w:t>flattery</w:t>
      </w:r>
      <w:r w:rsidR="00DB0CD7">
        <w:t>,</w:t>
      </w:r>
      <w:r w:rsidR="008444D4">
        <w:t xml:space="preserve"> and </w:t>
      </w:r>
      <w:r w:rsidR="00DB0CD7">
        <w:t xml:space="preserve">raising </w:t>
      </w:r>
      <w:r w:rsidR="008444D4">
        <w:t>false hopes</w:t>
      </w:r>
      <w:r w:rsidR="005105D5">
        <w:t>.</w:t>
      </w:r>
      <w:r w:rsidR="004B6291" w:rsidRPr="004B6291">
        <w:t xml:space="preserve"> “</w:t>
      </w:r>
      <w:r w:rsidR="002939C3">
        <w:t>[T]</w:t>
      </w:r>
      <w:r w:rsidR="004B6291" w:rsidRPr="004B6291">
        <w:t>he intellect of democratic peoples receives simple and general ideas with delight</w:t>
      </w:r>
      <w:r w:rsidR="002939C3">
        <w:t>,” Tocqueville observes, adding, “</w:t>
      </w:r>
      <w:r w:rsidR="00AD324C">
        <w:t>[</w:t>
      </w:r>
      <w:r w:rsidR="003721DC">
        <w:t>c]</w:t>
      </w:r>
      <w:r w:rsidR="004B6291" w:rsidRPr="004B6291">
        <w:t>omplicated systems repel it, and it is pleased to imagine a great nation in which all of the citizens resemble a single model and are directed by a single power” (</w:t>
      </w:r>
      <w:r w:rsidR="00130D11" w:rsidRPr="00130D11">
        <w:rPr>
          <w:i/>
          <w:iCs/>
        </w:rPr>
        <w:t>DA</w:t>
      </w:r>
      <w:r w:rsidR="00130D11">
        <w:t xml:space="preserve"> 640)</w:t>
      </w:r>
      <w:r w:rsidR="004B6291" w:rsidRPr="004B6291">
        <w:t>.</w:t>
      </w:r>
      <w:r w:rsidR="00F46483">
        <w:t xml:space="preserve"> </w:t>
      </w:r>
      <w:r w:rsidR="005170EA">
        <w:t>Modern d</w:t>
      </w:r>
      <w:r w:rsidR="00F46483">
        <w:t>emocra</w:t>
      </w:r>
      <w:r w:rsidR="005170EA">
        <w:t>cy</w:t>
      </w:r>
      <w:r w:rsidR="00F46483">
        <w:t xml:space="preserve"> prepares </w:t>
      </w:r>
      <w:r w:rsidR="005170EA">
        <w:t xml:space="preserve">people </w:t>
      </w:r>
      <w:r w:rsidR="00F46483">
        <w:t xml:space="preserve">for replacing God with government, and </w:t>
      </w:r>
      <w:r w:rsidR="00D43DFA">
        <w:t xml:space="preserve">Providence </w:t>
      </w:r>
      <w:r w:rsidR="00F46483">
        <w:t>with progressive public policy</w:t>
      </w:r>
      <w:r w:rsidR="00DB0CD7">
        <w:t xml:space="preserve"> (</w:t>
      </w:r>
      <w:r w:rsidR="00130D11" w:rsidRPr="00130D11">
        <w:rPr>
          <w:i/>
          <w:iCs/>
        </w:rPr>
        <w:t>DA</w:t>
      </w:r>
      <w:r w:rsidR="00130D11">
        <w:t xml:space="preserve"> 421; </w:t>
      </w:r>
      <w:r w:rsidR="00130D11" w:rsidRPr="00130D11">
        <w:rPr>
          <w:i/>
          <w:iCs/>
        </w:rPr>
        <w:t>OR</w:t>
      </w:r>
      <w:r w:rsidR="00130D11">
        <w:t xml:space="preserve"> 144</w:t>
      </w:r>
      <w:r w:rsidR="00DB0CD7">
        <w:t>)</w:t>
      </w:r>
      <w:r w:rsidR="00F46483">
        <w:t>.</w:t>
      </w:r>
      <w:r w:rsidR="004D28EE">
        <w:rPr>
          <w:rStyle w:val="FootnoteReference"/>
        </w:rPr>
        <w:footnoteReference w:id="14"/>
      </w:r>
    </w:p>
    <w:p w14:paraId="12647F1E" w14:textId="032070BB" w:rsidR="00CD5C8B" w:rsidRDefault="00A7466C" w:rsidP="00A7466C">
      <w:r>
        <w:t xml:space="preserve">Tocqueville </w:t>
      </w:r>
      <w:r w:rsidR="00140D8E">
        <w:t>knows</w:t>
      </w:r>
      <w:r>
        <w:t xml:space="preserve"> that democratic people are </w:t>
      </w:r>
      <w:r w:rsidR="005C5993">
        <w:t>dis</w:t>
      </w:r>
      <w:r>
        <w:t>inclined to</w:t>
      </w:r>
      <w:r w:rsidR="00E85CF6">
        <w:t xml:space="preserve"> </w:t>
      </w:r>
      <w:r>
        <w:t>heed his appeal to appreciate and cultivate noble</w:t>
      </w:r>
      <w:r w:rsidR="00E85CF6">
        <w:t>r</w:t>
      </w:r>
      <w:r>
        <w:t xml:space="preserve"> qualities and </w:t>
      </w:r>
      <w:r w:rsidR="00E85CF6">
        <w:t xml:space="preserve">embrace </w:t>
      </w:r>
      <w:r>
        <w:t xml:space="preserve">political forms that require </w:t>
      </w:r>
      <w:r w:rsidR="00E85CF6">
        <w:t xml:space="preserve">and respect </w:t>
      </w:r>
      <w:r>
        <w:t>them. Their love for equality is fanatical (</w:t>
      </w:r>
      <w:r w:rsidR="00716243" w:rsidRPr="00716243">
        <w:rPr>
          <w:i/>
          <w:iCs/>
        </w:rPr>
        <w:t>DA</w:t>
      </w:r>
      <w:r w:rsidR="00716243">
        <w:t xml:space="preserve"> 480, 513)</w:t>
      </w:r>
      <w:r>
        <w:t xml:space="preserve"> The</w:t>
      </w:r>
      <w:r w:rsidR="00E85CF6">
        <w:t>y</w:t>
      </w:r>
      <w:r>
        <w:t xml:space="preserve"> regard </w:t>
      </w:r>
      <w:r w:rsidR="00FC77A7">
        <w:t>universal, indiscriminate compassion a</w:t>
      </w:r>
      <w:r>
        <w:t>s virtue</w:t>
      </w:r>
      <w:r w:rsidR="00FC77A7">
        <w:t xml:space="preserve"> (</w:t>
      </w:r>
      <w:r w:rsidR="00FC77A7" w:rsidRPr="00C96FF3">
        <w:rPr>
          <w:i/>
          <w:iCs/>
        </w:rPr>
        <w:t>DA</w:t>
      </w:r>
      <w:r w:rsidR="00FC77A7">
        <w:t xml:space="preserve"> 538, cf. 409)</w:t>
      </w:r>
      <w:r>
        <w:t xml:space="preserve">. </w:t>
      </w:r>
      <w:r w:rsidR="00855880">
        <w:t>D</w:t>
      </w:r>
      <w:r w:rsidR="004F1175">
        <w:t xml:space="preserve">istrustful </w:t>
      </w:r>
      <w:r w:rsidR="005170EA">
        <w:t>of other people’s freedom</w:t>
      </w:r>
      <w:r w:rsidR="00E85CF6">
        <w:t>, democratic individuals</w:t>
      </w:r>
      <w:r w:rsidR="001B0F43">
        <w:t xml:space="preserve"> are</w:t>
      </w:r>
      <w:r w:rsidR="00E85CF6">
        <w:t xml:space="preserve"> </w:t>
      </w:r>
      <w:r w:rsidR="005170EA">
        <w:t xml:space="preserve">ready to surrender </w:t>
      </w:r>
      <w:r w:rsidR="00855880">
        <w:t>their</w:t>
      </w:r>
      <w:r w:rsidR="005170EA">
        <w:t xml:space="preserve"> own. They would rather be freed from responsibility than free to exercise </w:t>
      </w:r>
      <w:r w:rsidR="001B0F43">
        <w:t>it</w:t>
      </w:r>
      <w:r w:rsidR="005170EA">
        <w:t xml:space="preserve">. </w:t>
      </w:r>
      <w:r w:rsidR="005170EA">
        <w:lastRenderedPageBreak/>
        <w:t xml:space="preserve">Instead of </w:t>
      </w:r>
      <w:r w:rsidR="00E85CF6">
        <w:t>personally</w:t>
      </w:r>
      <w:r w:rsidR="005170EA">
        <w:t xml:space="preserve"> develop</w:t>
      </w:r>
      <w:r w:rsidR="00E85CF6">
        <w:t>ing</w:t>
      </w:r>
      <w:r w:rsidR="005170EA">
        <w:t xml:space="preserve"> and depend</w:t>
      </w:r>
      <w:r w:rsidR="00E85CF6">
        <w:t>ing</w:t>
      </w:r>
      <w:r w:rsidR="005170EA">
        <w:t xml:space="preserve"> upon their own reasoning skills, they would rather </w:t>
      </w:r>
      <w:r w:rsidR="00E85CF6">
        <w:t xml:space="preserve">see </w:t>
      </w:r>
      <w:r w:rsidR="005170EA">
        <w:t xml:space="preserve">society </w:t>
      </w:r>
      <w:r w:rsidR="00E85CF6">
        <w:t xml:space="preserve">impersonally </w:t>
      </w:r>
      <w:r w:rsidR="005170EA">
        <w:t>rationalized on their behalf</w:t>
      </w:r>
      <w:r w:rsidR="00B92455">
        <w:t>.</w:t>
      </w:r>
      <w:r w:rsidR="00140D8E" w:rsidRPr="00140D8E">
        <w:t xml:space="preserve"> </w:t>
      </w:r>
      <w:r w:rsidR="00140D8E">
        <w:t>A diminution of</w:t>
      </w:r>
      <w:r w:rsidR="00140D8E" w:rsidRPr="00F53015">
        <w:t xml:space="preserve"> human</w:t>
      </w:r>
      <w:r w:rsidR="00140D8E">
        <w:t>ity</w:t>
      </w:r>
      <w:r w:rsidR="00140D8E" w:rsidRPr="00F53015">
        <w:t xml:space="preserve"> </w:t>
      </w:r>
      <w:r w:rsidR="00140D8E">
        <w:t>follows from a mutually contemptuous</w:t>
      </w:r>
      <w:r w:rsidR="00140D8E" w:rsidRPr="00F53015">
        <w:t xml:space="preserve"> divorce between </w:t>
      </w:r>
      <w:r w:rsidR="00140D8E">
        <w:t>r</w:t>
      </w:r>
      <w:r w:rsidR="00140D8E" w:rsidRPr="00F53015">
        <w:t xml:space="preserve">eason and </w:t>
      </w:r>
      <w:r w:rsidR="00140D8E">
        <w:t>f</w:t>
      </w:r>
      <w:r w:rsidR="00140D8E" w:rsidRPr="00F53015">
        <w:t>reedom</w:t>
      </w:r>
      <w:r w:rsidR="000216CC">
        <w:t xml:space="preserve"> </w:t>
      </w:r>
      <w:r w:rsidR="00140D8E">
        <w:t xml:space="preserve">and </w:t>
      </w:r>
      <w:r w:rsidR="00137449">
        <w:t xml:space="preserve">the concomitant </w:t>
      </w:r>
      <w:r w:rsidR="00140D8E">
        <w:t>disdain for the virtues that require both</w:t>
      </w:r>
      <w:r w:rsidR="00140D8E" w:rsidRPr="00F53015">
        <w:t>.</w:t>
      </w:r>
      <w:r w:rsidR="00140D8E">
        <w:t xml:space="preserve"> Rationalist</w:t>
      </w:r>
      <w:r w:rsidR="00E85CF6">
        <w:t xml:space="preserve"> techniques and technicians </w:t>
      </w:r>
      <w:r w:rsidR="00B92455">
        <w:t>are inherently partial</w:t>
      </w:r>
      <w:r w:rsidR="00140D8E">
        <w:t xml:space="preserve">, </w:t>
      </w:r>
      <w:r w:rsidR="00B92455">
        <w:t>treat</w:t>
      </w:r>
      <w:r w:rsidR="00140D8E">
        <w:t>ing people</w:t>
      </w:r>
      <w:r w:rsidR="00B92455">
        <w:t xml:space="preserve"> as less than the fully developed creatures they could be in order to </w:t>
      </w:r>
      <w:r w:rsidR="00140D8E">
        <w:t>manipulate them more easily</w:t>
      </w:r>
      <w:r w:rsidR="00B92455">
        <w:t xml:space="preserve">. </w:t>
      </w:r>
      <w:r w:rsidR="00BF5020">
        <w:t xml:space="preserve">Whatever belongs to the human spirit that resists reengineering </w:t>
      </w:r>
      <w:r w:rsidR="00391B30">
        <w:t>they</w:t>
      </w:r>
      <w:r w:rsidR="00BF5020">
        <w:t xml:space="preserve"> disregard, discourage, and dispense with. </w:t>
      </w:r>
      <w:r w:rsidR="00140D8E">
        <w:t>D</w:t>
      </w:r>
      <w:r w:rsidR="00B92455">
        <w:t xml:space="preserve">emocratization, which </w:t>
      </w:r>
      <w:r w:rsidR="00140D8E">
        <w:t>Tocqueville calls</w:t>
      </w:r>
      <w:r w:rsidR="00B92455">
        <w:t xml:space="preserve"> providential (</w:t>
      </w:r>
      <w:r w:rsidR="00875A1D" w:rsidRPr="00875A1D">
        <w:rPr>
          <w:i/>
          <w:iCs/>
        </w:rPr>
        <w:t>DA</w:t>
      </w:r>
      <w:r w:rsidR="00875A1D">
        <w:t xml:space="preserve"> 6-7</w:t>
      </w:r>
      <w:r w:rsidR="00B92455">
        <w:t>), gradually affect</w:t>
      </w:r>
      <w:r w:rsidR="00140D8E">
        <w:t>s</w:t>
      </w:r>
      <w:r w:rsidR="00B92455">
        <w:t xml:space="preserve"> human beings so that its premises in time become increasingly plausible and its explanations increasingly accurate (</w:t>
      </w:r>
      <w:r w:rsidR="00875A1D" w:rsidRPr="00C96FF3">
        <w:rPr>
          <w:i/>
          <w:iCs/>
        </w:rPr>
        <w:t>DA</w:t>
      </w:r>
      <w:r w:rsidR="00875A1D">
        <w:t xml:space="preserve"> 408, 410</w:t>
      </w:r>
      <w:r w:rsidR="00B92455">
        <w:t xml:space="preserve">). </w:t>
      </w:r>
      <w:r w:rsidR="00CD5C8B">
        <w:t xml:space="preserve">Masses of equally weak individuals who are dependent on </w:t>
      </w:r>
      <w:r w:rsidR="00EB3BB6">
        <w:t>the constant, comprehensive care of</w:t>
      </w:r>
      <w:r w:rsidR="00CD5C8B">
        <w:t xml:space="preserve"> distant massive powers really do seem at the mercy of general causes</w:t>
      </w:r>
      <w:r w:rsidR="00EB3BB6">
        <w:t>,</w:t>
      </w:r>
      <w:r w:rsidR="00CD5C8B">
        <w:t xml:space="preserve"> unable to manifest meaningful agency in their lives.</w:t>
      </w:r>
      <w:r w:rsidR="00B92455">
        <w:t xml:space="preserve"> </w:t>
      </w:r>
      <w:r w:rsidR="00391B30">
        <w:t>Tocqueville charges himself with theoretically articulating wh</w:t>
      </w:r>
      <w:r w:rsidR="00737CFC">
        <w:t>ich institutions, customs, measures, behaviors, and mindsets must be maintained in practice to ward off democratization’s advancement toward its furthermost ends</w:t>
      </w:r>
      <w:r w:rsidR="00B92455">
        <w:t>.</w:t>
      </w:r>
    </w:p>
    <w:p w14:paraId="1E187D34" w14:textId="7D46AACD" w:rsidR="00226E5B" w:rsidRPr="00226E5B" w:rsidRDefault="008803B8" w:rsidP="00226E5B">
      <w:pPr>
        <w:rPr>
          <w:u w:val="single"/>
        </w:rPr>
      </w:pPr>
      <w:r>
        <w:t>Incorporating aristocratic qualities or proxies into the institutions of a democratic order and values of a democratic people is like trying to introduce elements of a mixed regime</w:t>
      </w:r>
      <w:r w:rsidR="00AC7D14">
        <w:t xml:space="preserve">. But all </w:t>
      </w:r>
      <w:r>
        <w:t>regimes</w:t>
      </w:r>
      <w:r w:rsidR="00AC7D14">
        <w:t xml:space="preserve"> desire to see</w:t>
      </w:r>
      <w:r>
        <w:t xml:space="preserve"> </w:t>
      </w:r>
      <w:r w:rsidR="00AC7D14">
        <w:t xml:space="preserve">their principle </w:t>
      </w:r>
      <w:r>
        <w:t xml:space="preserve">proved altogether </w:t>
      </w:r>
      <w:r w:rsidR="00AC7D14">
        <w:t>right by having it</w:t>
      </w:r>
      <w:r>
        <w:t xml:space="preserve"> thoroughgoingly</w:t>
      </w:r>
      <w:r w:rsidR="00AC7D14">
        <w:t xml:space="preserve"> realized in practice, democracy included</w:t>
      </w:r>
      <w:r>
        <w:t xml:space="preserve">. </w:t>
      </w:r>
      <w:r w:rsidR="009C2DE5">
        <w:t>Mixed regimes are hard to keep because the few and the many alike are always each trying to seize absolute power over the whole. Technocratic democracy</w:t>
      </w:r>
      <w:r w:rsidR="00AC7D14">
        <w:t xml:space="preserve"> is freakish because</w:t>
      </w:r>
      <w:r w:rsidR="009C2DE5">
        <w:t xml:space="preserve"> </w:t>
      </w:r>
      <w:r w:rsidR="00052FF3">
        <w:t xml:space="preserve">it </w:t>
      </w:r>
      <w:r w:rsidR="009C2DE5">
        <w:t xml:space="preserve">allows both sides to do so </w:t>
      </w:r>
      <w:r w:rsidR="00AC7D14">
        <w:t xml:space="preserve">apparently </w:t>
      </w:r>
      <w:r w:rsidR="009C2DE5">
        <w:t xml:space="preserve">simultaneously. </w:t>
      </w:r>
      <w:r w:rsidR="00AC7D14">
        <w:t xml:space="preserve">From </w:t>
      </w:r>
      <w:r w:rsidR="009C2DE5">
        <w:t>the perspective of the social engineer, whether he fancies himself a philosopher or policy-maker</w:t>
      </w:r>
      <w:r w:rsidR="00AC7D14">
        <w:t>,</w:t>
      </w:r>
      <w:r w:rsidR="00AC7D14" w:rsidRPr="00AC7D14">
        <w:t xml:space="preserve"> </w:t>
      </w:r>
      <w:r w:rsidR="00AC7D14">
        <w:t xml:space="preserve">mixed regimes look too messy, </w:t>
      </w:r>
      <w:r w:rsidR="009C2DE5">
        <w:t>unfinished and impure</w:t>
      </w:r>
      <w:r w:rsidR="00AC7D14">
        <w:t xml:space="preserve">. They look </w:t>
      </w:r>
      <w:r w:rsidR="009C2DE5" w:rsidRPr="009C2DE5">
        <w:rPr>
          <w:i/>
          <w:iCs/>
        </w:rPr>
        <w:t>irrational</w:t>
      </w:r>
      <w:r w:rsidR="00AC7D14">
        <w:t xml:space="preserve">. </w:t>
      </w:r>
      <w:r w:rsidR="00BF5020">
        <w:t>Whereas t</w:t>
      </w:r>
      <w:r w:rsidR="009C2DE5">
        <w:t xml:space="preserve">hey depend on </w:t>
      </w:r>
      <w:r w:rsidR="009C2DE5">
        <w:rPr>
          <w:i/>
          <w:iCs/>
        </w:rPr>
        <w:t>phronesis</w:t>
      </w:r>
      <w:r w:rsidR="00AC7D14">
        <w:t xml:space="preserve">, </w:t>
      </w:r>
      <w:r w:rsidR="009C2DE5">
        <w:t xml:space="preserve">modern social science is </w:t>
      </w:r>
      <w:r w:rsidR="009C2DE5">
        <w:rPr>
          <w:i/>
          <w:iCs/>
        </w:rPr>
        <w:t>techne</w:t>
      </w:r>
      <w:r w:rsidR="00AC7D14">
        <w:t xml:space="preserve"> </w:t>
      </w:r>
      <w:r w:rsidR="00BF5020">
        <w:t>dressed up as</w:t>
      </w:r>
      <w:r w:rsidR="009C2DE5">
        <w:t xml:space="preserve"> </w:t>
      </w:r>
      <w:r w:rsidR="009C2DE5">
        <w:rPr>
          <w:i/>
          <w:iCs/>
        </w:rPr>
        <w:t>episteme</w:t>
      </w:r>
      <w:r w:rsidR="00322F34">
        <w:t xml:space="preserve"> (see </w:t>
      </w:r>
      <w:r w:rsidR="00322F34">
        <w:rPr>
          <w:i/>
          <w:iCs/>
        </w:rPr>
        <w:t xml:space="preserve">DA </w:t>
      </w:r>
      <w:r w:rsidR="00322F34" w:rsidRPr="00322F34">
        <w:t>199, 291</w:t>
      </w:r>
      <w:r w:rsidR="00322F34">
        <w:t>)</w:t>
      </w:r>
      <w:r w:rsidR="009C2DE5">
        <w:t xml:space="preserve"> </w:t>
      </w:r>
      <w:r w:rsidR="00BF1273">
        <w:lastRenderedPageBreak/>
        <w:t xml:space="preserve">What passes for prudence among </w:t>
      </w:r>
      <w:r w:rsidR="00226E5B">
        <w:t>political engineers</w:t>
      </w:r>
      <w:r w:rsidR="00BF1273">
        <w:t xml:space="preserve"> is only cleverness and shrewdness in disguising or denying their utmost ends for the sake winning partial victories</w:t>
      </w:r>
      <w:r w:rsidR="00BF5020">
        <w:t xml:space="preserve"> that</w:t>
      </w:r>
      <w:r w:rsidR="00BF1273">
        <w:t xml:space="preserve"> keep the ball rolling down its preordained path. </w:t>
      </w:r>
    </w:p>
    <w:p w14:paraId="1FAFD0A4" w14:textId="5DF5DD69" w:rsidR="000B1DF4" w:rsidRPr="00082618" w:rsidRDefault="00082618" w:rsidP="00082618">
      <w:pPr>
        <w:ind w:firstLine="0"/>
        <w:rPr>
          <w:b/>
          <w:bCs/>
        </w:rPr>
      </w:pPr>
      <w:r w:rsidRPr="00082618">
        <w:rPr>
          <w:b/>
          <w:bCs/>
        </w:rPr>
        <w:t>Reason and Freedom in America</w:t>
      </w:r>
    </w:p>
    <w:p w14:paraId="5F639C76" w14:textId="04BFE494" w:rsidR="0083518E" w:rsidRDefault="00E4300E" w:rsidP="0083518E">
      <w:r>
        <w:rPr>
          <w:i/>
          <w:iCs/>
        </w:rPr>
        <w:t>De</w:t>
      </w:r>
      <w:r w:rsidR="008A4247">
        <w:rPr>
          <w:i/>
          <w:iCs/>
        </w:rPr>
        <w:t>mocracy in America</w:t>
      </w:r>
      <w:r w:rsidR="008A4247">
        <w:t xml:space="preserve"> contains Tocqueville’s reflections on how the American republic </w:t>
      </w:r>
      <w:r>
        <w:t>contains features</w:t>
      </w:r>
      <w:r w:rsidR="008A4247">
        <w:t xml:space="preserve"> that teach ordinary citizens how to participate in self-governance, gaining experiences that help them </w:t>
      </w:r>
      <w:r w:rsidR="00185AB4">
        <w:t>to combine freedom and reason in their individual lives and within their communities. American democracy was born without having to stage a revolution against an aristocratic order (</w:t>
      </w:r>
      <w:r w:rsidR="00360477" w:rsidRPr="00360477">
        <w:rPr>
          <w:i/>
          <w:iCs/>
        </w:rPr>
        <w:t>DA</w:t>
      </w:r>
      <w:r w:rsidR="00360477">
        <w:t xml:space="preserve"> 67, 485)</w:t>
      </w:r>
      <w:r w:rsidR="00737CFC">
        <w:t>,</w:t>
      </w:r>
      <w:r w:rsidR="00185AB4">
        <w:t xml:space="preserve"> but it happens to cultivate in Americans nobler qualities as they participate </w:t>
      </w:r>
      <w:r>
        <w:t xml:space="preserve">regularly </w:t>
      </w:r>
      <w:r w:rsidR="00185AB4">
        <w:t xml:space="preserve">in the </w:t>
      </w:r>
      <w:r>
        <w:t xml:space="preserve">demands of the </w:t>
      </w:r>
      <w:r w:rsidR="00185AB4">
        <w:t>active life.</w:t>
      </w:r>
      <w:r w:rsidR="00C17A4F">
        <w:t xml:space="preserve"> </w:t>
      </w:r>
      <w:r w:rsidR="00531A31">
        <w:t xml:space="preserve">Even while they were still colonists under the authority of a distant </w:t>
      </w:r>
      <w:r w:rsidR="00C17276">
        <w:t>crown,</w:t>
      </w:r>
      <w:r w:rsidR="00531A31" w:rsidDel="00531A31">
        <w:t xml:space="preserve"> </w:t>
      </w:r>
      <w:r w:rsidR="00C17A4F">
        <w:t>they developed</w:t>
      </w:r>
      <w:r>
        <w:t xml:space="preserve"> many of</w:t>
      </w:r>
      <w:r w:rsidR="00C17A4F">
        <w:t xml:space="preserve"> the habits and </w:t>
      </w:r>
      <w:r>
        <w:t>structures</w:t>
      </w:r>
      <w:r w:rsidR="00C17A4F">
        <w:t xml:space="preserve"> of self-</w:t>
      </w:r>
      <w:r w:rsidR="00BB6B16">
        <w:t>government</w:t>
      </w:r>
      <w:r w:rsidR="00C17A4F">
        <w:t xml:space="preserve"> that would serve them </w:t>
      </w:r>
      <w:r>
        <w:t xml:space="preserve">later </w:t>
      </w:r>
      <w:r w:rsidR="00C17A4F">
        <w:t>as a republican</w:t>
      </w:r>
      <w:r w:rsidR="00531A31">
        <w:t xml:space="preserve"> nation</w:t>
      </w:r>
      <w:r w:rsidR="00C17A4F">
        <w:t>.</w:t>
      </w:r>
    </w:p>
    <w:p w14:paraId="522C4B78" w14:textId="4DD200CA" w:rsidR="008A4247" w:rsidRPr="00185AB4" w:rsidRDefault="00185AB4" w:rsidP="0083518E">
      <w:r>
        <w:t xml:space="preserve">Americans tend to be focused on material concerns in their education and </w:t>
      </w:r>
      <w:r w:rsidR="0083518E">
        <w:t xml:space="preserve">everyday </w:t>
      </w:r>
      <w:r>
        <w:t xml:space="preserve">business, but they are attuned to non-material goods as citizens </w:t>
      </w:r>
      <w:commentRangeStart w:id="4"/>
      <w:r>
        <w:t>as</w:t>
      </w:r>
      <w:commentRangeEnd w:id="4"/>
      <w:r w:rsidR="0098501E">
        <w:rPr>
          <w:rStyle w:val="CommentReference"/>
        </w:rPr>
        <w:commentReference w:id="4"/>
      </w:r>
      <w:r>
        <w:t xml:space="preserve"> religious believers</w:t>
      </w:r>
      <w:r w:rsidR="003C0EA0">
        <w:t xml:space="preserve"> (</w:t>
      </w:r>
      <w:r w:rsidR="00612CA9" w:rsidRPr="00612CA9">
        <w:rPr>
          <w:i/>
          <w:iCs/>
        </w:rPr>
        <w:t>OR</w:t>
      </w:r>
      <w:r w:rsidR="00612CA9">
        <w:t xml:space="preserve"> 206</w:t>
      </w:r>
      <w:r w:rsidR="003C0EA0">
        <w:t>)</w:t>
      </w:r>
      <w:r>
        <w:t xml:space="preserve">. Their regime is not formally mixed, but its federal system, separation of powers, heavy dependence </w:t>
      </w:r>
      <w:r w:rsidR="0083518E">
        <w:t xml:space="preserve">on </w:t>
      </w:r>
      <w:r>
        <w:t>local govern</w:t>
      </w:r>
      <w:r w:rsidR="0083518E">
        <w:t>ance</w:t>
      </w:r>
      <w:r>
        <w:t>, political and civil associations, and a free press get many people involved in many ways large and small</w:t>
      </w:r>
      <w:r w:rsidR="003C0EA0">
        <w:t xml:space="preserve"> (</w:t>
      </w:r>
      <w:r w:rsidR="00612CA9" w:rsidRPr="00612CA9">
        <w:rPr>
          <w:i/>
          <w:iCs/>
        </w:rPr>
        <w:t>DA</w:t>
      </w:r>
      <w:r w:rsidR="00612CA9">
        <w:t xml:space="preserve"> 64-65, 274</w:t>
      </w:r>
      <w:r w:rsidR="003C0EA0">
        <w:t>)</w:t>
      </w:r>
      <w:r w:rsidR="0083518E">
        <w:t>. Thus,</w:t>
      </w:r>
      <w:r>
        <w:t xml:space="preserve"> </w:t>
      </w:r>
      <w:r w:rsidR="00D64EE2">
        <w:t>America</w:t>
      </w:r>
      <w:r>
        <w:t xml:space="preserve"> </w:t>
      </w:r>
      <w:r w:rsidR="00D64EE2">
        <w:t>lacks</w:t>
      </w:r>
      <w:r>
        <w:t xml:space="preserve"> </w:t>
      </w:r>
      <w:r w:rsidR="00D64EE2">
        <w:t>the</w:t>
      </w:r>
      <w:r>
        <w:t xml:space="preserve"> </w:t>
      </w:r>
      <w:r w:rsidR="00D64EE2">
        <w:t xml:space="preserve">concentrated central government </w:t>
      </w:r>
      <w:r w:rsidR="0083518E">
        <w:t xml:space="preserve">and desiccated civil society </w:t>
      </w:r>
      <w:r w:rsidR="00D64EE2">
        <w:t>of France</w:t>
      </w:r>
      <w:r>
        <w:t xml:space="preserve">. </w:t>
      </w:r>
      <w:r w:rsidR="0083518E">
        <w:t xml:space="preserve">Tocqueville </w:t>
      </w:r>
      <w:r>
        <w:t xml:space="preserve">offers </w:t>
      </w:r>
      <w:r w:rsidR="0083518E">
        <w:t>America</w:t>
      </w:r>
      <w:r>
        <w:t xml:space="preserve"> as a model to the French for restoring freedom within a democratic </w:t>
      </w:r>
      <w:r w:rsidR="00D64EE2">
        <w:t>framework</w:t>
      </w:r>
      <w:r w:rsidR="0083518E">
        <w:t>. Imagine a Frenchman telling the French that they have anything to learn from Americans!</w:t>
      </w:r>
      <w:r>
        <w:t xml:space="preserve"> </w:t>
      </w:r>
      <w:r w:rsidR="0083518E">
        <w:t>At the same time, Tocqueville</w:t>
      </w:r>
      <w:r>
        <w:t xml:space="preserve"> </w:t>
      </w:r>
      <w:r w:rsidR="00D64EE2">
        <w:t>frets</w:t>
      </w:r>
      <w:r>
        <w:t xml:space="preserve"> that</w:t>
      </w:r>
      <w:r w:rsidR="0083518E">
        <w:t xml:space="preserve"> American society </w:t>
      </w:r>
      <w:r w:rsidR="001477B2">
        <w:t xml:space="preserve">might refashion itself along the lines of the French </w:t>
      </w:r>
      <w:r w:rsidR="001477B2">
        <w:lastRenderedPageBreak/>
        <w:t>model</w:t>
      </w:r>
      <w:r w:rsidR="007F7163">
        <w:t>,</w:t>
      </w:r>
      <w:r w:rsidR="001477B2">
        <w:rPr>
          <w:rStyle w:val="FootnoteReference"/>
        </w:rPr>
        <w:footnoteReference w:id="15"/>
      </w:r>
      <w:r>
        <w:t xml:space="preserve"> </w:t>
      </w:r>
      <w:r w:rsidR="00D64EE2">
        <w:t>descend</w:t>
      </w:r>
      <w:r w:rsidR="007F7163">
        <w:t>ing</w:t>
      </w:r>
      <w:r w:rsidR="00D64EE2">
        <w:t xml:space="preserve"> into what he calls </w:t>
      </w:r>
      <w:r w:rsidR="00DC13CC">
        <w:t>“</w:t>
      </w:r>
      <w:r w:rsidR="00D64EE2">
        <w:t>mild despotism</w:t>
      </w:r>
      <w:r w:rsidR="00DC13CC">
        <w:t>”</w:t>
      </w:r>
      <w:r w:rsidR="006865DD">
        <w:t xml:space="preserve"> should its mechanisms</w:t>
      </w:r>
      <w:r w:rsidR="00DC13CC">
        <w:t xml:space="preserve"> for</w:t>
      </w:r>
      <w:r w:rsidR="006865DD">
        <w:t xml:space="preserve"> moderating democratic excesses dwindle and deteriorate</w:t>
      </w:r>
      <w:r w:rsidR="00D64EE2">
        <w:t xml:space="preserve"> </w:t>
      </w:r>
      <w:r w:rsidR="003C0EA0">
        <w:t>(</w:t>
      </w:r>
      <w:r w:rsidR="007F7163" w:rsidRPr="00C96FF3">
        <w:rPr>
          <w:i/>
          <w:iCs/>
        </w:rPr>
        <w:t>DA</w:t>
      </w:r>
      <w:r w:rsidR="007F7163">
        <w:t xml:space="preserve"> 662-63</w:t>
      </w:r>
      <w:r w:rsidR="003C0EA0">
        <w:t>)</w:t>
      </w:r>
      <w:r>
        <w:t>.</w:t>
      </w:r>
    </w:p>
    <w:p w14:paraId="2B424FA3" w14:textId="52438DFF" w:rsidR="00C17A4F" w:rsidRDefault="0098520B" w:rsidP="00041442">
      <w:r>
        <w:t xml:space="preserve">Tocqueville’s concept </w:t>
      </w:r>
      <w:r w:rsidR="006A14A9">
        <w:t xml:space="preserve">of self-interest well understood </w:t>
      </w:r>
      <w:r w:rsidR="004D49E1">
        <w:t>stresses</w:t>
      </w:r>
      <w:r w:rsidR="006A14A9">
        <w:t xml:space="preserve"> </w:t>
      </w:r>
      <w:r>
        <w:t xml:space="preserve">that </w:t>
      </w:r>
      <w:r w:rsidR="006A14A9">
        <w:t xml:space="preserve">it is not ultimately in </w:t>
      </w:r>
      <w:r w:rsidR="00D93F09">
        <w:t>an individual’s</w:t>
      </w:r>
      <w:r w:rsidR="006A14A9">
        <w:t xml:space="preserve"> self-interest to always </w:t>
      </w:r>
      <w:r>
        <w:t xml:space="preserve">focus </w:t>
      </w:r>
      <w:r w:rsidR="006A14A9">
        <w:t>only narrowly on one’s material self-interest</w:t>
      </w:r>
      <w:r w:rsidR="00F96AE5">
        <w:t xml:space="preserve"> (</w:t>
      </w:r>
      <w:r w:rsidR="007F7163" w:rsidRPr="007F7163">
        <w:rPr>
          <w:i/>
          <w:iCs/>
        </w:rPr>
        <w:t>DA</w:t>
      </w:r>
      <w:r w:rsidR="007F7163">
        <w:t xml:space="preserve"> 519, 522)</w:t>
      </w:r>
      <w:r w:rsidR="003721DC">
        <w:t>.</w:t>
      </w:r>
      <w:r w:rsidR="001C162A">
        <w:rPr>
          <w:rStyle w:val="FootnoteReference"/>
        </w:rPr>
        <w:footnoteReference w:id="16"/>
      </w:r>
      <w:r w:rsidR="006A14A9">
        <w:t xml:space="preserve"> </w:t>
      </w:r>
      <w:r w:rsidR="008F446D">
        <w:t xml:space="preserve">Sharing the burdens and </w:t>
      </w:r>
      <w:r w:rsidR="006A14A9">
        <w:t xml:space="preserve">sacrifices that are associated with engaging in public life, getting involved in </w:t>
      </w:r>
      <w:r w:rsidR="00D93F09">
        <w:t>one’s</w:t>
      </w:r>
      <w:r w:rsidR="006A14A9">
        <w:t xml:space="preserve"> community, </w:t>
      </w:r>
      <w:r>
        <w:t xml:space="preserve">participating </w:t>
      </w:r>
      <w:r w:rsidR="006A14A9">
        <w:t>in decision-making offices and processes, not to mention maintaining a religious association</w:t>
      </w:r>
      <w:r w:rsidR="000F755D">
        <w:t xml:space="preserve"> (</w:t>
      </w:r>
      <w:r w:rsidR="007F7163" w:rsidRPr="007F7163">
        <w:rPr>
          <w:i/>
          <w:iCs/>
        </w:rPr>
        <w:t>DA</w:t>
      </w:r>
      <w:r w:rsidR="007F7163">
        <w:t xml:space="preserve"> 42; </w:t>
      </w:r>
      <w:r w:rsidR="007F7163" w:rsidRPr="007F7163">
        <w:rPr>
          <w:i/>
          <w:iCs/>
        </w:rPr>
        <w:t>Rec.</w:t>
      </w:r>
      <w:r w:rsidR="007F7163">
        <w:t xml:space="preserve"> </w:t>
      </w:r>
      <w:r w:rsidR="007F7163" w:rsidRPr="00DE3BFD">
        <w:t>65)</w:t>
      </w:r>
      <w:r w:rsidR="006A14A9" w:rsidRPr="00DE3BFD">
        <w:t>, all redound</w:t>
      </w:r>
      <w:r w:rsidR="006A14A9">
        <w:t xml:space="preserve"> to one’s self-interest</w:t>
      </w:r>
      <w:r w:rsidR="00952809">
        <w:t>, and freedom,</w:t>
      </w:r>
      <w:r w:rsidR="006A14A9">
        <w:t xml:space="preserve"> in the long</w:t>
      </w:r>
      <w:r w:rsidR="008F446D">
        <w:t xml:space="preserve"> run</w:t>
      </w:r>
      <w:r w:rsidR="006A14A9">
        <w:t>.</w:t>
      </w:r>
      <w:r w:rsidR="008F446D">
        <w:t xml:space="preserve"> T</w:t>
      </w:r>
      <w:r w:rsidR="006A14A9">
        <w:t>he</w:t>
      </w:r>
      <w:r w:rsidR="00D93F09">
        <w:t>se activities</w:t>
      </w:r>
      <w:r w:rsidR="006A14A9">
        <w:t xml:space="preserve"> </w:t>
      </w:r>
      <w:r w:rsidR="008F446D">
        <w:t>ennoble</w:t>
      </w:r>
      <w:r w:rsidR="00D93F09">
        <w:t xml:space="preserve"> </w:t>
      </w:r>
      <w:r w:rsidR="008F446D">
        <w:t xml:space="preserve">one’s </w:t>
      </w:r>
      <w:r w:rsidR="006A14A9">
        <w:t xml:space="preserve">soul too, but you have to appeal to democratic people </w:t>
      </w:r>
      <w:r w:rsidR="00D93F09">
        <w:t xml:space="preserve">with </w:t>
      </w:r>
      <w:r w:rsidR="006A14A9">
        <w:t xml:space="preserve">materialistic </w:t>
      </w:r>
      <w:r w:rsidR="00D93F09">
        <w:t>prejudices</w:t>
      </w:r>
      <w:r w:rsidR="006A14A9">
        <w:t xml:space="preserve"> </w:t>
      </w:r>
      <w:r w:rsidR="008F446D">
        <w:t>on</w:t>
      </w:r>
      <w:r w:rsidR="006A14A9">
        <w:t xml:space="preserve"> terms </w:t>
      </w:r>
      <w:r w:rsidR="008F446D">
        <w:t xml:space="preserve">they appreciate </w:t>
      </w:r>
      <w:r w:rsidR="006A14A9">
        <w:t xml:space="preserve">to get them to </w:t>
      </w:r>
      <w:r w:rsidR="008F446D">
        <w:t>attend</w:t>
      </w:r>
      <w:r w:rsidR="006A14A9">
        <w:t xml:space="preserve"> </w:t>
      </w:r>
      <w:r w:rsidR="0058137E">
        <w:t xml:space="preserve">to </w:t>
      </w:r>
      <w:r w:rsidR="006A14A9">
        <w:t xml:space="preserve">concerns </w:t>
      </w:r>
      <w:r w:rsidR="0058137E">
        <w:t xml:space="preserve">they would </w:t>
      </w:r>
      <w:r w:rsidR="006A14A9">
        <w:t>otherwise neglect to their detriment.</w:t>
      </w:r>
      <w:r w:rsidR="00B8171E">
        <w:rPr>
          <w:rStyle w:val="FootnoteReference"/>
        </w:rPr>
        <w:footnoteReference w:id="17"/>
      </w:r>
      <w:r w:rsidR="00D93F09">
        <w:t xml:space="preserve"> E</w:t>
      </w:r>
      <w:r w:rsidR="006A14A9">
        <w:t xml:space="preserve">ven if it’s questionable that every single individual’s personal self-interest is directly and measurably benefitted by attending to concerns that seem </w:t>
      </w:r>
      <w:r w:rsidR="00D93F09">
        <w:t>outside and above</w:t>
      </w:r>
      <w:r w:rsidR="006A14A9">
        <w:t xml:space="preserve"> it, the </w:t>
      </w:r>
      <w:r w:rsidR="00D93F09">
        <w:t xml:space="preserve">overall prosperity and </w:t>
      </w:r>
      <w:r w:rsidR="00F261BF">
        <w:t>character</w:t>
      </w:r>
      <w:r w:rsidR="006A14A9">
        <w:t xml:space="preserve"> of Americans </w:t>
      </w:r>
      <w:r w:rsidR="00F261BF">
        <w:t xml:space="preserve">generally </w:t>
      </w:r>
      <w:r w:rsidR="006A14A9">
        <w:t xml:space="preserve">is indirectly </w:t>
      </w:r>
      <w:r w:rsidR="00F261BF">
        <w:t>improved</w:t>
      </w:r>
      <w:r w:rsidR="006A14A9">
        <w:t xml:space="preserve"> by having more people, across the country, involved in the practices of self-governance at all levels, rather than delegating those </w:t>
      </w:r>
      <w:r w:rsidR="008F446D">
        <w:t>powers away</w:t>
      </w:r>
      <w:r w:rsidR="00D93F09">
        <w:t>. Restless activity in free association forestalls the</w:t>
      </w:r>
      <w:r w:rsidR="00C17A4F">
        <w:t xml:space="preserve"> advent of despotism (</w:t>
      </w:r>
      <w:r w:rsidR="007F7163" w:rsidRPr="007F7163">
        <w:rPr>
          <w:i/>
          <w:iCs/>
        </w:rPr>
        <w:t>DA</w:t>
      </w:r>
      <w:r w:rsidR="007F7163">
        <w:t xml:space="preserve"> 9</w:t>
      </w:r>
      <w:r w:rsidR="00C17A4F">
        <w:t xml:space="preserve">). </w:t>
      </w:r>
    </w:p>
    <w:p w14:paraId="4A13B398" w14:textId="72A922D9" w:rsidR="002A1E55" w:rsidRPr="00C00046" w:rsidRDefault="00E81490" w:rsidP="002A1E55">
      <w:r>
        <w:t xml:space="preserve">The result is a moderately enlightened general population with know-how and a can-do spirit, confident in their own abilities to accomplish great things together—even though there </w:t>
      </w:r>
      <w:r w:rsidR="00EB79C1">
        <w:t>is always</w:t>
      </w:r>
      <w:r>
        <w:t xml:space="preserve"> disagreement and contestation </w:t>
      </w:r>
      <w:r w:rsidR="00EB79C1">
        <w:t xml:space="preserve">and only </w:t>
      </w:r>
      <w:r w:rsidR="00805A16">
        <w:t xml:space="preserve">ever </w:t>
      </w:r>
      <w:r>
        <w:t xml:space="preserve">partial and temporary solutions. </w:t>
      </w:r>
      <w:r w:rsidR="00C17A4F">
        <w:t>Americans are not great philosophers or artists</w:t>
      </w:r>
      <w:r w:rsidR="00C17A4F" w:rsidRPr="00891321">
        <w:t>,</w:t>
      </w:r>
      <w:r w:rsidR="00C17A4F">
        <w:t xml:space="preserve"> but they are </w:t>
      </w:r>
      <w:r w:rsidR="00B912BE">
        <w:t xml:space="preserve">tremendous </w:t>
      </w:r>
      <w:r w:rsidR="00C17A4F">
        <w:t xml:space="preserve">businesspeople, technological </w:t>
      </w:r>
      <w:r w:rsidR="00C17A4F">
        <w:lastRenderedPageBreak/>
        <w:t xml:space="preserve">innovators, and </w:t>
      </w:r>
      <w:r w:rsidR="00005CC7">
        <w:t>passionate</w:t>
      </w:r>
      <w:r w:rsidR="00C17A4F">
        <w:t xml:space="preserve"> citizens</w:t>
      </w:r>
      <w:r w:rsidR="00080F93">
        <w:t xml:space="preserve"> (</w:t>
      </w:r>
      <w:r w:rsidR="00080F93">
        <w:rPr>
          <w:i/>
          <w:iCs/>
        </w:rPr>
        <w:t xml:space="preserve">DA </w:t>
      </w:r>
      <w:r w:rsidR="00080F93">
        <w:t>461, 525, 528)</w:t>
      </w:r>
      <w:r w:rsidR="00C17A4F">
        <w:t>.</w:t>
      </w:r>
      <w:r w:rsidR="000F755D">
        <w:t xml:space="preserve"> Their skepticism regarding philosophies other than those that </w:t>
      </w:r>
      <w:r w:rsidR="00EB79C1">
        <w:t>recommend</w:t>
      </w:r>
      <w:r w:rsidR="000F755D">
        <w:t xml:space="preserve"> figur</w:t>
      </w:r>
      <w:r w:rsidR="00DC13CC">
        <w:t>ing</w:t>
      </w:r>
      <w:r w:rsidR="000F755D">
        <w:t xml:space="preserve"> things out for </w:t>
      </w:r>
      <w:r w:rsidR="00A90393">
        <w:t xml:space="preserve">oneself </w:t>
      </w:r>
      <w:r w:rsidR="000F755D">
        <w:t xml:space="preserve">using </w:t>
      </w:r>
      <w:r w:rsidR="00A90393">
        <w:t xml:space="preserve">one’s </w:t>
      </w:r>
      <w:r w:rsidR="000F755D">
        <w:t>own brains (</w:t>
      </w:r>
      <w:r w:rsidR="00C00046" w:rsidRPr="00C00046">
        <w:rPr>
          <w:i/>
          <w:iCs/>
        </w:rPr>
        <w:t>DA</w:t>
      </w:r>
      <w:r w:rsidR="00C00046">
        <w:t xml:space="preserve"> </w:t>
      </w:r>
      <w:r w:rsidR="00C00046" w:rsidRPr="00DE3BFD">
        <w:t>403</w:t>
      </w:r>
      <w:r w:rsidR="000F755D" w:rsidRPr="00DE3BFD">
        <w:t>) means</w:t>
      </w:r>
      <w:r w:rsidR="000F755D">
        <w:t xml:space="preserve"> that intellectuals lack authority among them</w:t>
      </w:r>
      <w:r w:rsidR="00A90393">
        <w:t xml:space="preserve"> (</w:t>
      </w:r>
      <w:r w:rsidR="00C00046" w:rsidRPr="00C96FF3">
        <w:rPr>
          <w:i/>
          <w:iCs/>
        </w:rPr>
        <w:t>DA</w:t>
      </w:r>
      <w:r w:rsidR="00C00046">
        <w:t xml:space="preserve"> 46, 50</w:t>
      </w:r>
      <w:r w:rsidR="00A90393">
        <w:t>)</w:t>
      </w:r>
      <w:r w:rsidR="000F755D">
        <w:t>.</w:t>
      </w:r>
      <w:r w:rsidR="00C17A4F">
        <w:t xml:space="preserve"> Their </w:t>
      </w:r>
      <w:r w:rsidR="002D4CA3">
        <w:t>mindset</w:t>
      </w:r>
      <w:r w:rsidR="00C17A4F">
        <w:t xml:space="preserve"> is practical, </w:t>
      </w:r>
      <w:r w:rsidR="00E16F31">
        <w:t>and they are</w:t>
      </w:r>
      <w:r w:rsidR="00C17A4F">
        <w:t xml:space="preserve"> </w:t>
      </w:r>
      <w:r w:rsidR="00EB79C1">
        <w:t>busybodies</w:t>
      </w:r>
      <w:r w:rsidR="00C17A4F">
        <w:t xml:space="preserve"> rather than passive recipients of boons.</w:t>
      </w:r>
      <w:r w:rsidR="00616288">
        <w:t xml:space="preserve"> </w:t>
      </w:r>
      <w:r w:rsidR="005F71B5">
        <w:t xml:space="preserve">Because they get involved and pay attention, they </w:t>
      </w:r>
      <w:r w:rsidR="00616288">
        <w:t xml:space="preserve">acquire </w:t>
      </w:r>
      <w:r w:rsidR="00EB79C1">
        <w:t xml:space="preserve">fair </w:t>
      </w:r>
      <w:r w:rsidR="00616288">
        <w:t>judgment and the ability to do business with each other, with respect to private and public matters alike. The</w:t>
      </w:r>
      <w:r w:rsidR="00EB79C1">
        <w:t>y don’t rely</w:t>
      </w:r>
      <w:r w:rsidR="00616288">
        <w:t xml:space="preserve"> on </w:t>
      </w:r>
      <w:r>
        <w:t>career</w:t>
      </w:r>
      <w:r w:rsidR="00616288">
        <w:t xml:space="preserve"> scientists to tell them what to do</w:t>
      </w:r>
      <w:r w:rsidR="00E16F31">
        <w:t xml:space="preserve"> or think</w:t>
      </w:r>
      <w:r w:rsidR="00616288">
        <w:t>.</w:t>
      </w:r>
      <w:r w:rsidR="00E16F31">
        <w:t xml:space="preserve"> They have a free press, but they are smart enough to know that journalists are mostly vulgar </w:t>
      </w:r>
      <w:r w:rsidR="005F71B5">
        <w:t>“</w:t>
      </w:r>
      <w:r w:rsidR="00E16F31">
        <w:t>charlatans</w:t>
      </w:r>
      <w:r w:rsidR="005F71B5">
        <w:t>”</w:t>
      </w:r>
      <w:r w:rsidR="00E16F31">
        <w:t xml:space="preserve"> (</w:t>
      </w:r>
      <w:r w:rsidR="00C00046" w:rsidRPr="00C96FF3">
        <w:rPr>
          <w:i/>
          <w:iCs/>
        </w:rPr>
        <w:t>DA</w:t>
      </w:r>
      <w:r w:rsidR="00C00046">
        <w:t xml:space="preserve"> 189, cf. </w:t>
      </w:r>
      <w:r w:rsidR="00C00046" w:rsidRPr="00C00046">
        <w:t>178).</w:t>
      </w:r>
    </w:p>
    <w:p w14:paraId="1DBFA5D9" w14:textId="0E24FB90" w:rsidR="00D82B6E" w:rsidRPr="000F755D" w:rsidRDefault="00E81490" w:rsidP="000E0149">
      <w:r>
        <w:t xml:space="preserve">Americans </w:t>
      </w:r>
      <w:r w:rsidR="00616288">
        <w:t xml:space="preserve">are the beneficiaries of a political system of government that is not excessively systematic, devised by statesmen who understood that </w:t>
      </w:r>
      <w:r w:rsidR="00080F93">
        <w:t xml:space="preserve">those </w:t>
      </w:r>
      <w:r w:rsidR="00774631">
        <w:t xml:space="preserve">occupying </w:t>
      </w:r>
      <w:r w:rsidR="00080F93">
        <w:t>rul</w:t>
      </w:r>
      <w:r w:rsidR="00774631">
        <w:t>ing offices—even founders—</w:t>
      </w:r>
      <w:r w:rsidR="00080F93">
        <w:t>have great but nonetheless limited responsibilities</w:t>
      </w:r>
      <w:r w:rsidR="005F1B83">
        <w:t xml:space="preserve">. </w:t>
      </w:r>
      <w:r w:rsidR="00EB79C1">
        <w:t>Individuals should be left free to mind their personal priorities, and f</w:t>
      </w:r>
      <w:r w:rsidR="00616288">
        <w:t>uture generations</w:t>
      </w:r>
      <w:r w:rsidR="00EB79C1">
        <w:t xml:space="preserve"> need </w:t>
      </w:r>
      <w:r w:rsidR="00616288">
        <w:t>opportunities make</w:t>
      </w:r>
      <w:r w:rsidR="005F1B83">
        <w:t xml:space="preserve"> society </w:t>
      </w:r>
      <w:r w:rsidR="00EB79C1">
        <w:t>more perfect</w:t>
      </w:r>
      <w:r w:rsidR="00616288">
        <w:t>.</w:t>
      </w:r>
      <w:r w:rsidR="006D3ECB">
        <w:rPr>
          <w:rStyle w:val="FootnoteReference"/>
        </w:rPr>
        <w:footnoteReference w:id="18"/>
      </w:r>
      <w:r w:rsidR="000F755D">
        <w:t xml:space="preserve"> The</w:t>
      </w:r>
      <w:r w:rsidR="00EB79C1">
        <w:t xml:space="preserve"> founders</w:t>
      </w:r>
      <w:r w:rsidR="000F755D">
        <w:t xml:space="preserve"> </w:t>
      </w:r>
      <w:r w:rsidR="00774631">
        <w:t xml:space="preserve">cemented a system that encouraged and depended on </w:t>
      </w:r>
      <w:r w:rsidR="00987AC4">
        <w:t>widespread, regular</w:t>
      </w:r>
      <w:r w:rsidR="00EB79C1">
        <w:t xml:space="preserve"> </w:t>
      </w:r>
      <w:r w:rsidR="000F755D">
        <w:t xml:space="preserve">political activity without trusting </w:t>
      </w:r>
      <w:r w:rsidR="00AB7D55">
        <w:t xml:space="preserve">or exalting </w:t>
      </w:r>
      <w:r w:rsidR="000F755D">
        <w:t>political power</w:t>
      </w:r>
      <w:r w:rsidR="00774631">
        <w:t>s</w:t>
      </w:r>
      <w:r w:rsidR="000F755D">
        <w:t>.</w:t>
      </w:r>
      <w:r w:rsidR="00616288">
        <w:t xml:space="preserve"> They were not even certain that </w:t>
      </w:r>
      <w:r w:rsidR="00E16F31">
        <w:t xml:space="preserve">the regime they established </w:t>
      </w:r>
      <w:r w:rsidR="00616288">
        <w:t>would last</w:t>
      </w:r>
      <w:r w:rsidR="00EB79C1">
        <w:t>,</w:t>
      </w:r>
      <w:r w:rsidR="005B49DF">
        <w:t xml:space="preserve"> on account of its</w:t>
      </w:r>
      <w:r w:rsidR="00EB79C1">
        <w:t xml:space="preserve"> demands and</w:t>
      </w:r>
      <w:r w:rsidR="005B49DF">
        <w:t xml:space="preserve"> open-endedness</w:t>
      </w:r>
      <w:r w:rsidR="00616288">
        <w:t xml:space="preserve">. </w:t>
      </w:r>
      <w:r w:rsidR="005B49DF">
        <w:t xml:space="preserve">Freedom is inherently </w:t>
      </w:r>
      <w:r w:rsidR="00E16F31">
        <w:t>perilous</w:t>
      </w:r>
      <w:r w:rsidR="005B49DF">
        <w:t xml:space="preserve"> and precariously perched</w:t>
      </w:r>
      <w:r w:rsidR="00E16F31">
        <w:t>, bu</w:t>
      </w:r>
      <w:r w:rsidR="001A118F">
        <w:t xml:space="preserve">t it’s more </w:t>
      </w:r>
      <w:r w:rsidR="00E16F31">
        <w:t>r</w:t>
      </w:r>
      <w:r w:rsidR="005B49DF">
        <w:t>eason</w:t>
      </w:r>
      <w:r w:rsidR="001A118F">
        <w:t>able</w:t>
      </w:r>
      <w:r w:rsidR="005B49DF">
        <w:t xml:space="preserve"> </w:t>
      </w:r>
      <w:r w:rsidR="001A118F">
        <w:t>to</w:t>
      </w:r>
      <w:r w:rsidR="005B49DF">
        <w:t xml:space="preserve"> endeavor to sustain </w:t>
      </w:r>
      <w:r w:rsidR="00E16F31">
        <w:t>popular liberty</w:t>
      </w:r>
      <w:r w:rsidR="005B49DF">
        <w:t xml:space="preserve"> than</w:t>
      </w:r>
      <w:r w:rsidR="00EB79C1">
        <w:t xml:space="preserve"> to</w:t>
      </w:r>
      <w:r w:rsidR="00E16F31">
        <w:t xml:space="preserve"> imagin</w:t>
      </w:r>
      <w:r w:rsidR="00EB79C1">
        <w:t>e</w:t>
      </w:r>
      <w:r w:rsidR="00E16F31">
        <w:t xml:space="preserve"> we’ve </w:t>
      </w:r>
      <w:r w:rsidR="005B49DF">
        <w:t>become smart</w:t>
      </w:r>
      <w:r w:rsidR="00EB79C1">
        <w:t xml:space="preserve"> enough to forego it,</w:t>
      </w:r>
      <w:r w:rsidR="002A1E55">
        <w:t xml:space="preserve"> </w:t>
      </w:r>
      <w:r w:rsidR="007A3CE2">
        <w:t>especially when not</w:t>
      </w:r>
      <w:r w:rsidR="00E16F31">
        <w:t xml:space="preserve"> every</w:t>
      </w:r>
      <w:r w:rsidR="001A118F">
        <w:t>body</w:t>
      </w:r>
      <w:r w:rsidR="00E16F31">
        <w:t xml:space="preserve">’s </w:t>
      </w:r>
      <w:r w:rsidR="002A1E55">
        <w:t>equally</w:t>
      </w:r>
      <w:r w:rsidR="00B7179F">
        <w:t xml:space="preserve"> </w:t>
      </w:r>
      <w:r w:rsidR="009B0C93">
        <w:t>enthusiastic</w:t>
      </w:r>
      <w:r w:rsidR="007A3CE2">
        <w:t xml:space="preserve"> about enlightened leadership</w:t>
      </w:r>
      <w:r w:rsidR="009B0C93">
        <w:t>.</w:t>
      </w:r>
      <w:r w:rsidR="009B0C93">
        <w:rPr>
          <w:rStyle w:val="CommentReference"/>
        </w:rPr>
        <w:t xml:space="preserve"> </w:t>
      </w:r>
      <w:r w:rsidR="009B0C93">
        <w:t>Tocqueville’s</w:t>
      </w:r>
      <w:r w:rsidR="000F755D">
        <w:t xml:space="preserve"> </w:t>
      </w:r>
      <w:r w:rsidR="000F755D">
        <w:rPr>
          <w:i/>
          <w:iCs/>
        </w:rPr>
        <w:t>Democracy in America</w:t>
      </w:r>
      <w:r w:rsidR="000F755D">
        <w:t xml:space="preserve"> is an attempt to theorize why a non-theoretical people live a preferable life in practice</w:t>
      </w:r>
      <w:r w:rsidR="00682C95">
        <w:t xml:space="preserve"> compared</w:t>
      </w:r>
      <w:r w:rsidR="002A1E55">
        <w:t xml:space="preserve"> to</w:t>
      </w:r>
      <w:r w:rsidR="00682C95">
        <w:t xml:space="preserve"> </w:t>
      </w:r>
      <w:r w:rsidR="000F755D">
        <w:t xml:space="preserve">people </w:t>
      </w:r>
      <w:r w:rsidR="00BF054D">
        <w:t>who adore</w:t>
      </w:r>
      <w:r w:rsidR="000F755D">
        <w:t xml:space="preserve"> theory and theorizers.</w:t>
      </w:r>
      <w:r w:rsidR="00A866AC">
        <w:t xml:space="preserve"> </w:t>
      </w:r>
      <w:r w:rsidR="00682C95">
        <w:t>T</w:t>
      </w:r>
      <w:r w:rsidR="00A866AC">
        <w:t>he practice</w:t>
      </w:r>
      <w:r w:rsidR="00682C95">
        <w:t>s</w:t>
      </w:r>
      <w:r w:rsidR="00A866AC">
        <w:t xml:space="preserve"> of the Americans </w:t>
      </w:r>
      <w:r w:rsidR="00682C95">
        <w:t xml:space="preserve">correspond to </w:t>
      </w:r>
      <w:r w:rsidR="00A866AC">
        <w:t>a</w:t>
      </w:r>
      <w:r w:rsidR="00682C95">
        <w:t xml:space="preserve"> theoretically</w:t>
      </w:r>
      <w:r w:rsidR="00A866AC">
        <w:t xml:space="preserve"> superior understanding of human nature</w:t>
      </w:r>
      <w:r w:rsidR="00682C95">
        <w:t>—</w:t>
      </w:r>
      <w:r w:rsidR="00A866AC">
        <w:t>even though it</w:t>
      </w:r>
      <w:r w:rsidR="00A466A3">
        <w:t>,</w:t>
      </w:r>
      <w:r w:rsidR="00A866AC">
        <w:t xml:space="preserve"> too</w:t>
      </w:r>
      <w:r w:rsidR="00A466A3">
        <w:t>,</w:t>
      </w:r>
      <w:r w:rsidR="00A866AC">
        <w:t xml:space="preserve"> is flawed and partial in ways that </w:t>
      </w:r>
      <w:r w:rsidR="00682C95">
        <w:t>will probably</w:t>
      </w:r>
      <w:r w:rsidR="00A866AC">
        <w:t xml:space="preserve"> undermine it </w:t>
      </w:r>
      <w:r w:rsidR="00A466A3">
        <w:t>in time</w:t>
      </w:r>
      <w:r w:rsidR="00A866AC">
        <w:t xml:space="preserve">. </w:t>
      </w:r>
      <w:r w:rsidR="00682C95">
        <w:t>B</w:t>
      </w:r>
      <w:r w:rsidR="00A866AC">
        <w:t xml:space="preserve">y happy </w:t>
      </w:r>
      <w:r w:rsidR="00A866AC">
        <w:lastRenderedPageBreak/>
        <w:t>combination of accident (drawing on its received customs and given its environment) and</w:t>
      </w:r>
      <w:r w:rsidR="002A1E55">
        <w:t xml:space="preserve"> </w:t>
      </w:r>
      <w:r w:rsidR="00A866AC">
        <w:t>design</w:t>
      </w:r>
      <w:r w:rsidR="00682C95">
        <w:t xml:space="preserve">, </w:t>
      </w:r>
      <w:r w:rsidR="00774631">
        <w:t>the American regime</w:t>
      </w:r>
      <w:r w:rsidR="00682C95">
        <w:t xml:space="preserve"> is</w:t>
      </w:r>
      <w:r w:rsidR="00A866AC">
        <w:t xml:space="preserve"> more theoretically </w:t>
      </w:r>
      <w:r w:rsidR="002A1E55">
        <w:t>sound, despite its</w:t>
      </w:r>
      <w:r w:rsidR="00A866AC">
        <w:t xml:space="preserve"> </w:t>
      </w:r>
      <w:r w:rsidR="007A3CE2">
        <w:t>intellectually unsophisticated</w:t>
      </w:r>
      <w:r w:rsidR="00A866AC">
        <w:t xml:space="preserve"> population.</w:t>
      </w:r>
      <w:r w:rsidR="00475D7A">
        <w:t xml:space="preserve"> It is even more democratic for being less theoretical.</w:t>
      </w:r>
      <w:r w:rsidR="00475D7A">
        <w:rPr>
          <w:rStyle w:val="FootnoteReference"/>
        </w:rPr>
        <w:footnoteReference w:id="19"/>
      </w:r>
      <w:r w:rsidR="00A866AC">
        <w:t xml:space="preserve"> </w:t>
      </w:r>
      <w:r w:rsidR="00682C95">
        <w:t xml:space="preserve">Why philosophize more when </w:t>
      </w:r>
      <w:r w:rsidR="00F261BF">
        <w:t>peoples</w:t>
      </w:r>
      <w:r w:rsidR="00682C95">
        <w:t xml:space="preserve"> who over-philosophize about politics </w:t>
      </w:r>
      <w:r w:rsidR="000E0149">
        <w:t xml:space="preserve">live </w:t>
      </w:r>
      <w:r w:rsidR="002A1E55">
        <w:t>less well</w:t>
      </w:r>
      <w:r w:rsidR="00475D7A">
        <w:t xml:space="preserve"> or fairly by comparison,</w:t>
      </w:r>
      <w:r w:rsidR="000E0149">
        <w:t xml:space="preserve"> in body and in spirit</w:t>
      </w:r>
      <w:r w:rsidR="00682C95">
        <w:t>?</w:t>
      </w:r>
    </w:p>
    <w:p w14:paraId="5A9DE56E" w14:textId="35E4AD75" w:rsidR="008E10AD" w:rsidRPr="00082618" w:rsidRDefault="00504FCF" w:rsidP="00082618">
      <w:pPr>
        <w:ind w:firstLine="0"/>
        <w:rPr>
          <w:b/>
          <w:bCs/>
        </w:rPr>
      </w:pPr>
      <w:r>
        <w:rPr>
          <w:b/>
          <w:bCs/>
        </w:rPr>
        <w:t xml:space="preserve">On </w:t>
      </w:r>
      <w:r w:rsidR="00082618">
        <w:rPr>
          <w:b/>
          <w:bCs/>
        </w:rPr>
        <w:t>Friendly Terms</w:t>
      </w:r>
    </w:p>
    <w:p w14:paraId="1E1B5C0F" w14:textId="70268647" w:rsidR="00B05859" w:rsidRDefault="00F261BF" w:rsidP="002665BC">
      <w:pPr>
        <w:ind w:firstLine="0"/>
      </w:pPr>
      <w:r>
        <w:tab/>
      </w:r>
      <w:r w:rsidR="00BC6C85">
        <w:t>Tocqueville recommends being reconciled to uncertain knowledge.</w:t>
      </w:r>
      <w:r w:rsidR="00BC6C85">
        <w:rPr>
          <w:rStyle w:val="FootnoteReference"/>
        </w:rPr>
        <w:footnoteReference w:id="20"/>
      </w:r>
      <w:r w:rsidR="00BC6C85">
        <w:t xml:space="preserve"> </w:t>
      </w:r>
      <w:r>
        <w:t>Modern rationalism i</w:t>
      </w:r>
      <w:r w:rsidR="00633E7E">
        <w:t>n politics</w:t>
      </w:r>
      <w:r w:rsidR="00BC6C85">
        <w:t>, however,</w:t>
      </w:r>
      <w:r w:rsidR="00633E7E">
        <w:t xml:space="preserve"> is</w:t>
      </w:r>
      <w:r>
        <w:t xml:space="preserve"> premised on </w:t>
      </w:r>
      <w:r w:rsidR="00633E7E">
        <w:t xml:space="preserve">the </w:t>
      </w:r>
      <w:r>
        <w:t>view</w:t>
      </w:r>
      <w:r w:rsidR="00633E7E">
        <w:t xml:space="preserve">, derivative of the premises of technologically-oriented </w:t>
      </w:r>
      <w:r w:rsidR="0094260E">
        <w:t xml:space="preserve">modern </w:t>
      </w:r>
      <w:r w:rsidR="00633E7E">
        <w:t>natural science,</w:t>
      </w:r>
      <w:r>
        <w:t xml:space="preserve"> that it is irrational to say in advance that anything is definitively impossible</w:t>
      </w:r>
      <w:r w:rsidR="00633E7E">
        <w:t>.</w:t>
      </w:r>
      <w:r>
        <w:t xml:space="preserve"> </w:t>
      </w:r>
      <w:r w:rsidR="00633E7E">
        <w:t>Upon that premise, a</w:t>
      </w:r>
      <w:r>
        <w:t xml:space="preserve"> false inference is made that it is irrational not to believe we can do whatever we put our </w:t>
      </w:r>
      <w:r w:rsidR="009D3237">
        <w:t>minds</w:t>
      </w:r>
      <w:r>
        <w:t xml:space="preserve"> to, given </w:t>
      </w:r>
      <w:r w:rsidR="00633E7E">
        <w:t xml:space="preserve">sufficient </w:t>
      </w:r>
      <w:r>
        <w:t>means and resolve.</w:t>
      </w:r>
      <w:r w:rsidR="00BC6C85">
        <w:t xml:space="preserve"> </w:t>
      </w:r>
      <w:r w:rsidR="00633E7E">
        <w:t xml:space="preserve">Doubting our ability—nay, our obligation—to fix the world seems not only </w:t>
      </w:r>
      <w:r w:rsidR="009D3237">
        <w:t>unimaginative</w:t>
      </w:r>
      <w:r w:rsidR="00633E7E">
        <w:t xml:space="preserve"> but complacent</w:t>
      </w:r>
      <w:r w:rsidR="0094260E">
        <w:t>,</w:t>
      </w:r>
      <w:r w:rsidR="00633E7E">
        <w:t xml:space="preserve"> and complicit with the suffering that continued imperfection</w:t>
      </w:r>
      <w:r w:rsidR="0094260E">
        <w:t xml:space="preserve"> brings</w:t>
      </w:r>
      <w:r w:rsidR="00633E7E">
        <w:t>.</w:t>
      </w:r>
      <w:r>
        <w:t xml:space="preserve"> </w:t>
      </w:r>
      <w:r w:rsidR="00633E7E">
        <w:t xml:space="preserve">From the </w:t>
      </w:r>
      <w:r w:rsidR="0094260E">
        <w:t>perspective</w:t>
      </w:r>
      <w:r w:rsidR="00633E7E">
        <w:t xml:space="preserve"> of practical reason, </w:t>
      </w:r>
      <w:r w:rsidR="00774631">
        <w:t xml:space="preserve">however, </w:t>
      </w:r>
      <w:r w:rsidR="00633E7E">
        <w:t>th</w:t>
      </w:r>
      <w:r w:rsidR="00774631">
        <w:t>e rationalist’s</w:t>
      </w:r>
      <w:r w:rsidR="00633E7E">
        <w:t xml:space="preserve"> </w:t>
      </w:r>
      <w:r w:rsidR="00774631">
        <w:t xml:space="preserve">attitude constitutes </w:t>
      </w:r>
      <w:r w:rsidR="00633E7E">
        <w:t>wishful thinking</w:t>
      </w:r>
      <w:r w:rsidR="0094260E">
        <w:t>, both</w:t>
      </w:r>
      <w:r w:rsidR="00633E7E">
        <w:t xml:space="preserve"> reckles</w:t>
      </w:r>
      <w:r w:rsidR="001E79A9">
        <w:t>s</w:t>
      </w:r>
      <w:r w:rsidR="00BF3C1E">
        <w:t xml:space="preserve"> and </w:t>
      </w:r>
      <w:r w:rsidR="0094260E">
        <w:t>cowardly</w:t>
      </w:r>
      <w:r w:rsidR="00090479">
        <w:t>. So</w:t>
      </w:r>
      <w:r w:rsidR="007A3CE2">
        <w:t xml:space="preserve"> fearful of and frustrated with reality</w:t>
      </w:r>
      <w:r w:rsidR="00090479">
        <w:t>,</w:t>
      </w:r>
      <w:r w:rsidR="007A3CE2">
        <w:t xml:space="preserve"> </w:t>
      </w:r>
      <w:r w:rsidR="00774631">
        <w:t xml:space="preserve">it </w:t>
      </w:r>
      <w:r w:rsidR="007A3CE2">
        <w:t>rail</w:t>
      </w:r>
      <w:r w:rsidR="00090479">
        <w:t>s</w:t>
      </w:r>
      <w:r w:rsidR="007A3CE2">
        <w:t xml:space="preserve"> and rebel</w:t>
      </w:r>
      <w:r w:rsidR="00090479">
        <w:t>s</w:t>
      </w:r>
      <w:r w:rsidR="007A3CE2">
        <w:t xml:space="preserve"> against it</w:t>
      </w:r>
      <w:r w:rsidR="00D119C8">
        <w:t>—</w:t>
      </w:r>
      <w:r w:rsidR="00090479">
        <w:t xml:space="preserve">proceeding often </w:t>
      </w:r>
      <w:r w:rsidR="00D119C8">
        <w:t>methodical</w:t>
      </w:r>
      <w:r w:rsidR="00774631">
        <w:t>ly and</w:t>
      </w:r>
      <w:r w:rsidR="00D119C8">
        <w:t xml:space="preserve"> </w:t>
      </w:r>
      <w:r w:rsidR="00090479">
        <w:t>mechanically but sometimes intoxicatedly, but in any case, insolently</w:t>
      </w:r>
      <w:r w:rsidR="00633E7E">
        <w:t>.</w:t>
      </w:r>
      <w:r w:rsidR="001E79A9">
        <w:t xml:space="preserve"> The</w:t>
      </w:r>
      <w:r w:rsidR="00633E7E">
        <w:t xml:space="preserve"> combination of democra</w:t>
      </w:r>
      <w:r w:rsidR="001E79A9">
        <w:t>cy and</w:t>
      </w:r>
      <w:r w:rsidR="00633E7E">
        <w:t xml:space="preserve"> materialis</w:t>
      </w:r>
      <w:r w:rsidR="001E79A9">
        <w:t>m, however,</w:t>
      </w:r>
      <w:r w:rsidR="00633E7E">
        <w:t xml:space="preserve"> lends itself to </w:t>
      </w:r>
      <w:r w:rsidR="00090479">
        <w:t xml:space="preserve">adopting that </w:t>
      </w:r>
      <w:r w:rsidR="00633E7E">
        <w:t>faith</w:t>
      </w:r>
      <w:r w:rsidR="00090479">
        <w:t>,</w:t>
      </w:r>
      <w:r w:rsidR="00BF3C1E">
        <w:rPr>
          <w:rStyle w:val="FootnoteReference"/>
        </w:rPr>
        <w:footnoteReference w:id="21"/>
      </w:r>
      <w:r w:rsidR="001E79A9">
        <w:t xml:space="preserve"> </w:t>
      </w:r>
      <w:r w:rsidR="00090479">
        <w:t>assuring its devotees of their righteousness. Meanwhile,</w:t>
      </w:r>
      <w:r w:rsidR="0094260E">
        <w:t xml:space="preserve"> t</w:t>
      </w:r>
      <w:r w:rsidR="001E79A9">
        <w:t xml:space="preserve">he </w:t>
      </w:r>
      <w:r w:rsidR="0094260E">
        <w:t xml:space="preserve">moderate </w:t>
      </w:r>
      <w:r w:rsidR="001E79A9">
        <w:t>person who hesitates to confess, submit to</w:t>
      </w:r>
      <w:r w:rsidR="0094260E">
        <w:t>,</w:t>
      </w:r>
      <w:r w:rsidR="001E79A9">
        <w:t xml:space="preserve"> and work toward it, looks </w:t>
      </w:r>
      <w:r w:rsidR="0094260E">
        <w:t xml:space="preserve">ignorant </w:t>
      </w:r>
      <w:r w:rsidR="001E79A9">
        <w:t>and uncaring</w:t>
      </w:r>
      <w:r w:rsidR="0094260E">
        <w:t xml:space="preserve">. </w:t>
      </w:r>
      <w:r w:rsidR="00090479">
        <w:t xml:space="preserve">Tocqueville has his work cut out for him, </w:t>
      </w:r>
      <w:r w:rsidR="008F5E65">
        <w:t xml:space="preserve">reminding </w:t>
      </w:r>
      <w:r w:rsidR="008F5E65">
        <w:lastRenderedPageBreak/>
        <w:t xml:space="preserve">people that unless we </w:t>
      </w:r>
      <w:r w:rsidR="008E10AD">
        <w:t>acknowledg</w:t>
      </w:r>
      <w:r w:rsidR="008F5E65">
        <w:t>e</w:t>
      </w:r>
      <w:r w:rsidR="008E10AD">
        <w:t xml:space="preserve"> our limitations</w:t>
      </w:r>
      <w:r w:rsidR="007805BB">
        <w:t xml:space="preserve"> and insist on freedom—even the freedom to err, compete, and disagree—</w:t>
      </w:r>
      <w:r w:rsidR="001E79A9">
        <w:t xml:space="preserve">the </w:t>
      </w:r>
      <w:r w:rsidR="008E10AD">
        <w:t>p</w:t>
      </w:r>
      <w:r w:rsidR="003533A8">
        <w:t xml:space="preserve">olitical enforcement of the </w:t>
      </w:r>
      <w:r w:rsidR="008E10AD">
        <w:t xml:space="preserve">rationalistic </w:t>
      </w:r>
      <w:r w:rsidR="003533A8">
        <w:t xml:space="preserve">pretence </w:t>
      </w:r>
      <w:r w:rsidR="008E10AD">
        <w:t>will</w:t>
      </w:r>
      <w:r w:rsidR="008F5E65">
        <w:t xml:space="preserve"> continue to </w:t>
      </w:r>
      <w:r w:rsidR="00907C43">
        <w:t>undermi</w:t>
      </w:r>
      <w:r w:rsidR="008F5E65">
        <w:t>ne</w:t>
      </w:r>
      <w:r w:rsidR="00907C43">
        <w:t xml:space="preserve"> the</w:t>
      </w:r>
      <w:r w:rsidR="006378D6">
        <w:t xml:space="preserve"> so</w:t>
      </w:r>
      <w:bookmarkStart w:id="5" w:name="_GoBack"/>
      <w:bookmarkEnd w:id="5"/>
      <w:r w:rsidR="006378D6">
        <w:t xml:space="preserve">cial fabric </w:t>
      </w:r>
      <w:r w:rsidR="001E79A9">
        <w:t xml:space="preserve">and impoverish </w:t>
      </w:r>
      <w:r w:rsidR="008F5E65">
        <w:t>our</w:t>
      </w:r>
      <w:r w:rsidR="007805BB">
        <w:t xml:space="preserve"> soul</w:t>
      </w:r>
      <w:r w:rsidR="008F5E65">
        <w:t>s</w:t>
      </w:r>
      <w:r w:rsidR="006378D6">
        <w:t>.</w:t>
      </w:r>
      <w:r w:rsidR="001E79A9">
        <w:t xml:space="preserve"> </w:t>
      </w:r>
    </w:p>
    <w:sectPr w:rsidR="00B05859" w:rsidSect="006B2657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SU" w:date="2019-08-01T15:03:00Z" w:initials="S">
    <w:p w14:paraId="33CDCBAD" w14:textId="28083E74" w:rsidR="00D17E6C" w:rsidRDefault="00D17E6C">
      <w:pPr>
        <w:pStyle w:val="CommentText"/>
      </w:pPr>
      <w:r>
        <w:rPr>
          <w:rStyle w:val="CommentReference"/>
        </w:rPr>
        <w:annotationRef/>
      </w:r>
      <w:proofErr w:type="gramStart"/>
      <w:r>
        <w:t>would</w:t>
      </w:r>
      <w:proofErr w:type="gramEnd"/>
      <w:r>
        <w:t xml:space="preserve"> (?)</w:t>
      </w:r>
    </w:p>
  </w:comment>
  <w:comment w:id="1" w:author="SHSU" w:date="2019-08-01T15:09:00Z" w:initials="S">
    <w:p w14:paraId="5B68C51F" w14:textId="09391F1F" w:rsidR="00D17E6C" w:rsidRDefault="00D17E6C">
      <w:pPr>
        <w:pStyle w:val="CommentText"/>
      </w:pPr>
      <w:r>
        <w:rPr>
          <w:rStyle w:val="CommentReference"/>
        </w:rPr>
        <w:annotationRef/>
      </w:r>
      <w:proofErr w:type="gramStart"/>
      <w:r>
        <w:t>it</w:t>
      </w:r>
      <w:proofErr w:type="gramEnd"/>
    </w:p>
  </w:comment>
  <w:comment w:id="3" w:author="SHSU" w:date="2019-08-01T15:15:00Z" w:initials="S">
    <w:p w14:paraId="5FCBA1B1" w14:textId="4834A93A" w:rsidR="003774B8" w:rsidRDefault="003774B8">
      <w:pPr>
        <w:pStyle w:val="CommentText"/>
      </w:pPr>
      <w:r>
        <w:rPr>
          <w:rStyle w:val="CommentReference"/>
        </w:rPr>
        <w:annotationRef/>
      </w:r>
      <w:r>
        <w:t>To whom does ‘theirs’ refer?  I assume that you are referring to the political science of the Enlightenment philosophes, not the political science of the Old Regime, but it’s not clear.</w:t>
      </w:r>
    </w:p>
  </w:comment>
  <w:comment w:id="4" w:author="SHSU" w:date="2019-08-01T15:25:00Z" w:initials="S">
    <w:p w14:paraId="7C6B36BF" w14:textId="44625B62" w:rsidR="0098501E" w:rsidRDefault="0098501E">
      <w:pPr>
        <w:pStyle w:val="CommentText"/>
      </w:pPr>
      <w:r>
        <w:rPr>
          <w:rStyle w:val="CommentReference"/>
        </w:rPr>
        <w:annotationRef/>
      </w:r>
      <w:r>
        <w:t>Is this word supposed to be ‘and’?  If not, I don’t quite understand the last part of the sentence.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CDCBAD" w15:done="0"/>
  <w15:commentEx w15:paraId="5B68C51F" w15:done="0"/>
  <w15:commentEx w15:paraId="5FCBA1B1" w15:done="0"/>
  <w15:commentEx w15:paraId="7C6B36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9DEB1" w14:textId="77777777" w:rsidR="00CD5D89" w:rsidRDefault="00CD5D89" w:rsidP="000B1DF4">
      <w:pPr>
        <w:spacing w:after="0" w:line="240" w:lineRule="auto"/>
      </w:pPr>
      <w:r>
        <w:separator/>
      </w:r>
    </w:p>
  </w:endnote>
  <w:endnote w:type="continuationSeparator" w:id="0">
    <w:p w14:paraId="4501DCFE" w14:textId="77777777" w:rsidR="00CD5D89" w:rsidRDefault="00CD5D89" w:rsidP="000B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27682" w14:textId="77777777" w:rsidR="00CD5D89" w:rsidRDefault="00CD5D89" w:rsidP="000B1DF4">
      <w:pPr>
        <w:spacing w:after="0" w:line="240" w:lineRule="auto"/>
      </w:pPr>
      <w:r>
        <w:separator/>
      </w:r>
    </w:p>
  </w:footnote>
  <w:footnote w:type="continuationSeparator" w:id="0">
    <w:p w14:paraId="20862616" w14:textId="77777777" w:rsidR="00CD5D89" w:rsidRDefault="00CD5D89" w:rsidP="000B1DF4">
      <w:pPr>
        <w:spacing w:after="0" w:line="240" w:lineRule="auto"/>
      </w:pPr>
      <w:r>
        <w:continuationSeparator/>
      </w:r>
    </w:p>
  </w:footnote>
  <w:footnote w:id="1">
    <w:p w14:paraId="6A90CFCD" w14:textId="162E821D" w:rsidR="009B4CAB" w:rsidRDefault="00EF52DF" w:rsidP="009B4CAB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90026E">
        <w:t xml:space="preserve">Page references to </w:t>
      </w:r>
      <w:r w:rsidR="00634D26">
        <w:t>Alexis de Tocqueville</w:t>
      </w:r>
      <w:r w:rsidR="009B4CAB">
        <w:t>’s principal works are cited in this chapter as follows:</w:t>
      </w:r>
    </w:p>
    <w:p w14:paraId="76C3319B" w14:textId="77777777" w:rsidR="009B4CAB" w:rsidRDefault="009B4CAB" w:rsidP="009B4CAB">
      <w:pPr>
        <w:pStyle w:val="FootnoteText"/>
        <w:rPr>
          <w:lang w:val="en-US"/>
        </w:rPr>
      </w:pPr>
      <w:r w:rsidRPr="0090026E">
        <w:rPr>
          <w:i/>
          <w:iCs/>
          <w:lang w:val="en-US"/>
        </w:rPr>
        <w:t>DA</w:t>
      </w:r>
      <w:r>
        <w:rPr>
          <w:lang w:val="en-US"/>
        </w:rPr>
        <w:tab/>
      </w:r>
      <w:r w:rsidRPr="00E226CB">
        <w:rPr>
          <w:i/>
          <w:lang w:val="en-US"/>
        </w:rPr>
        <w:t>Democracy in America</w:t>
      </w:r>
      <w:r w:rsidRPr="00E226CB">
        <w:rPr>
          <w:lang w:val="en-US"/>
        </w:rPr>
        <w:t>, trans. and eds. Harvey C. Mansfield and Delba Winthrop</w:t>
      </w:r>
      <w:r>
        <w:rPr>
          <w:lang w:val="en-US"/>
        </w:rPr>
        <w:t>, (</w:t>
      </w:r>
      <w:r w:rsidRPr="00E226CB">
        <w:rPr>
          <w:lang w:val="en-US"/>
        </w:rPr>
        <w:t>Chicago: University of Chicago Press, 2000</w:t>
      </w:r>
      <w:r>
        <w:rPr>
          <w:lang w:val="en-US"/>
        </w:rPr>
        <w:t>).</w:t>
      </w:r>
    </w:p>
    <w:p w14:paraId="582F184B" w14:textId="52F05943" w:rsidR="009B4CAB" w:rsidRDefault="009B4CAB" w:rsidP="00556C1F">
      <w:pPr>
        <w:pStyle w:val="FootnoteText"/>
        <w:rPr>
          <w:lang w:val="en-US"/>
        </w:rPr>
      </w:pPr>
      <w:r w:rsidRPr="0090026E">
        <w:rPr>
          <w:i/>
          <w:iCs/>
        </w:rPr>
        <w:t>OR</w:t>
      </w:r>
      <w:r>
        <w:tab/>
      </w:r>
      <w:r w:rsidR="00634D26" w:rsidRPr="00634D26">
        <w:rPr>
          <w:i/>
          <w:lang w:val="en-US"/>
        </w:rPr>
        <w:t>The Old Regime and the Revolution, Volume One</w:t>
      </w:r>
      <w:r w:rsidR="00634D26" w:rsidRPr="00634D26">
        <w:rPr>
          <w:lang w:val="en-US"/>
        </w:rPr>
        <w:t>, eds. François Furet and François Mélonio, trans. Alan S. Kahan</w:t>
      </w:r>
      <w:r w:rsidR="00634D26">
        <w:rPr>
          <w:lang w:val="en-US"/>
        </w:rPr>
        <w:t xml:space="preserve"> (</w:t>
      </w:r>
      <w:r w:rsidR="00634D26" w:rsidRPr="00634D26">
        <w:rPr>
          <w:lang w:val="en-US"/>
        </w:rPr>
        <w:t>Chicago: University of Chicago Press, 1998</w:t>
      </w:r>
      <w:r w:rsidR="00634D26">
        <w:rPr>
          <w:lang w:val="en-US"/>
        </w:rPr>
        <w:t>)</w:t>
      </w:r>
      <w:r w:rsidR="008E5EC5">
        <w:rPr>
          <w:lang w:val="en-US"/>
        </w:rPr>
        <w:t>.</w:t>
      </w:r>
    </w:p>
    <w:p w14:paraId="7CC1EE8F" w14:textId="537C28F6" w:rsidR="00EF52DF" w:rsidRDefault="009B4CAB" w:rsidP="00C528D2">
      <w:pPr>
        <w:pStyle w:val="FootnoteText"/>
      </w:pPr>
      <w:r w:rsidRPr="0090026E">
        <w:rPr>
          <w:i/>
          <w:iCs/>
          <w:lang w:val="en-US"/>
        </w:rPr>
        <w:t>Rec.</w:t>
      </w:r>
      <w:r>
        <w:rPr>
          <w:lang w:val="en-US"/>
        </w:rPr>
        <w:tab/>
      </w:r>
      <w:r w:rsidR="00556C1F" w:rsidRPr="00556C1F">
        <w:rPr>
          <w:i/>
          <w:lang w:val="en-US"/>
        </w:rPr>
        <w:t>Recollections: The French Revolution of 1848</w:t>
      </w:r>
      <w:r w:rsidR="00556C1F" w:rsidRPr="00556C1F">
        <w:rPr>
          <w:lang w:val="en-US"/>
        </w:rPr>
        <w:t>, eds. J. P. Mayer and A. P. Kerr, trans. George Lawrence</w:t>
      </w:r>
      <w:r w:rsidR="00556C1F">
        <w:rPr>
          <w:lang w:val="en-US"/>
        </w:rPr>
        <w:t xml:space="preserve"> (</w:t>
      </w:r>
      <w:r w:rsidR="00556C1F" w:rsidRPr="00556C1F">
        <w:rPr>
          <w:lang w:val="en-US"/>
        </w:rPr>
        <w:t>New Brunswick: Transaction Books, 1987</w:t>
      </w:r>
      <w:r w:rsidR="00556C1F">
        <w:rPr>
          <w:lang w:val="en-US"/>
        </w:rPr>
        <w:t>)</w:t>
      </w:r>
      <w:r w:rsidR="00556C1F" w:rsidRPr="00556C1F">
        <w:rPr>
          <w:lang w:val="en-US"/>
        </w:rPr>
        <w:t>.</w:t>
      </w:r>
    </w:p>
  </w:footnote>
  <w:footnote w:id="2">
    <w:p w14:paraId="01BF7731" w14:textId="58AB9C9C" w:rsidR="00C528D2" w:rsidRDefault="00C528D2" w:rsidP="00891321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Pr="0090026E">
        <w:t xml:space="preserve">For significant treatments of Tocqueville’s criticism of rationalism in politics, see Raymond Aron, </w:t>
      </w:r>
      <w:r w:rsidRPr="0090026E">
        <w:rPr>
          <w:i/>
          <w:iCs/>
        </w:rPr>
        <w:t>Main Currents in Sociological Thought: Volume One</w:t>
      </w:r>
      <w:r w:rsidRPr="0090026E">
        <w:t xml:space="preserve"> (London and New York: Routledge, 2019);</w:t>
      </w:r>
      <w:r w:rsidR="00475D7A">
        <w:t xml:space="preserve"> Richard Boyd and Conor Williams, “Intellectuals and Statesmanship? Tocqueville, Oakeshott, and the Distinction between Theoretical and Practical Knowledge,” in </w:t>
      </w:r>
      <w:r w:rsidR="00475D7A">
        <w:rPr>
          <w:i/>
          <w:iCs/>
        </w:rPr>
        <w:t>Alexis de Tocqueville and the Art of Democratic Statesmanship</w:t>
      </w:r>
      <w:r w:rsidR="00475D7A">
        <w:t>, eds. Brian Danoff and L. Joseph Hebert, Jr., 117-36 (Lanham: Lexington Books, 2010);</w:t>
      </w:r>
      <w:r w:rsidRPr="009A509A">
        <w:t xml:space="preserve"> </w:t>
      </w:r>
      <w:r w:rsidR="009A509A">
        <w:t xml:space="preserve">James </w:t>
      </w:r>
      <w:r w:rsidRPr="00891321">
        <w:rPr>
          <w:rFonts w:eastAsia="Times New Roman" w:cs="Times New Roman"/>
          <w:shd w:val="clear" w:color="auto" w:fill="FFFFFF"/>
          <w:lang w:eastAsia="en-US"/>
        </w:rPr>
        <w:t>Ceaser, “Alexis de Tocqueville on Political Science, Political Culture, and the Role of the Intellectual” </w:t>
      </w:r>
      <w:r w:rsidRPr="00891321">
        <w:rPr>
          <w:rFonts w:eastAsia="Times New Roman" w:cs="Times New Roman"/>
          <w:i/>
          <w:iCs/>
          <w:lang w:eastAsia="en-US"/>
        </w:rPr>
        <w:t>The American Political Science Review</w:t>
      </w:r>
      <w:r w:rsidRPr="00891321">
        <w:rPr>
          <w:rFonts w:eastAsia="Times New Roman" w:cs="Times New Roman"/>
          <w:shd w:val="clear" w:color="auto" w:fill="FFFFFF"/>
          <w:lang w:eastAsia="en-US"/>
        </w:rPr>
        <w:t xml:space="preserve"> 79, no. 3 (1985): 656-672;</w:t>
      </w:r>
      <w:r w:rsidRPr="009A509A">
        <w:rPr>
          <w:lang w:val="en-US"/>
        </w:rPr>
        <w:t xml:space="preserve"> </w:t>
      </w:r>
      <w:r w:rsidRPr="0090026E">
        <w:rPr>
          <w:lang w:val="en-US"/>
        </w:rPr>
        <w:t xml:space="preserve">Peter Augustine Lawler, </w:t>
      </w:r>
      <w:r w:rsidRPr="0090026E">
        <w:rPr>
          <w:i/>
          <w:lang w:val="en-US"/>
        </w:rPr>
        <w:t>The Restless Mind: Alexis de Tocqueville on the Origin and Perpetuation of Human Liberty</w:t>
      </w:r>
      <w:r w:rsidRPr="0090026E">
        <w:rPr>
          <w:lang w:val="en-US"/>
        </w:rPr>
        <w:t xml:space="preserve"> (Lanham: Rowman &amp; Littlefield, 1993), and “Tocqueville on Pantheism, Materialism, and Catholicism,” in </w:t>
      </w:r>
      <w:r w:rsidRPr="0090026E">
        <w:rPr>
          <w:i/>
          <w:lang w:val="en-US"/>
        </w:rPr>
        <w:t>Democracy and Its Friendly Critics: Tocqueville and Political Life Today</w:t>
      </w:r>
      <w:r w:rsidRPr="0090026E">
        <w:rPr>
          <w:lang w:val="en-US"/>
        </w:rPr>
        <w:t xml:space="preserve">, ed. Peter Augustine Lawler, 31-48 (Lanham: Lexington Books, 2004); Jacob T. Levy, </w:t>
      </w:r>
      <w:r w:rsidRPr="0090026E">
        <w:rPr>
          <w:i/>
          <w:lang w:val="en-US"/>
        </w:rPr>
        <w:t xml:space="preserve">Rationalism, Pluralism, and Freedom </w:t>
      </w:r>
      <w:r w:rsidRPr="0090026E">
        <w:rPr>
          <w:lang w:val="en-US"/>
        </w:rPr>
        <w:t xml:space="preserve">(Oxford: Oxford University Press, 2015); Daniel J. Mahoney, “Tocqueville and Socialism,” in </w:t>
      </w:r>
      <w:r w:rsidRPr="0090026E">
        <w:rPr>
          <w:i/>
          <w:lang w:val="en-US"/>
        </w:rPr>
        <w:t>Tocqueville’s Defense of Human Liberty: Current Essays</w:t>
      </w:r>
      <w:r w:rsidRPr="0090026E">
        <w:rPr>
          <w:lang w:val="en-US"/>
        </w:rPr>
        <w:t xml:space="preserve">, eds. Peter Augustine Lawler and Joseph Alulis, 177-202 (New York: Garland Publishing, 1993); Pierre </w:t>
      </w:r>
      <w:r w:rsidRPr="0090026E">
        <w:t xml:space="preserve">Manent, </w:t>
      </w:r>
      <w:r w:rsidRPr="0090026E">
        <w:rPr>
          <w:i/>
        </w:rPr>
        <w:t>Tocqueville and the Nature of Democracy</w:t>
      </w:r>
      <w:r w:rsidRPr="0090026E">
        <w:t xml:space="preserve">, trans. John Waggoner (Lanham: Rowman &amp; Littlefield, 1996); </w:t>
      </w:r>
      <w:r w:rsidRPr="0090026E">
        <w:rPr>
          <w:lang w:val="en-US"/>
        </w:rPr>
        <w:t xml:space="preserve">Harvey C. </w:t>
      </w:r>
      <w:r w:rsidRPr="0090026E">
        <w:t xml:space="preserve">Mansfield, “Tocqueville on Religion and Liberty,” </w:t>
      </w:r>
      <w:r w:rsidRPr="0090026E">
        <w:rPr>
          <w:i/>
          <w:iCs/>
        </w:rPr>
        <w:t>American Political Thought</w:t>
      </w:r>
      <w:r w:rsidRPr="0090026E">
        <w:t xml:space="preserve"> 5, no. 2 (2016): 250-276; </w:t>
      </w:r>
      <w:r w:rsidR="00DB5D80" w:rsidRPr="0090026E">
        <w:rPr>
          <w:lang w:val="en-US"/>
        </w:rPr>
        <w:t xml:space="preserve">Harvey C. Mansfield and Delba Winthrop, “Tocqueville’s New Political Science,” in </w:t>
      </w:r>
      <w:r w:rsidR="00DB5D80" w:rsidRPr="0090026E">
        <w:rPr>
          <w:i/>
          <w:iCs/>
          <w:lang w:val="en-US"/>
        </w:rPr>
        <w:t>The Cambridge Companion to Tocqueville</w:t>
      </w:r>
      <w:r w:rsidR="00DB5D80" w:rsidRPr="0090026E">
        <w:rPr>
          <w:lang w:val="en-US"/>
        </w:rPr>
        <w:t xml:space="preserve">, ed. Cheryl B. Welch, 81-107 (New York: Cambridge University Press, 2006); </w:t>
      </w:r>
      <w:r w:rsidRPr="0090026E">
        <w:rPr>
          <w:lang w:val="en-US"/>
        </w:rPr>
        <w:t xml:space="preserve">Joshua </w:t>
      </w:r>
      <w:r w:rsidRPr="0090026E">
        <w:t xml:space="preserve">Mitchell, </w:t>
      </w:r>
      <w:r w:rsidRPr="0090026E">
        <w:rPr>
          <w:i/>
        </w:rPr>
        <w:t>The Fragility of Freedom: Tocqueville on Religion, Democracy, and the American Future</w:t>
      </w:r>
      <w:r w:rsidRPr="0090026E">
        <w:t xml:space="preserve"> (Chicago: The University of Chicago Press, 1995</w:t>
      </w:r>
      <w:r>
        <w:t>).</w:t>
      </w:r>
    </w:p>
  </w:footnote>
  <w:footnote w:id="3">
    <w:p w14:paraId="504CF3C2" w14:textId="15ACF1C3" w:rsidR="00532DE6" w:rsidRDefault="00532DE6" w:rsidP="00532DE6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Ralph C. </w:t>
      </w:r>
      <w:r w:rsidRPr="00F6239F">
        <w:rPr>
          <w:lang w:val="en-US"/>
        </w:rPr>
        <w:t>Hancock,</w:t>
      </w:r>
      <w:r>
        <w:rPr>
          <w:lang w:val="en-US"/>
        </w:rPr>
        <w:t xml:space="preserve"> </w:t>
      </w:r>
      <w:r w:rsidRPr="00F6239F">
        <w:rPr>
          <w:lang w:val="en-US"/>
        </w:rPr>
        <w:t xml:space="preserve">“The Modern Revolution and the Collapse of Moral Analogy,” in </w:t>
      </w:r>
      <w:r w:rsidRPr="00F6239F">
        <w:rPr>
          <w:i/>
          <w:lang w:val="en-US"/>
        </w:rPr>
        <w:t>Democracy and Its Friendly Critics: Tocqueville and Political Life Today</w:t>
      </w:r>
      <w:r w:rsidRPr="00F6239F">
        <w:rPr>
          <w:lang w:val="en-US"/>
        </w:rPr>
        <w:t>, ed. Peter Augustine Lawler</w:t>
      </w:r>
      <w:r>
        <w:rPr>
          <w:lang w:val="en-US"/>
        </w:rPr>
        <w:t xml:space="preserve"> (</w:t>
      </w:r>
      <w:r w:rsidRPr="00F6239F">
        <w:rPr>
          <w:lang w:val="en-US"/>
        </w:rPr>
        <w:t>Lanham: Lexington Books, 2004</w:t>
      </w:r>
      <w:r>
        <w:rPr>
          <w:lang w:val="en-US"/>
        </w:rPr>
        <w:t>)</w:t>
      </w:r>
      <w:r w:rsidRPr="00A57AB4">
        <w:rPr>
          <w:lang w:val="en-US"/>
        </w:rPr>
        <w:t>,</w:t>
      </w:r>
      <w:r>
        <w:rPr>
          <w:lang w:val="en-US"/>
        </w:rPr>
        <w:t xml:space="preserve"> 56.</w:t>
      </w:r>
    </w:p>
  </w:footnote>
  <w:footnote w:id="4">
    <w:p w14:paraId="01525D90" w14:textId="2DFAA86A" w:rsidR="00F6239F" w:rsidRDefault="00F6239F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AA6DA5">
        <w:t xml:space="preserve">See </w:t>
      </w:r>
      <w:r>
        <w:t>Levy</w:t>
      </w:r>
      <w:r w:rsidR="009960E1">
        <w:t>,</w:t>
      </w:r>
      <w:r>
        <w:t xml:space="preserve"> </w:t>
      </w:r>
      <w:r w:rsidR="009960E1" w:rsidRPr="0090026E">
        <w:rPr>
          <w:i/>
          <w:lang w:val="en-US"/>
        </w:rPr>
        <w:t>Rationalism, Pluralism, and</w:t>
      </w:r>
      <w:r w:rsidR="009960E1">
        <w:rPr>
          <w:i/>
          <w:lang w:val="en-US"/>
        </w:rPr>
        <w:t xml:space="preserve"> Freedom</w:t>
      </w:r>
      <w:r>
        <w:t>,</w:t>
      </w:r>
      <w:r w:rsidR="00172BC1">
        <w:t xml:space="preserve"> </w:t>
      </w:r>
      <w:r>
        <w:t>212.</w:t>
      </w:r>
    </w:p>
  </w:footnote>
  <w:footnote w:id="5">
    <w:p w14:paraId="619D6C08" w14:textId="0A46CA99" w:rsidR="00D1380C" w:rsidRDefault="00D1380C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Mansfield and Winthrop</w:t>
      </w:r>
      <w:r w:rsidR="00DB5D80">
        <w:t>, “Tocqueville’s New Political Science,”</w:t>
      </w:r>
      <w:r>
        <w:t xml:space="preserve"> 81.</w:t>
      </w:r>
    </w:p>
  </w:footnote>
  <w:footnote w:id="6">
    <w:p w14:paraId="28E7C425" w14:textId="69392DEA" w:rsidR="0039069B" w:rsidRPr="004642A1" w:rsidRDefault="0039069B" w:rsidP="00C528D2">
      <w:pPr>
        <w:pStyle w:val="FootnoteText"/>
        <w:ind w:firstLine="0"/>
      </w:pPr>
      <w:r w:rsidRPr="0039069B">
        <w:rPr>
          <w:rStyle w:val="FootnoteReference"/>
        </w:rPr>
        <w:footnoteRef/>
      </w:r>
      <w:r w:rsidRPr="0039069B">
        <w:t xml:space="preserve"> </w:t>
      </w:r>
      <w:r w:rsidR="00B95B08">
        <w:rPr>
          <w:lang w:val="en-US"/>
        </w:rPr>
        <w:t xml:space="preserve">Lawler </w:t>
      </w:r>
      <w:r w:rsidR="00D10695">
        <w:rPr>
          <w:lang w:val="en-US"/>
        </w:rPr>
        <w:t>“Tocqueville on Pantheism,”</w:t>
      </w:r>
      <w:r w:rsidR="00B95B08">
        <w:rPr>
          <w:lang w:val="en-US"/>
        </w:rPr>
        <w:t xml:space="preserve"> </w:t>
      </w:r>
      <w:r w:rsidRPr="004642A1">
        <w:rPr>
          <w:lang w:val="en-US"/>
        </w:rPr>
        <w:t>35.</w:t>
      </w:r>
    </w:p>
  </w:footnote>
  <w:footnote w:id="7">
    <w:p w14:paraId="75236298" w14:textId="595A5C1F" w:rsidR="002B53AE" w:rsidRDefault="002B53AE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D10695">
        <w:t>Ibid.,</w:t>
      </w:r>
      <w:r>
        <w:t xml:space="preserve"> 45.</w:t>
      </w:r>
    </w:p>
  </w:footnote>
  <w:footnote w:id="8">
    <w:p w14:paraId="252BD287" w14:textId="29A8952D" w:rsidR="007276C4" w:rsidRPr="007276C4" w:rsidRDefault="007276C4" w:rsidP="007276C4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See Levy, </w:t>
      </w:r>
      <w:r>
        <w:rPr>
          <w:i/>
          <w:iCs/>
        </w:rPr>
        <w:t xml:space="preserve">Rationalism, Pluralism, and Freedom, </w:t>
      </w:r>
      <w:r>
        <w:t>216-17.</w:t>
      </w:r>
    </w:p>
  </w:footnote>
  <w:footnote w:id="9">
    <w:p w14:paraId="5DCC2531" w14:textId="6DCA8864" w:rsidR="00632C80" w:rsidRPr="00DE0729" w:rsidRDefault="00632C80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D6532D">
        <w:t xml:space="preserve">See Auguste Comte, </w:t>
      </w:r>
      <w:r w:rsidR="00D6532D">
        <w:rPr>
          <w:i/>
        </w:rPr>
        <w:t>System of Positive Polity</w:t>
      </w:r>
      <w:r w:rsidR="00D6532D">
        <w:t xml:space="preserve"> (</w:t>
      </w:r>
      <w:r w:rsidR="00951072">
        <w:t>London: Longmans, Green, and Co.,</w:t>
      </w:r>
      <w:r w:rsidR="00D6532D">
        <w:t xml:space="preserve"> 18</w:t>
      </w:r>
      <w:r w:rsidR="00951072">
        <w:t>7</w:t>
      </w:r>
      <w:r w:rsidR="00D6532D">
        <w:t>5</w:t>
      </w:r>
      <w:r w:rsidR="00951072">
        <w:t>), 2</w:t>
      </w:r>
      <w:r w:rsidR="00D6532D">
        <w:t>.</w:t>
      </w:r>
      <w:r w:rsidR="00DE0729">
        <w:t xml:space="preserve"> Tocqueville never explicitly acknowledges Comte in his writings. See Aron, </w:t>
      </w:r>
      <w:r w:rsidR="00DE0729">
        <w:rPr>
          <w:i/>
          <w:iCs/>
        </w:rPr>
        <w:t>Main Currents,</w:t>
      </w:r>
      <w:r w:rsidR="00DE0729">
        <w:t xml:space="preserve"> 201.</w:t>
      </w:r>
    </w:p>
  </w:footnote>
  <w:footnote w:id="10">
    <w:p w14:paraId="5B5369B4" w14:textId="7D5E0F3F" w:rsidR="00B1080F" w:rsidRDefault="00B1080F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B000DD">
        <w:t xml:space="preserve">Auguste </w:t>
      </w:r>
      <w:r w:rsidR="00E9599F">
        <w:t>Comte</w:t>
      </w:r>
      <w:r w:rsidR="00B000DD">
        <w:t>,</w:t>
      </w:r>
      <w:r w:rsidR="00E9599F">
        <w:t xml:space="preserve"> </w:t>
      </w:r>
      <w:r w:rsidR="00B000DD" w:rsidRPr="00B000DD">
        <w:rPr>
          <w:i/>
          <w:lang w:val="en-US"/>
        </w:rPr>
        <w:t>The Positive Philosophy of Auguste Comte</w:t>
      </w:r>
      <w:r w:rsidR="00B000DD" w:rsidRPr="00B000DD">
        <w:rPr>
          <w:lang w:val="en-US"/>
        </w:rPr>
        <w:t>, trans. Harriet Martineau</w:t>
      </w:r>
      <w:r w:rsidR="00B000DD">
        <w:rPr>
          <w:lang w:val="en-US"/>
        </w:rPr>
        <w:t xml:space="preserve"> (</w:t>
      </w:r>
      <w:r w:rsidR="00B000DD" w:rsidRPr="00B000DD">
        <w:rPr>
          <w:lang w:val="en-US"/>
        </w:rPr>
        <w:t>New York: Calvin Blanchard</w:t>
      </w:r>
      <w:r w:rsidR="00B000DD">
        <w:rPr>
          <w:lang w:val="en-US"/>
        </w:rPr>
        <w:t xml:space="preserve">, </w:t>
      </w:r>
      <w:r w:rsidR="00E9599F">
        <w:t>1855</w:t>
      </w:r>
      <w:r w:rsidR="00B000DD">
        <w:t>)</w:t>
      </w:r>
      <w:r w:rsidR="00E9599F">
        <w:t>, 6, 36</w:t>
      </w:r>
      <w:r>
        <w:t>.</w:t>
      </w:r>
    </w:p>
  </w:footnote>
  <w:footnote w:id="11">
    <w:p w14:paraId="5A17C4D7" w14:textId="1A229A17" w:rsidR="0028013A" w:rsidRDefault="0028013A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Mansfield</w:t>
      </w:r>
      <w:r w:rsidR="00A45345">
        <w:t>, “Tocqueville on Religion and Liberty,”</w:t>
      </w:r>
      <w:r>
        <w:t xml:space="preserve"> 265.</w:t>
      </w:r>
    </w:p>
  </w:footnote>
  <w:footnote w:id="12">
    <w:p w14:paraId="4E26BC1A" w14:textId="5E18135B" w:rsidR="00047902" w:rsidRPr="00047902" w:rsidRDefault="00047902" w:rsidP="00C528D2">
      <w:pPr>
        <w:pStyle w:val="FootnoteText"/>
        <w:ind w:firstLine="0"/>
        <w:rPr>
          <w:u w:val="single"/>
        </w:rPr>
      </w:pPr>
      <w:r>
        <w:rPr>
          <w:rStyle w:val="FootnoteReference"/>
        </w:rPr>
        <w:footnoteRef/>
      </w:r>
      <w:r>
        <w:t xml:space="preserve"> Tocqueville’s method principally attends to what he calls the “social state</w:t>
      </w:r>
      <w:r w:rsidR="008E1AB0">
        <w:t>.</w:t>
      </w:r>
      <w:r>
        <w:t>”</w:t>
      </w:r>
      <w:r w:rsidR="008A669E">
        <w:t xml:space="preserve"> </w:t>
      </w:r>
      <w:r w:rsidR="008E1AB0" w:rsidRPr="00532DE6">
        <w:t xml:space="preserve">See </w:t>
      </w:r>
      <w:r w:rsidRPr="00532DE6">
        <w:rPr>
          <w:i/>
          <w:iCs/>
        </w:rPr>
        <w:t>DA</w:t>
      </w:r>
      <w:r w:rsidR="00F40468" w:rsidRPr="00532DE6">
        <w:t xml:space="preserve"> 45</w:t>
      </w:r>
      <w:r w:rsidRPr="00532DE6">
        <w:t>.</w:t>
      </w:r>
    </w:p>
  </w:footnote>
  <w:footnote w:id="13">
    <w:p w14:paraId="38C4071D" w14:textId="674C945A" w:rsidR="005105D5" w:rsidRDefault="005105D5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See </w:t>
      </w:r>
      <w:r w:rsidRPr="005105D5">
        <w:rPr>
          <w:lang w:val="en-US"/>
        </w:rPr>
        <w:t>Mahoney</w:t>
      </w:r>
      <w:r w:rsidR="00532DE6">
        <w:rPr>
          <w:lang w:val="en-US"/>
        </w:rPr>
        <w:t>,</w:t>
      </w:r>
      <w:r w:rsidR="00CC38F9">
        <w:rPr>
          <w:lang w:val="en-US"/>
        </w:rPr>
        <w:t xml:space="preserve"> </w:t>
      </w:r>
      <w:r w:rsidR="00532DE6">
        <w:rPr>
          <w:lang w:val="en-US"/>
        </w:rPr>
        <w:t>“Tocqueville and Socialism,”</w:t>
      </w:r>
      <w:r w:rsidRPr="005105D5">
        <w:rPr>
          <w:lang w:val="en-US"/>
        </w:rPr>
        <w:t xml:space="preserve"> 184.</w:t>
      </w:r>
    </w:p>
  </w:footnote>
  <w:footnote w:id="14">
    <w:p w14:paraId="0D687B44" w14:textId="1DBB444E" w:rsidR="004D28EE" w:rsidRDefault="004D28EE" w:rsidP="00C528D2">
      <w:pPr>
        <w:pStyle w:val="FootnoteText"/>
        <w:ind w:firstLine="0"/>
      </w:pPr>
      <w:r>
        <w:rPr>
          <w:rStyle w:val="FootnoteReference"/>
        </w:rPr>
        <w:footnoteRef/>
      </w:r>
      <w:r w:rsidR="006D0A7D">
        <w:t xml:space="preserve"> See </w:t>
      </w:r>
      <w:r w:rsidR="00B965E1">
        <w:t>Mitchell</w:t>
      </w:r>
      <w:r w:rsidR="00130D11">
        <w:t xml:space="preserve">, </w:t>
      </w:r>
      <w:r w:rsidR="00130D11">
        <w:rPr>
          <w:i/>
          <w:iCs/>
        </w:rPr>
        <w:t>Fragility of Freedom,</w:t>
      </w:r>
      <w:r w:rsidR="00B965E1">
        <w:t xml:space="preserve"> 228</w:t>
      </w:r>
      <w:r w:rsidR="00875A1D">
        <w:t>;</w:t>
      </w:r>
      <w:r w:rsidR="003E2A95">
        <w:t xml:space="preserve"> </w:t>
      </w:r>
      <w:r w:rsidR="00875A1D">
        <w:t xml:space="preserve">cf. </w:t>
      </w:r>
      <w:r w:rsidR="003E2A95">
        <w:t>Mansfield</w:t>
      </w:r>
      <w:r w:rsidR="00BE4B34">
        <w:t>,</w:t>
      </w:r>
      <w:r w:rsidR="003E2A95">
        <w:t xml:space="preserve"> </w:t>
      </w:r>
      <w:r w:rsidR="00BE4B34" w:rsidRPr="0090026E">
        <w:t>“Tocqueville on Religion and Liberty,”</w:t>
      </w:r>
      <w:r w:rsidR="003E2A95">
        <w:t xml:space="preserve"> 255.</w:t>
      </w:r>
    </w:p>
  </w:footnote>
  <w:footnote w:id="15">
    <w:p w14:paraId="12A5787A" w14:textId="65F258FA" w:rsidR="001477B2" w:rsidRDefault="001477B2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Hence his concern about the tyranny of the majority</w:t>
      </w:r>
      <w:r w:rsidR="0065796E">
        <w:t xml:space="preserve"> (</w:t>
      </w:r>
      <w:r w:rsidR="003842B4" w:rsidRPr="007F7163">
        <w:rPr>
          <w:i/>
          <w:iCs/>
        </w:rPr>
        <w:t>DA</w:t>
      </w:r>
      <w:r w:rsidR="007F7163">
        <w:t xml:space="preserve"> </w:t>
      </w:r>
      <w:r w:rsidR="003842B4">
        <w:t>241</w:t>
      </w:r>
      <w:r w:rsidR="0065796E">
        <w:t>)</w:t>
      </w:r>
      <w:r w:rsidR="007F7163">
        <w:t>.</w:t>
      </w:r>
      <w:r w:rsidR="003842B4">
        <w:t xml:space="preserve"> </w:t>
      </w:r>
      <w:r>
        <w:t>Remember, the majority of people are peaceful and well-meaning</w:t>
      </w:r>
      <w:r w:rsidR="003842B4">
        <w:t xml:space="preserve"> (</w:t>
      </w:r>
      <w:r w:rsidR="003842B4" w:rsidRPr="007F7163">
        <w:rPr>
          <w:i/>
          <w:iCs/>
        </w:rPr>
        <w:t>DA</w:t>
      </w:r>
      <w:r w:rsidR="003842B4">
        <w:t xml:space="preserve"> 165). See also </w:t>
      </w:r>
      <w:r w:rsidR="003842B4" w:rsidRPr="007F7163">
        <w:rPr>
          <w:i/>
          <w:iCs/>
        </w:rPr>
        <w:t>DA</w:t>
      </w:r>
      <w:r w:rsidR="003842B4">
        <w:t xml:space="preserve"> 145.</w:t>
      </w:r>
    </w:p>
  </w:footnote>
  <w:footnote w:id="16">
    <w:p w14:paraId="0C9EEE81" w14:textId="0F8AEA13" w:rsidR="001C162A" w:rsidRDefault="001C162A" w:rsidP="00C528D2">
      <w:pPr>
        <w:pStyle w:val="FootnoteText"/>
        <w:ind w:firstLine="0"/>
      </w:pPr>
      <w:r>
        <w:rPr>
          <w:rStyle w:val="FootnoteReference"/>
        </w:rPr>
        <w:footnoteRef/>
      </w:r>
      <w:r w:rsidR="00C7706E">
        <w:t xml:space="preserve"> Mansfield</w:t>
      </w:r>
      <w:r w:rsidR="007F7163">
        <w:t>,</w:t>
      </w:r>
      <w:r w:rsidR="00C7706E">
        <w:t xml:space="preserve"> </w:t>
      </w:r>
      <w:r w:rsidR="007F7163" w:rsidRPr="0090026E">
        <w:t>“Tocqueville on Religion and Liberty,”</w:t>
      </w:r>
      <w:r w:rsidR="00C7706E">
        <w:t xml:space="preserve"> 264-266</w:t>
      </w:r>
      <w:r w:rsidR="00DC02C6">
        <w:t>.</w:t>
      </w:r>
      <w:r w:rsidR="00C7706E">
        <w:t xml:space="preserve"> </w:t>
      </w:r>
      <w:r w:rsidR="00DC02C6">
        <w:t>On the</w:t>
      </w:r>
      <w:r w:rsidR="00005751">
        <w:t xml:space="preserve"> distinction</w:t>
      </w:r>
      <w:r w:rsidR="00DC02C6">
        <w:t xml:space="preserve"> between “self-interest properly understood” and “rational calculation of self-interest,” see Richard Avramenko, </w:t>
      </w:r>
      <w:r w:rsidR="00DC02C6" w:rsidRPr="00380634">
        <w:rPr>
          <w:i/>
        </w:rPr>
        <w:t>Courage: The Politics of Life and Limb</w:t>
      </w:r>
      <w:r w:rsidR="00DC02C6">
        <w:t xml:space="preserve"> (Notre Dame: University of Notre Dame Press, 2011), 219-220</w:t>
      </w:r>
      <w:r>
        <w:t>.</w:t>
      </w:r>
      <w:r w:rsidR="00DE3BFD">
        <w:t xml:space="preserve"> See also Peter Augustine Lawler, “Tocqueville on the Doctrine of Interest,” in </w:t>
      </w:r>
      <w:r w:rsidR="00C17276" w:rsidRPr="00C17276">
        <w:rPr>
          <w:i/>
          <w:iCs/>
        </w:rPr>
        <w:t>Homeless and at Home in America</w:t>
      </w:r>
      <w:r w:rsidR="00C17276">
        <w:t>,</w:t>
      </w:r>
      <w:r w:rsidR="00C17276" w:rsidRPr="00C17276">
        <w:rPr>
          <w:i/>
          <w:iCs/>
        </w:rPr>
        <w:t xml:space="preserve"> </w:t>
      </w:r>
      <w:r w:rsidR="00C17276">
        <w:t>152-67 (South Bend: St. Augustine’s Press, 2007).</w:t>
      </w:r>
    </w:p>
  </w:footnote>
  <w:footnote w:id="17">
    <w:p w14:paraId="1AB5740A" w14:textId="46980743" w:rsidR="00B8171E" w:rsidRDefault="00B8171E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Pr="00E81490">
        <w:rPr>
          <w:rFonts w:cs="Times New Roman"/>
          <w:szCs w:val="24"/>
        </w:rPr>
        <w:t>Manent</w:t>
      </w:r>
      <w:r w:rsidR="007F7163">
        <w:rPr>
          <w:rFonts w:cs="Times New Roman"/>
          <w:szCs w:val="24"/>
        </w:rPr>
        <w:t>,</w:t>
      </w:r>
      <w:r w:rsidR="00786AE6">
        <w:rPr>
          <w:rFonts w:cs="Times New Roman"/>
          <w:szCs w:val="24"/>
        </w:rPr>
        <w:t xml:space="preserve"> </w:t>
      </w:r>
      <w:r w:rsidR="007F7163" w:rsidRPr="0090026E">
        <w:rPr>
          <w:i/>
        </w:rPr>
        <w:t>Tocqueville and the Nature of Democracy</w:t>
      </w:r>
      <w:r w:rsidR="007F7163" w:rsidRPr="0090026E">
        <w:t xml:space="preserve">, </w:t>
      </w:r>
      <w:r>
        <w:rPr>
          <w:rFonts w:cs="Times New Roman"/>
          <w:szCs w:val="24"/>
        </w:rPr>
        <w:t>22</w:t>
      </w:r>
      <w:r w:rsidR="00AB091A">
        <w:rPr>
          <w:rFonts w:cs="Times New Roman"/>
          <w:szCs w:val="24"/>
        </w:rPr>
        <w:t>, 113</w:t>
      </w:r>
      <w:r>
        <w:rPr>
          <w:rFonts w:cs="Times New Roman"/>
          <w:szCs w:val="24"/>
        </w:rPr>
        <w:t>.</w:t>
      </w:r>
    </w:p>
  </w:footnote>
  <w:footnote w:id="18">
    <w:p w14:paraId="7DD6878C" w14:textId="787E8794" w:rsidR="006D3ECB" w:rsidRDefault="006D3ECB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Pr="00BC6C85">
        <w:rPr>
          <w:lang w:val="en-US"/>
        </w:rPr>
        <w:t>Lawler</w:t>
      </w:r>
      <w:r w:rsidR="00C00046">
        <w:rPr>
          <w:lang w:val="en-US"/>
        </w:rPr>
        <w:t xml:space="preserve">, </w:t>
      </w:r>
      <w:r w:rsidR="00C00046">
        <w:rPr>
          <w:i/>
          <w:iCs/>
          <w:lang w:val="en-US"/>
        </w:rPr>
        <w:t>Restless Mind,</w:t>
      </w:r>
      <w:r w:rsidR="008D4319">
        <w:rPr>
          <w:lang w:val="en-US"/>
        </w:rPr>
        <w:t xml:space="preserve"> </w:t>
      </w:r>
      <w:r>
        <w:rPr>
          <w:lang w:val="en-US"/>
        </w:rPr>
        <w:t>138, 153.</w:t>
      </w:r>
    </w:p>
  </w:footnote>
  <w:footnote w:id="19">
    <w:p w14:paraId="462C93FE" w14:textId="0413E153" w:rsidR="00475D7A" w:rsidRDefault="00475D7A" w:rsidP="00475D7A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Boyd and Williams, “Intellectuals and Statesmanship?” 118-19. </w:t>
      </w:r>
    </w:p>
  </w:footnote>
  <w:footnote w:id="20">
    <w:p w14:paraId="4A5EE62F" w14:textId="63C7A9F4" w:rsidR="00BC6C85" w:rsidRPr="00BC6C85" w:rsidRDefault="00BC6C85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9B0C93">
        <w:t>“Concerning the immense majority of points that it is important for us to know, we have only probabilities, almost. To despair of its being so is to despair of being a man</w:t>
      </w:r>
      <w:r w:rsidR="00013247">
        <w:t>.</w:t>
      </w:r>
      <w:r w:rsidR="009B0C93">
        <w:t>”</w:t>
      </w:r>
      <w:r w:rsidR="00AF061D">
        <w:t xml:space="preserve"> Alexis de Tocqueville, “To Charles Stoffels, October 22, 1831,” in </w:t>
      </w:r>
      <w:r w:rsidR="00AF061D" w:rsidRPr="00C00046">
        <w:rPr>
          <w:i/>
        </w:rPr>
        <w:t>Alexis de Tocqueville: Selected Letters on Politics and Society</w:t>
      </w:r>
      <w:r w:rsidR="00AF061D">
        <w:t>, ed. Roger Boesche, trans. James Toupin and Roger Boesche (Berkeley: University of California Press, 1985)</w:t>
      </w:r>
      <w:r w:rsidR="00CA7015">
        <w:t>, 64.</w:t>
      </w:r>
      <w:r w:rsidR="00DB089E">
        <w:t xml:space="preserve"> </w:t>
      </w:r>
      <w:r w:rsidR="00E9770C">
        <w:t>Quoted in</w:t>
      </w:r>
      <w:r w:rsidR="00DB089E">
        <w:t xml:space="preserve"> </w:t>
      </w:r>
      <w:r>
        <w:t>Mitchell</w:t>
      </w:r>
      <w:r w:rsidR="00716243">
        <w:t xml:space="preserve">, </w:t>
      </w:r>
      <w:r w:rsidR="00716243">
        <w:rPr>
          <w:i/>
          <w:iCs/>
        </w:rPr>
        <w:t>Fragility of Freedom,</w:t>
      </w:r>
      <w:r w:rsidR="00DB089E">
        <w:t xml:space="preserve"> </w:t>
      </w:r>
      <w:r>
        <w:t>215-16.</w:t>
      </w:r>
    </w:p>
  </w:footnote>
  <w:footnote w:id="21">
    <w:p w14:paraId="50577086" w14:textId="72AFBC6A" w:rsidR="00BF3C1E" w:rsidRDefault="00BF3C1E" w:rsidP="00C528D2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See </w:t>
      </w:r>
      <w:r w:rsidR="002C23E7">
        <w:t xml:space="preserve">also </w:t>
      </w:r>
      <w:r w:rsidRPr="00BF3C1E">
        <w:rPr>
          <w:lang w:val="en-US"/>
        </w:rPr>
        <w:t>Lawler</w:t>
      </w:r>
      <w:r w:rsidR="00716243">
        <w:rPr>
          <w:lang w:val="en-US"/>
        </w:rPr>
        <w:t>, “Tocqueville on Pantheism</w:t>
      </w:r>
      <w:r w:rsidRPr="00BF3C1E">
        <w:rPr>
          <w:lang w:val="en-US"/>
        </w:rPr>
        <w:t>,</w:t>
      </w:r>
      <w:r w:rsidR="00716243">
        <w:rPr>
          <w:lang w:val="en-US"/>
        </w:rPr>
        <w:t>”</w:t>
      </w:r>
      <w:r w:rsidR="002C23E7">
        <w:rPr>
          <w:lang w:val="en-US"/>
        </w:rPr>
        <w:t xml:space="preserve"> </w:t>
      </w:r>
      <w:r w:rsidRPr="00BF3C1E">
        <w:rPr>
          <w:lang w:val="en-US"/>
        </w:rPr>
        <w:t>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C4E7" w14:textId="14051B0E" w:rsidR="004F2856" w:rsidRDefault="004F2856">
    <w:pPr>
      <w:pStyle w:val="Header"/>
      <w:jc w:val="right"/>
    </w:pPr>
    <w:r>
      <w:t xml:space="preserve"> Smith and Jin </w:t>
    </w:r>
    <w:sdt>
      <w:sdtPr>
        <w:id w:val="-11533028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01E"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  <w:p w14:paraId="60AD7C36" w14:textId="77777777" w:rsidR="004F2856" w:rsidRDefault="004F285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SU">
    <w15:presenceInfo w15:providerId="None" w15:userId="SH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88"/>
    <w:rsid w:val="000010E5"/>
    <w:rsid w:val="000011D1"/>
    <w:rsid w:val="0000418B"/>
    <w:rsid w:val="00005751"/>
    <w:rsid w:val="00005CC7"/>
    <w:rsid w:val="00006DCB"/>
    <w:rsid w:val="000102AE"/>
    <w:rsid w:val="0001203D"/>
    <w:rsid w:val="00013247"/>
    <w:rsid w:val="000164E5"/>
    <w:rsid w:val="000178C1"/>
    <w:rsid w:val="00020975"/>
    <w:rsid w:val="000216CC"/>
    <w:rsid w:val="000308EB"/>
    <w:rsid w:val="000361DE"/>
    <w:rsid w:val="000368EB"/>
    <w:rsid w:val="0004039B"/>
    <w:rsid w:val="00041442"/>
    <w:rsid w:val="0004419D"/>
    <w:rsid w:val="00047902"/>
    <w:rsid w:val="00047BF2"/>
    <w:rsid w:val="00047DA7"/>
    <w:rsid w:val="00047E74"/>
    <w:rsid w:val="00052FF3"/>
    <w:rsid w:val="00056DC0"/>
    <w:rsid w:val="0005784B"/>
    <w:rsid w:val="0007599A"/>
    <w:rsid w:val="00080F93"/>
    <w:rsid w:val="00081E1E"/>
    <w:rsid w:val="00082618"/>
    <w:rsid w:val="00083649"/>
    <w:rsid w:val="00086B91"/>
    <w:rsid w:val="00090479"/>
    <w:rsid w:val="0009094D"/>
    <w:rsid w:val="000953D5"/>
    <w:rsid w:val="00095D81"/>
    <w:rsid w:val="0009673D"/>
    <w:rsid w:val="000A05CB"/>
    <w:rsid w:val="000A0A61"/>
    <w:rsid w:val="000A7DAD"/>
    <w:rsid w:val="000B0545"/>
    <w:rsid w:val="000B1DF4"/>
    <w:rsid w:val="000B2FAD"/>
    <w:rsid w:val="000B463A"/>
    <w:rsid w:val="000B4C3C"/>
    <w:rsid w:val="000D159E"/>
    <w:rsid w:val="000D7BD3"/>
    <w:rsid w:val="000E0149"/>
    <w:rsid w:val="000E5911"/>
    <w:rsid w:val="000E60D0"/>
    <w:rsid w:val="000E7349"/>
    <w:rsid w:val="000F192B"/>
    <w:rsid w:val="000F2126"/>
    <w:rsid w:val="000F53E9"/>
    <w:rsid w:val="000F6329"/>
    <w:rsid w:val="000F755D"/>
    <w:rsid w:val="00101176"/>
    <w:rsid w:val="00102027"/>
    <w:rsid w:val="0010679E"/>
    <w:rsid w:val="00110C23"/>
    <w:rsid w:val="00111C24"/>
    <w:rsid w:val="001170E0"/>
    <w:rsid w:val="0012027A"/>
    <w:rsid w:val="0012536F"/>
    <w:rsid w:val="00126462"/>
    <w:rsid w:val="00130D11"/>
    <w:rsid w:val="00136474"/>
    <w:rsid w:val="00137449"/>
    <w:rsid w:val="0013789D"/>
    <w:rsid w:val="00140D8E"/>
    <w:rsid w:val="00143209"/>
    <w:rsid w:val="00145540"/>
    <w:rsid w:val="001477B2"/>
    <w:rsid w:val="00151D78"/>
    <w:rsid w:val="00153429"/>
    <w:rsid w:val="00156CB2"/>
    <w:rsid w:val="00162512"/>
    <w:rsid w:val="001719E1"/>
    <w:rsid w:val="0017207A"/>
    <w:rsid w:val="00172BC1"/>
    <w:rsid w:val="00172CE3"/>
    <w:rsid w:val="00173110"/>
    <w:rsid w:val="00180583"/>
    <w:rsid w:val="0018320D"/>
    <w:rsid w:val="00183248"/>
    <w:rsid w:val="00185AB4"/>
    <w:rsid w:val="00190DA8"/>
    <w:rsid w:val="0019482C"/>
    <w:rsid w:val="00195461"/>
    <w:rsid w:val="00196177"/>
    <w:rsid w:val="00196DD4"/>
    <w:rsid w:val="00196ED0"/>
    <w:rsid w:val="00196F71"/>
    <w:rsid w:val="00197C63"/>
    <w:rsid w:val="001A118F"/>
    <w:rsid w:val="001B0F43"/>
    <w:rsid w:val="001B3081"/>
    <w:rsid w:val="001B65C8"/>
    <w:rsid w:val="001B6C4B"/>
    <w:rsid w:val="001B7032"/>
    <w:rsid w:val="001B7790"/>
    <w:rsid w:val="001C162A"/>
    <w:rsid w:val="001C1EA2"/>
    <w:rsid w:val="001C310A"/>
    <w:rsid w:val="001C7B05"/>
    <w:rsid w:val="001D58E7"/>
    <w:rsid w:val="001D6C58"/>
    <w:rsid w:val="001E0CDE"/>
    <w:rsid w:val="001E0F21"/>
    <w:rsid w:val="001E2DD7"/>
    <w:rsid w:val="001E300B"/>
    <w:rsid w:val="001E4F1F"/>
    <w:rsid w:val="001E506C"/>
    <w:rsid w:val="001E688E"/>
    <w:rsid w:val="001E79A9"/>
    <w:rsid w:val="001F2CDF"/>
    <w:rsid w:val="00200C01"/>
    <w:rsid w:val="00200E2B"/>
    <w:rsid w:val="00202A60"/>
    <w:rsid w:val="00204627"/>
    <w:rsid w:val="002050DB"/>
    <w:rsid w:val="0020559F"/>
    <w:rsid w:val="00205F50"/>
    <w:rsid w:val="00215AD0"/>
    <w:rsid w:val="00222B8D"/>
    <w:rsid w:val="00226E5B"/>
    <w:rsid w:val="00227D67"/>
    <w:rsid w:val="00230BC8"/>
    <w:rsid w:val="00231EC5"/>
    <w:rsid w:val="00233969"/>
    <w:rsid w:val="002355DD"/>
    <w:rsid w:val="00240EF4"/>
    <w:rsid w:val="002428CD"/>
    <w:rsid w:val="00245956"/>
    <w:rsid w:val="00245C2B"/>
    <w:rsid w:val="00255AE5"/>
    <w:rsid w:val="00260B92"/>
    <w:rsid w:val="00260FC9"/>
    <w:rsid w:val="002649F8"/>
    <w:rsid w:val="002664A4"/>
    <w:rsid w:val="002665BC"/>
    <w:rsid w:val="002706A7"/>
    <w:rsid w:val="002738F8"/>
    <w:rsid w:val="0027509A"/>
    <w:rsid w:val="0028013A"/>
    <w:rsid w:val="00281ABA"/>
    <w:rsid w:val="00283036"/>
    <w:rsid w:val="002851D4"/>
    <w:rsid w:val="00285C31"/>
    <w:rsid w:val="002939C3"/>
    <w:rsid w:val="002A02C7"/>
    <w:rsid w:val="002A1E55"/>
    <w:rsid w:val="002A35E2"/>
    <w:rsid w:val="002A39EB"/>
    <w:rsid w:val="002A5388"/>
    <w:rsid w:val="002A78DB"/>
    <w:rsid w:val="002B2ECE"/>
    <w:rsid w:val="002B4478"/>
    <w:rsid w:val="002B53AE"/>
    <w:rsid w:val="002B6C78"/>
    <w:rsid w:val="002C23E7"/>
    <w:rsid w:val="002C5F70"/>
    <w:rsid w:val="002C64B8"/>
    <w:rsid w:val="002D07FA"/>
    <w:rsid w:val="002D0A7A"/>
    <w:rsid w:val="002D2C1B"/>
    <w:rsid w:val="002D4CA3"/>
    <w:rsid w:val="002E1A9D"/>
    <w:rsid w:val="002E2EA3"/>
    <w:rsid w:val="002E3342"/>
    <w:rsid w:val="002E3FC4"/>
    <w:rsid w:val="002E4650"/>
    <w:rsid w:val="002E6606"/>
    <w:rsid w:val="002F10B6"/>
    <w:rsid w:val="002F4256"/>
    <w:rsid w:val="00301114"/>
    <w:rsid w:val="00304461"/>
    <w:rsid w:val="00306CEB"/>
    <w:rsid w:val="00321918"/>
    <w:rsid w:val="00322F34"/>
    <w:rsid w:val="00323869"/>
    <w:rsid w:val="00327336"/>
    <w:rsid w:val="003309DB"/>
    <w:rsid w:val="00331657"/>
    <w:rsid w:val="00331768"/>
    <w:rsid w:val="00332AE7"/>
    <w:rsid w:val="0033557A"/>
    <w:rsid w:val="00336C8A"/>
    <w:rsid w:val="00340757"/>
    <w:rsid w:val="003533A8"/>
    <w:rsid w:val="00354733"/>
    <w:rsid w:val="00354DF8"/>
    <w:rsid w:val="00356892"/>
    <w:rsid w:val="00356EA5"/>
    <w:rsid w:val="0035720F"/>
    <w:rsid w:val="00360477"/>
    <w:rsid w:val="003634D0"/>
    <w:rsid w:val="00364876"/>
    <w:rsid w:val="003721DC"/>
    <w:rsid w:val="0037479C"/>
    <w:rsid w:val="00375886"/>
    <w:rsid w:val="00377359"/>
    <w:rsid w:val="003774B8"/>
    <w:rsid w:val="00377968"/>
    <w:rsid w:val="00380634"/>
    <w:rsid w:val="00380BB6"/>
    <w:rsid w:val="003842B4"/>
    <w:rsid w:val="0039069B"/>
    <w:rsid w:val="00391A1D"/>
    <w:rsid w:val="00391B30"/>
    <w:rsid w:val="00395C99"/>
    <w:rsid w:val="003A1404"/>
    <w:rsid w:val="003A20DC"/>
    <w:rsid w:val="003A212A"/>
    <w:rsid w:val="003A5523"/>
    <w:rsid w:val="003A7525"/>
    <w:rsid w:val="003B0269"/>
    <w:rsid w:val="003B3DAD"/>
    <w:rsid w:val="003B4B50"/>
    <w:rsid w:val="003C0EA0"/>
    <w:rsid w:val="003C0F43"/>
    <w:rsid w:val="003C1B44"/>
    <w:rsid w:val="003C20C8"/>
    <w:rsid w:val="003C5F90"/>
    <w:rsid w:val="003D2050"/>
    <w:rsid w:val="003D6005"/>
    <w:rsid w:val="003D636E"/>
    <w:rsid w:val="003E2A95"/>
    <w:rsid w:val="003E5DF5"/>
    <w:rsid w:val="003E6071"/>
    <w:rsid w:val="003F0D1B"/>
    <w:rsid w:val="003F15A8"/>
    <w:rsid w:val="003F283F"/>
    <w:rsid w:val="003F3E09"/>
    <w:rsid w:val="003F4A00"/>
    <w:rsid w:val="003F5ED7"/>
    <w:rsid w:val="00401775"/>
    <w:rsid w:val="00401DDB"/>
    <w:rsid w:val="00411BE8"/>
    <w:rsid w:val="00411D80"/>
    <w:rsid w:val="00413A36"/>
    <w:rsid w:val="00413EAD"/>
    <w:rsid w:val="004157E1"/>
    <w:rsid w:val="0041734A"/>
    <w:rsid w:val="004212A7"/>
    <w:rsid w:val="00421744"/>
    <w:rsid w:val="004253CC"/>
    <w:rsid w:val="004311CC"/>
    <w:rsid w:val="0043623D"/>
    <w:rsid w:val="00436E5A"/>
    <w:rsid w:val="0044010B"/>
    <w:rsid w:val="00441DE4"/>
    <w:rsid w:val="004426D6"/>
    <w:rsid w:val="0044487A"/>
    <w:rsid w:val="00444F47"/>
    <w:rsid w:val="00447E0B"/>
    <w:rsid w:val="00451A9E"/>
    <w:rsid w:val="00464FF1"/>
    <w:rsid w:val="004667E8"/>
    <w:rsid w:val="00467322"/>
    <w:rsid w:val="00470C32"/>
    <w:rsid w:val="00474416"/>
    <w:rsid w:val="00475D7A"/>
    <w:rsid w:val="00475E71"/>
    <w:rsid w:val="00476C82"/>
    <w:rsid w:val="00482CBA"/>
    <w:rsid w:val="00491412"/>
    <w:rsid w:val="004A0C8F"/>
    <w:rsid w:val="004A2474"/>
    <w:rsid w:val="004A2784"/>
    <w:rsid w:val="004A37CC"/>
    <w:rsid w:val="004A4C93"/>
    <w:rsid w:val="004A5BB1"/>
    <w:rsid w:val="004A6A3E"/>
    <w:rsid w:val="004B2F18"/>
    <w:rsid w:val="004B3E4B"/>
    <w:rsid w:val="004B6291"/>
    <w:rsid w:val="004B6AF1"/>
    <w:rsid w:val="004B786F"/>
    <w:rsid w:val="004D28EE"/>
    <w:rsid w:val="004D3C3B"/>
    <w:rsid w:val="004D49E1"/>
    <w:rsid w:val="004E04ED"/>
    <w:rsid w:val="004E09C6"/>
    <w:rsid w:val="004E10FF"/>
    <w:rsid w:val="004E67EB"/>
    <w:rsid w:val="004F1175"/>
    <w:rsid w:val="004F2856"/>
    <w:rsid w:val="004F45CF"/>
    <w:rsid w:val="004F7FB8"/>
    <w:rsid w:val="005013BF"/>
    <w:rsid w:val="005027B3"/>
    <w:rsid w:val="00503568"/>
    <w:rsid w:val="00504D89"/>
    <w:rsid w:val="00504FCF"/>
    <w:rsid w:val="005105D5"/>
    <w:rsid w:val="0051067A"/>
    <w:rsid w:val="0051510F"/>
    <w:rsid w:val="005170EA"/>
    <w:rsid w:val="0052318A"/>
    <w:rsid w:val="005243D4"/>
    <w:rsid w:val="005303FE"/>
    <w:rsid w:val="005316A2"/>
    <w:rsid w:val="00531A31"/>
    <w:rsid w:val="00531AC2"/>
    <w:rsid w:val="00532A0C"/>
    <w:rsid w:val="00532DE6"/>
    <w:rsid w:val="005406EE"/>
    <w:rsid w:val="00542BC8"/>
    <w:rsid w:val="00546E22"/>
    <w:rsid w:val="00550636"/>
    <w:rsid w:val="00551491"/>
    <w:rsid w:val="00554CB4"/>
    <w:rsid w:val="00556C1F"/>
    <w:rsid w:val="00562378"/>
    <w:rsid w:val="00563AD6"/>
    <w:rsid w:val="005641D3"/>
    <w:rsid w:val="00567202"/>
    <w:rsid w:val="00567B94"/>
    <w:rsid w:val="00571C2E"/>
    <w:rsid w:val="0058137E"/>
    <w:rsid w:val="00581498"/>
    <w:rsid w:val="005944F5"/>
    <w:rsid w:val="00595B70"/>
    <w:rsid w:val="005A4BF5"/>
    <w:rsid w:val="005A6A30"/>
    <w:rsid w:val="005B2B91"/>
    <w:rsid w:val="005B49DF"/>
    <w:rsid w:val="005B7A3E"/>
    <w:rsid w:val="005C0761"/>
    <w:rsid w:val="005C5993"/>
    <w:rsid w:val="005C5F00"/>
    <w:rsid w:val="005C661D"/>
    <w:rsid w:val="005C7973"/>
    <w:rsid w:val="005D0369"/>
    <w:rsid w:val="005D13BC"/>
    <w:rsid w:val="005D2B74"/>
    <w:rsid w:val="005D2BB6"/>
    <w:rsid w:val="005D3C22"/>
    <w:rsid w:val="005D485F"/>
    <w:rsid w:val="005D6243"/>
    <w:rsid w:val="005E1414"/>
    <w:rsid w:val="005E2248"/>
    <w:rsid w:val="005E40AF"/>
    <w:rsid w:val="005E5CED"/>
    <w:rsid w:val="005E63F7"/>
    <w:rsid w:val="005E6DB3"/>
    <w:rsid w:val="005E76C4"/>
    <w:rsid w:val="005E7C0D"/>
    <w:rsid w:val="005F1B83"/>
    <w:rsid w:val="005F2713"/>
    <w:rsid w:val="005F71B5"/>
    <w:rsid w:val="0060059C"/>
    <w:rsid w:val="00601201"/>
    <w:rsid w:val="0060120D"/>
    <w:rsid w:val="00601329"/>
    <w:rsid w:val="006073A1"/>
    <w:rsid w:val="006075F2"/>
    <w:rsid w:val="006077E5"/>
    <w:rsid w:val="00612CA9"/>
    <w:rsid w:val="00614555"/>
    <w:rsid w:val="00616288"/>
    <w:rsid w:val="0062470C"/>
    <w:rsid w:val="006266C3"/>
    <w:rsid w:val="006275D3"/>
    <w:rsid w:val="00632C80"/>
    <w:rsid w:val="00633E7E"/>
    <w:rsid w:val="00634D26"/>
    <w:rsid w:val="00634DED"/>
    <w:rsid w:val="00635479"/>
    <w:rsid w:val="006378D6"/>
    <w:rsid w:val="0064102B"/>
    <w:rsid w:val="00644E01"/>
    <w:rsid w:val="00645143"/>
    <w:rsid w:val="00650D6A"/>
    <w:rsid w:val="00651B71"/>
    <w:rsid w:val="00654EC8"/>
    <w:rsid w:val="0065796E"/>
    <w:rsid w:val="00657ACF"/>
    <w:rsid w:val="00662613"/>
    <w:rsid w:val="00662752"/>
    <w:rsid w:val="00667A1B"/>
    <w:rsid w:val="0067267E"/>
    <w:rsid w:val="00682C95"/>
    <w:rsid w:val="0068328F"/>
    <w:rsid w:val="00683741"/>
    <w:rsid w:val="006848D5"/>
    <w:rsid w:val="006865DD"/>
    <w:rsid w:val="00687FFB"/>
    <w:rsid w:val="00690910"/>
    <w:rsid w:val="0069167F"/>
    <w:rsid w:val="00692173"/>
    <w:rsid w:val="0069456F"/>
    <w:rsid w:val="00695EEF"/>
    <w:rsid w:val="0069795F"/>
    <w:rsid w:val="006A14A9"/>
    <w:rsid w:val="006B2657"/>
    <w:rsid w:val="006B6028"/>
    <w:rsid w:val="006C03FA"/>
    <w:rsid w:val="006C70CD"/>
    <w:rsid w:val="006D0A7D"/>
    <w:rsid w:val="006D3ECB"/>
    <w:rsid w:val="006E069A"/>
    <w:rsid w:val="006E2430"/>
    <w:rsid w:val="006E6DAD"/>
    <w:rsid w:val="006E6E0C"/>
    <w:rsid w:val="006E7685"/>
    <w:rsid w:val="00700021"/>
    <w:rsid w:val="007002CF"/>
    <w:rsid w:val="007009AA"/>
    <w:rsid w:val="0070194D"/>
    <w:rsid w:val="00707F40"/>
    <w:rsid w:val="00711AFA"/>
    <w:rsid w:val="00716243"/>
    <w:rsid w:val="007254D1"/>
    <w:rsid w:val="007276C4"/>
    <w:rsid w:val="00736FE1"/>
    <w:rsid w:val="00737CFC"/>
    <w:rsid w:val="007407D7"/>
    <w:rsid w:val="00743A3B"/>
    <w:rsid w:val="007449FA"/>
    <w:rsid w:val="00750454"/>
    <w:rsid w:val="00757C76"/>
    <w:rsid w:val="00764801"/>
    <w:rsid w:val="00764C65"/>
    <w:rsid w:val="00771A89"/>
    <w:rsid w:val="00771DCF"/>
    <w:rsid w:val="007724FB"/>
    <w:rsid w:val="00772824"/>
    <w:rsid w:val="0077392C"/>
    <w:rsid w:val="00774631"/>
    <w:rsid w:val="007756EC"/>
    <w:rsid w:val="00775F0F"/>
    <w:rsid w:val="0077642E"/>
    <w:rsid w:val="0078042A"/>
    <w:rsid w:val="007805BB"/>
    <w:rsid w:val="00780F20"/>
    <w:rsid w:val="00782AAD"/>
    <w:rsid w:val="00784744"/>
    <w:rsid w:val="0078533E"/>
    <w:rsid w:val="00786AE6"/>
    <w:rsid w:val="007926BF"/>
    <w:rsid w:val="0079499C"/>
    <w:rsid w:val="0079643C"/>
    <w:rsid w:val="00796A34"/>
    <w:rsid w:val="007A2FD6"/>
    <w:rsid w:val="007A3CE2"/>
    <w:rsid w:val="007A486D"/>
    <w:rsid w:val="007A6DA1"/>
    <w:rsid w:val="007A6E34"/>
    <w:rsid w:val="007B2DA7"/>
    <w:rsid w:val="007B40A6"/>
    <w:rsid w:val="007B4489"/>
    <w:rsid w:val="007B4707"/>
    <w:rsid w:val="007C2EE9"/>
    <w:rsid w:val="007D4E90"/>
    <w:rsid w:val="007D6846"/>
    <w:rsid w:val="007D7B34"/>
    <w:rsid w:val="007E0063"/>
    <w:rsid w:val="007E3243"/>
    <w:rsid w:val="007E5E81"/>
    <w:rsid w:val="007F114E"/>
    <w:rsid w:val="007F116C"/>
    <w:rsid w:val="007F2F31"/>
    <w:rsid w:val="007F6038"/>
    <w:rsid w:val="007F7163"/>
    <w:rsid w:val="00801F6D"/>
    <w:rsid w:val="00802A1C"/>
    <w:rsid w:val="00802DB0"/>
    <w:rsid w:val="00804622"/>
    <w:rsid w:val="00805A16"/>
    <w:rsid w:val="008179F0"/>
    <w:rsid w:val="0082252D"/>
    <w:rsid w:val="00823BE1"/>
    <w:rsid w:val="0083004B"/>
    <w:rsid w:val="0083518E"/>
    <w:rsid w:val="00843CDB"/>
    <w:rsid w:val="008444D4"/>
    <w:rsid w:val="00851DA6"/>
    <w:rsid w:val="008534FB"/>
    <w:rsid w:val="00854FAD"/>
    <w:rsid w:val="00855880"/>
    <w:rsid w:val="00857174"/>
    <w:rsid w:val="00875777"/>
    <w:rsid w:val="00875A1D"/>
    <w:rsid w:val="0087684F"/>
    <w:rsid w:val="00877F21"/>
    <w:rsid w:val="0088038D"/>
    <w:rsid w:val="008803B8"/>
    <w:rsid w:val="008814F2"/>
    <w:rsid w:val="00881994"/>
    <w:rsid w:val="008822BD"/>
    <w:rsid w:val="00882FAE"/>
    <w:rsid w:val="00884427"/>
    <w:rsid w:val="00891321"/>
    <w:rsid w:val="00891DAB"/>
    <w:rsid w:val="0089221B"/>
    <w:rsid w:val="008937A9"/>
    <w:rsid w:val="008A2794"/>
    <w:rsid w:val="008A3BE4"/>
    <w:rsid w:val="008A3DD9"/>
    <w:rsid w:val="008A4247"/>
    <w:rsid w:val="008A596B"/>
    <w:rsid w:val="008A669E"/>
    <w:rsid w:val="008A7155"/>
    <w:rsid w:val="008B2BA1"/>
    <w:rsid w:val="008B467E"/>
    <w:rsid w:val="008B5C80"/>
    <w:rsid w:val="008B5E95"/>
    <w:rsid w:val="008B7E37"/>
    <w:rsid w:val="008C14B5"/>
    <w:rsid w:val="008C1B99"/>
    <w:rsid w:val="008C28D2"/>
    <w:rsid w:val="008C77BD"/>
    <w:rsid w:val="008D407D"/>
    <w:rsid w:val="008D4319"/>
    <w:rsid w:val="008E10AD"/>
    <w:rsid w:val="008E1AB0"/>
    <w:rsid w:val="008E4412"/>
    <w:rsid w:val="008E5CFE"/>
    <w:rsid w:val="008E5EC5"/>
    <w:rsid w:val="008E617D"/>
    <w:rsid w:val="008F07C0"/>
    <w:rsid w:val="008F1DA0"/>
    <w:rsid w:val="008F42E4"/>
    <w:rsid w:val="008F446D"/>
    <w:rsid w:val="008F5033"/>
    <w:rsid w:val="008F5E65"/>
    <w:rsid w:val="008F6F6E"/>
    <w:rsid w:val="0090026E"/>
    <w:rsid w:val="009028E1"/>
    <w:rsid w:val="00903F5D"/>
    <w:rsid w:val="00905CBE"/>
    <w:rsid w:val="009078A3"/>
    <w:rsid w:val="00907C43"/>
    <w:rsid w:val="009311E7"/>
    <w:rsid w:val="00936028"/>
    <w:rsid w:val="0094260E"/>
    <w:rsid w:val="00951072"/>
    <w:rsid w:val="00952809"/>
    <w:rsid w:val="00954EB4"/>
    <w:rsid w:val="009576E1"/>
    <w:rsid w:val="00965985"/>
    <w:rsid w:val="00967EED"/>
    <w:rsid w:val="00973A6D"/>
    <w:rsid w:val="00974E10"/>
    <w:rsid w:val="00975119"/>
    <w:rsid w:val="00976606"/>
    <w:rsid w:val="009818B1"/>
    <w:rsid w:val="00983D9D"/>
    <w:rsid w:val="00984B22"/>
    <w:rsid w:val="0098501E"/>
    <w:rsid w:val="0098520B"/>
    <w:rsid w:val="00986081"/>
    <w:rsid w:val="00986585"/>
    <w:rsid w:val="0098674D"/>
    <w:rsid w:val="00987AC4"/>
    <w:rsid w:val="009937B7"/>
    <w:rsid w:val="009949BD"/>
    <w:rsid w:val="009960E1"/>
    <w:rsid w:val="009A0AC4"/>
    <w:rsid w:val="009A0B6D"/>
    <w:rsid w:val="009A13EB"/>
    <w:rsid w:val="009A2FFA"/>
    <w:rsid w:val="009A34F3"/>
    <w:rsid w:val="009A509A"/>
    <w:rsid w:val="009A7E75"/>
    <w:rsid w:val="009B0C93"/>
    <w:rsid w:val="009B10F6"/>
    <w:rsid w:val="009B4CAB"/>
    <w:rsid w:val="009B6A45"/>
    <w:rsid w:val="009B7537"/>
    <w:rsid w:val="009B778A"/>
    <w:rsid w:val="009C1465"/>
    <w:rsid w:val="009C25DC"/>
    <w:rsid w:val="009C2770"/>
    <w:rsid w:val="009C2DE5"/>
    <w:rsid w:val="009D3237"/>
    <w:rsid w:val="009D4FC0"/>
    <w:rsid w:val="009E2A99"/>
    <w:rsid w:val="009F4374"/>
    <w:rsid w:val="009F4DD0"/>
    <w:rsid w:val="009F55E3"/>
    <w:rsid w:val="00A0321A"/>
    <w:rsid w:val="00A054E9"/>
    <w:rsid w:val="00A06704"/>
    <w:rsid w:val="00A17567"/>
    <w:rsid w:val="00A236EF"/>
    <w:rsid w:val="00A244CA"/>
    <w:rsid w:val="00A279A4"/>
    <w:rsid w:val="00A27DC7"/>
    <w:rsid w:val="00A31D02"/>
    <w:rsid w:val="00A32E83"/>
    <w:rsid w:val="00A33C30"/>
    <w:rsid w:val="00A33C66"/>
    <w:rsid w:val="00A36779"/>
    <w:rsid w:val="00A37D58"/>
    <w:rsid w:val="00A4225E"/>
    <w:rsid w:val="00A440BC"/>
    <w:rsid w:val="00A45345"/>
    <w:rsid w:val="00A466A3"/>
    <w:rsid w:val="00A526DF"/>
    <w:rsid w:val="00A561A8"/>
    <w:rsid w:val="00A564D7"/>
    <w:rsid w:val="00A57AB4"/>
    <w:rsid w:val="00A60CCC"/>
    <w:rsid w:val="00A63B24"/>
    <w:rsid w:val="00A7466C"/>
    <w:rsid w:val="00A75661"/>
    <w:rsid w:val="00A7587B"/>
    <w:rsid w:val="00A769E7"/>
    <w:rsid w:val="00A81E17"/>
    <w:rsid w:val="00A85035"/>
    <w:rsid w:val="00A866AC"/>
    <w:rsid w:val="00A86788"/>
    <w:rsid w:val="00A90393"/>
    <w:rsid w:val="00A90FE9"/>
    <w:rsid w:val="00A91E39"/>
    <w:rsid w:val="00A9770B"/>
    <w:rsid w:val="00AA0A32"/>
    <w:rsid w:val="00AA2C8B"/>
    <w:rsid w:val="00AA36A8"/>
    <w:rsid w:val="00AA3708"/>
    <w:rsid w:val="00AA6678"/>
    <w:rsid w:val="00AA6DA5"/>
    <w:rsid w:val="00AA70FE"/>
    <w:rsid w:val="00AB091A"/>
    <w:rsid w:val="00AB128A"/>
    <w:rsid w:val="00AB2861"/>
    <w:rsid w:val="00AB5CCD"/>
    <w:rsid w:val="00AB7D55"/>
    <w:rsid w:val="00AC5CA8"/>
    <w:rsid w:val="00AC7D14"/>
    <w:rsid w:val="00AD04F4"/>
    <w:rsid w:val="00AD157A"/>
    <w:rsid w:val="00AD324C"/>
    <w:rsid w:val="00AD46C5"/>
    <w:rsid w:val="00AD63F6"/>
    <w:rsid w:val="00AD79C0"/>
    <w:rsid w:val="00AE1735"/>
    <w:rsid w:val="00AE22F2"/>
    <w:rsid w:val="00AE71D9"/>
    <w:rsid w:val="00AE7EDF"/>
    <w:rsid w:val="00AF061D"/>
    <w:rsid w:val="00AF791D"/>
    <w:rsid w:val="00B000DD"/>
    <w:rsid w:val="00B04AEC"/>
    <w:rsid w:val="00B05859"/>
    <w:rsid w:val="00B07403"/>
    <w:rsid w:val="00B1080F"/>
    <w:rsid w:val="00B13EE2"/>
    <w:rsid w:val="00B1415C"/>
    <w:rsid w:val="00B164A2"/>
    <w:rsid w:val="00B22E88"/>
    <w:rsid w:val="00B30ACA"/>
    <w:rsid w:val="00B310B5"/>
    <w:rsid w:val="00B31E38"/>
    <w:rsid w:val="00B34D69"/>
    <w:rsid w:val="00B34E7E"/>
    <w:rsid w:val="00B40167"/>
    <w:rsid w:val="00B4044B"/>
    <w:rsid w:val="00B406FB"/>
    <w:rsid w:val="00B42F5A"/>
    <w:rsid w:val="00B433EE"/>
    <w:rsid w:val="00B4394B"/>
    <w:rsid w:val="00B538AA"/>
    <w:rsid w:val="00B54308"/>
    <w:rsid w:val="00B5496C"/>
    <w:rsid w:val="00B5505F"/>
    <w:rsid w:val="00B57130"/>
    <w:rsid w:val="00B60D68"/>
    <w:rsid w:val="00B6701D"/>
    <w:rsid w:val="00B670E0"/>
    <w:rsid w:val="00B7085C"/>
    <w:rsid w:val="00B71205"/>
    <w:rsid w:val="00B7179F"/>
    <w:rsid w:val="00B75BC5"/>
    <w:rsid w:val="00B7632C"/>
    <w:rsid w:val="00B8171E"/>
    <w:rsid w:val="00B81A6E"/>
    <w:rsid w:val="00B84AE3"/>
    <w:rsid w:val="00B912BE"/>
    <w:rsid w:val="00B92455"/>
    <w:rsid w:val="00B95B08"/>
    <w:rsid w:val="00B965E1"/>
    <w:rsid w:val="00B96C7E"/>
    <w:rsid w:val="00BA2DBF"/>
    <w:rsid w:val="00BA3AA9"/>
    <w:rsid w:val="00BA44D4"/>
    <w:rsid w:val="00BA6870"/>
    <w:rsid w:val="00BB0585"/>
    <w:rsid w:val="00BB3599"/>
    <w:rsid w:val="00BB4626"/>
    <w:rsid w:val="00BB6B16"/>
    <w:rsid w:val="00BC037F"/>
    <w:rsid w:val="00BC2C62"/>
    <w:rsid w:val="00BC3E29"/>
    <w:rsid w:val="00BC4A4F"/>
    <w:rsid w:val="00BC6C85"/>
    <w:rsid w:val="00BC7126"/>
    <w:rsid w:val="00BD1ACF"/>
    <w:rsid w:val="00BE4B34"/>
    <w:rsid w:val="00BE4FCD"/>
    <w:rsid w:val="00BE7927"/>
    <w:rsid w:val="00BF054D"/>
    <w:rsid w:val="00BF1273"/>
    <w:rsid w:val="00BF3C1E"/>
    <w:rsid w:val="00BF5020"/>
    <w:rsid w:val="00C00046"/>
    <w:rsid w:val="00C00B70"/>
    <w:rsid w:val="00C025C4"/>
    <w:rsid w:val="00C0299B"/>
    <w:rsid w:val="00C06A22"/>
    <w:rsid w:val="00C17276"/>
    <w:rsid w:val="00C174AC"/>
    <w:rsid w:val="00C17A4F"/>
    <w:rsid w:val="00C20E53"/>
    <w:rsid w:val="00C25E0B"/>
    <w:rsid w:val="00C367D0"/>
    <w:rsid w:val="00C368A3"/>
    <w:rsid w:val="00C40419"/>
    <w:rsid w:val="00C42DC3"/>
    <w:rsid w:val="00C528D2"/>
    <w:rsid w:val="00C55208"/>
    <w:rsid w:val="00C5775B"/>
    <w:rsid w:val="00C674D6"/>
    <w:rsid w:val="00C7706E"/>
    <w:rsid w:val="00C77605"/>
    <w:rsid w:val="00C82B0D"/>
    <w:rsid w:val="00C91C28"/>
    <w:rsid w:val="00C941E5"/>
    <w:rsid w:val="00C961B2"/>
    <w:rsid w:val="00C968F6"/>
    <w:rsid w:val="00C96FF3"/>
    <w:rsid w:val="00CA0508"/>
    <w:rsid w:val="00CA126D"/>
    <w:rsid w:val="00CA7015"/>
    <w:rsid w:val="00CB652E"/>
    <w:rsid w:val="00CB7A6A"/>
    <w:rsid w:val="00CC232F"/>
    <w:rsid w:val="00CC38F9"/>
    <w:rsid w:val="00CC78AD"/>
    <w:rsid w:val="00CD0704"/>
    <w:rsid w:val="00CD5C8B"/>
    <w:rsid w:val="00CD5D89"/>
    <w:rsid w:val="00CE1492"/>
    <w:rsid w:val="00CE3672"/>
    <w:rsid w:val="00CE3D2E"/>
    <w:rsid w:val="00CE3EA1"/>
    <w:rsid w:val="00CF395E"/>
    <w:rsid w:val="00CF3F71"/>
    <w:rsid w:val="00CF71C0"/>
    <w:rsid w:val="00D011ED"/>
    <w:rsid w:val="00D0344D"/>
    <w:rsid w:val="00D03836"/>
    <w:rsid w:val="00D06BAF"/>
    <w:rsid w:val="00D07D09"/>
    <w:rsid w:val="00D10695"/>
    <w:rsid w:val="00D10BC7"/>
    <w:rsid w:val="00D119C8"/>
    <w:rsid w:val="00D1282D"/>
    <w:rsid w:val="00D1380C"/>
    <w:rsid w:val="00D15AE4"/>
    <w:rsid w:val="00D15DAF"/>
    <w:rsid w:val="00D17E6C"/>
    <w:rsid w:val="00D20F4F"/>
    <w:rsid w:val="00D2348B"/>
    <w:rsid w:val="00D24181"/>
    <w:rsid w:val="00D247E2"/>
    <w:rsid w:val="00D2514B"/>
    <w:rsid w:val="00D32EED"/>
    <w:rsid w:val="00D35023"/>
    <w:rsid w:val="00D3601F"/>
    <w:rsid w:val="00D362F4"/>
    <w:rsid w:val="00D43DFA"/>
    <w:rsid w:val="00D45850"/>
    <w:rsid w:val="00D47CA4"/>
    <w:rsid w:val="00D51D6B"/>
    <w:rsid w:val="00D629F7"/>
    <w:rsid w:val="00D645DA"/>
    <w:rsid w:val="00D64EE2"/>
    <w:rsid w:val="00D6532D"/>
    <w:rsid w:val="00D65DAA"/>
    <w:rsid w:val="00D66472"/>
    <w:rsid w:val="00D67109"/>
    <w:rsid w:val="00D71E12"/>
    <w:rsid w:val="00D72AF6"/>
    <w:rsid w:val="00D73D9E"/>
    <w:rsid w:val="00D74101"/>
    <w:rsid w:val="00D77567"/>
    <w:rsid w:val="00D779C3"/>
    <w:rsid w:val="00D82B6E"/>
    <w:rsid w:val="00D83314"/>
    <w:rsid w:val="00D84F96"/>
    <w:rsid w:val="00D90EF1"/>
    <w:rsid w:val="00D9213D"/>
    <w:rsid w:val="00D93F09"/>
    <w:rsid w:val="00DA0FB3"/>
    <w:rsid w:val="00DA1BD5"/>
    <w:rsid w:val="00DA3644"/>
    <w:rsid w:val="00DA54A3"/>
    <w:rsid w:val="00DB089E"/>
    <w:rsid w:val="00DB0CD7"/>
    <w:rsid w:val="00DB4804"/>
    <w:rsid w:val="00DB4FFB"/>
    <w:rsid w:val="00DB5D80"/>
    <w:rsid w:val="00DB6899"/>
    <w:rsid w:val="00DB79DE"/>
    <w:rsid w:val="00DC02C6"/>
    <w:rsid w:val="00DC13CC"/>
    <w:rsid w:val="00DC3EB9"/>
    <w:rsid w:val="00DD055A"/>
    <w:rsid w:val="00DD22EF"/>
    <w:rsid w:val="00DE0729"/>
    <w:rsid w:val="00DE3BFD"/>
    <w:rsid w:val="00DE70D9"/>
    <w:rsid w:val="00DE78EB"/>
    <w:rsid w:val="00DF3CA8"/>
    <w:rsid w:val="00DF3E1F"/>
    <w:rsid w:val="00DF4875"/>
    <w:rsid w:val="00DF6494"/>
    <w:rsid w:val="00E011EA"/>
    <w:rsid w:val="00E05AA9"/>
    <w:rsid w:val="00E147A1"/>
    <w:rsid w:val="00E15129"/>
    <w:rsid w:val="00E1597B"/>
    <w:rsid w:val="00E16F31"/>
    <w:rsid w:val="00E178DA"/>
    <w:rsid w:val="00E17D98"/>
    <w:rsid w:val="00E30D6C"/>
    <w:rsid w:val="00E31CFB"/>
    <w:rsid w:val="00E33516"/>
    <w:rsid w:val="00E35FD0"/>
    <w:rsid w:val="00E3628D"/>
    <w:rsid w:val="00E41257"/>
    <w:rsid w:val="00E4300E"/>
    <w:rsid w:val="00E443FC"/>
    <w:rsid w:val="00E52A38"/>
    <w:rsid w:val="00E52B55"/>
    <w:rsid w:val="00E55D5C"/>
    <w:rsid w:val="00E56575"/>
    <w:rsid w:val="00E72A29"/>
    <w:rsid w:val="00E7670D"/>
    <w:rsid w:val="00E81490"/>
    <w:rsid w:val="00E81984"/>
    <w:rsid w:val="00E8225B"/>
    <w:rsid w:val="00E84DD7"/>
    <w:rsid w:val="00E85CF6"/>
    <w:rsid w:val="00E85FD5"/>
    <w:rsid w:val="00E91406"/>
    <w:rsid w:val="00E91F3F"/>
    <w:rsid w:val="00E9599F"/>
    <w:rsid w:val="00E9770C"/>
    <w:rsid w:val="00EA0B64"/>
    <w:rsid w:val="00EA2A06"/>
    <w:rsid w:val="00EA6DA0"/>
    <w:rsid w:val="00EB0DEB"/>
    <w:rsid w:val="00EB3BB6"/>
    <w:rsid w:val="00EB79C1"/>
    <w:rsid w:val="00EC03D0"/>
    <w:rsid w:val="00EC274B"/>
    <w:rsid w:val="00EC58B4"/>
    <w:rsid w:val="00ED0B9D"/>
    <w:rsid w:val="00ED290B"/>
    <w:rsid w:val="00ED49EB"/>
    <w:rsid w:val="00ED59F9"/>
    <w:rsid w:val="00EE1E04"/>
    <w:rsid w:val="00EE4241"/>
    <w:rsid w:val="00EF3F23"/>
    <w:rsid w:val="00EF52DF"/>
    <w:rsid w:val="00EF5A1A"/>
    <w:rsid w:val="00EF5D1F"/>
    <w:rsid w:val="00EF7666"/>
    <w:rsid w:val="00F006B5"/>
    <w:rsid w:val="00F00DF5"/>
    <w:rsid w:val="00F02E20"/>
    <w:rsid w:val="00F105B1"/>
    <w:rsid w:val="00F1742A"/>
    <w:rsid w:val="00F2145F"/>
    <w:rsid w:val="00F22902"/>
    <w:rsid w:val="00F2339A"/>
    <w:rsid w:val="00F23AC5"/>
    <w:rsid w:val="00F247AF"/>
    <w:rsid w:val="00F24BB6"/>
    <w:rsid w:val="00F25A4F"/>
    <w:rsid w:val="00F26068"/>
    <w:rsid w:val="00F261BF"/>
    <w:rsid w:val="00F27930"/>
    <w:rsid w:val="00F358EF"/>
    <w:rsid w:val="00F37AC5"/>
    <w:rsid w:val="00F40468"/>
    <w:rsid w:val="00F42E1F"/>
    <w:rsid w:val="00F44016"/>
    <w:rsid w:val="00F46483"/>
    <w:rsid w:val="00F46883"/>
    <w:rsid w:val="00F47212"/>
    <w:rsid w:val="00F47D48"/>
    <w:rsid w:val="00F53015"/>
    <w:rsid w:val="00F535C7"/>
    <w:rsid w:val="00F60C71"/>
    <w:rsid w:val="00F61C07"/>
    <w:rsid w:val="00F6239F"/>
    <w:rsid w:val="00F672D7"/>
    <w:rsid w:val="00F70EC5"/>
    <w:rsid w:val="00F741BE"/>
    <w:rsid w:val="00F7429D"/>
    <w:rsid w:val="00F76282"/>
    <w:rsid w:val="00F812F3"/>
    <w:rsid w:val="00F82167"/>
    <w:rsid w:val="00F8534C"/>
    <w:rsid w:val="00F90B56"/>
    <w:rsid w:val="00F91351"/>
    <w:rsid w:val="00F93E27"/>
    <w:rsid w:val="00F94E42"/>
    <w:rsid w:val="00F96AE5"/>
    <w:rsid w:val="00FA348B"/>
    <w:rsid w:val="00FB1475"/>
    <w:rsid w:val="00FB2730"/>
    <w:rsid w:val="00FC0131"/>
    <w:rsid w:val="00FC1ACA"/>
    <w:rsid w:val="00FC2166"/>
    <w:rsid w:val="00FC262A"/>
    <w:rsid w:val="00FC3A24"/>
    <w:rsid w:val="00FC4B63"/>
    <w:rsid w:val="00FC77A7"/>
    <w:rsid w:val="00FD29C4"/>
    <w:rsid w:val="00FD3CD7"/>
    <w:rsid w:val="00FD6629"/>
    <w:rsid w:val="00FD7A52"/>
    <w:rsid w:val="00FD7CD3"/>
    <w:rsid w:val="00FE0BA9"/>
    <w:rsid w:val="00FE27E1"/>
    <w:rsid w:val="00FE41C8"/>
    <w:rsid w:val="00FE5F3A"/>
    <w:rsid w:val="00FF0A31"/>
    <w:rsid w:val="00FF1513"/>
    <w:rsid w:val="00FF1B53"/>
    <w:rsid w:val="00FF34C3"/>
    <w:rsid w:val="00FF3E79"/>
    <w:rsid w:val="00FF6350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9A17C"/>
  <w15:chartTrackingRefBased/>
  <w15:docId w15:val="{B8E77BD6-043A-4FA3-9577-B0572266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14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F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1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F4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F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F71"/>
    <w:rPr>
      <w:vertAlign w:val="superscript"/>
    </w:rPr>
  </w:style>
  <w:style w:type="paragraph" w:styleId="Revision">
    <w:name w:val="Revision"/>
    <w:hidden/>
    <w:uiPriority w:val="99"/>
    <w:semiHidden/>
    <w:rsid w:val="00B96C7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2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2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2F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D6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0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3729</Words>
  <Characters>21257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SHSU</cp:lastModifiedBy>
  <cp:revision>4</cp:revision>
  <cp:lastPrinted>2019-07-31T02:52:00Z</cp:lastPrinted>
  <dcterms:created xsi:type="dcterms:W3CDTF">2019-08-01T16:54:00Z</dcterms:created>
  <dcterms:modified xsi:type="dcterms:W3CDTF">2019-08-01T20:30:00Z</dcterms:modified>
</cp:coreProperties>
</file>